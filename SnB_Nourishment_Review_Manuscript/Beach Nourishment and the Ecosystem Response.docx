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6C3CA" w14:textId="160149A6" w:rsidR="19B44959" w:rsidRDefault="19B44959" w:rsidP="19B44959">
      <w:pPr>
        <w:spacing w:line="480" w:lineRule="auto"/>
        <w:jc w:val="center"/>
        <w:rPr>
          <w:rFonts w:ascii="Times" w:eastAsia="Times" w:hAnsi="Times" w:cs="Times"/>
        </w:rPr>
      </w:pPr>
    </w:p>
    <w:p w14:paraId="3A0DF0D7" w14:textId="4CFCDDE5" w:rsidR="5102A832" w:rsidRDefault="5102A832" w:rsidP="7096EE3F">
      <w:pPr>
        <w:spacing w:line="480" w:lineRule="auto"/>
        <w:jc w:val="center"/>
        <w:rPr>
          <w:rFonts w:ascii="Times" w:eastAsia="Times" w:hAnsi="Times" w:cs="Times"/>
        </w:rPr>
      </w:pPr>
      <w:r w:rsidRPr="7096EE3F">
        <w:rPr>
          <w:rFonts w:ascii="Times" w:eastAsia="Times" w:hAnsi="Times" w:cs="Times"/>
        </w:rPr>
        <w:t xml:space="preserve">Beach </w:t>
      </w:r>
      <w:r w:rsidR="08310330" w:rsidRPr="7096EE3F">
        <w:rPr>
          <w:rFonts w:ascii="Times" w:eastAsia="Times" w:hAnsi="Times" w:cs="Times"/>
        </w:rPr>
        <w:t>n</w:t>
      </w:r>
      <w:r w:rsidRPr="7096EE3F">
        <w:rPr>
          <w:rFonts w:ascii="Times" w:eastAsia="Times" w:hAnsi="Times" w:cs="Times"/>
        </w:rPr>
        <w:t xml:space="preserve">ourishment and the </w:t>
      </w:r>
      <w:r w:rsidR="42FC3671" w:rsidRPr="7096EE3F">
        <w:rPr>
          <w:rFonts w:ascii="Times" w:eastAsia="Times" w:hAnsi="Times" w:cs="Times"/>
        </w:rPr>
        <w:t>e</w:t>
      </w:r>
      <w:r w:rsidRPr="7096EE3F">
        <w:rPr>
          <w:rFonts w:ascii="Times" w:eastAsia="Times" w:hAnsi="Times" w:cs="Times"/>
        </w:rPr>
        <w:t xml:space="preserve">cosystem </w:t>
      </w:r>
      <w:r w:rsidR="547F885C" w:rsidRPr="7096EE3F">
        <w:rPr>
          <w:rFonts w:ascii="Times" w:eastAsia="Times" w:hAnsi="Times" w:cs="Times"/>
        </w:rPr>
        <w:t>r</w:t>
      </w:r>
      <w:r w:rsidRPr="7096EE3F">
        <w:rPr>
          <w:rFonts w:ascii="Times" w:eastAsia="Times" w:hAnsi="Times" w:cs="Times"/>
        </w:rPr>
        <w:t>esponse</w:t>
      </w:r>
    </w:p>
    <w:p w14:paraId="2895BA67" w14:textId="32170433" w:rsidR="5102A832" w:rsidRDefault="5102A832" w:rsidP="7096EE3F">
      <w:pPr>
        <w:spacing w:line="480" w:lineRule="auto"/>
        <w:rPr>
          <w:rFonts w:ascii="Times" w:eastAsia="Times" w:hAnsi="Times" w:cs="Times"/>
        </w:rPr>
      </w:pPr>
      <w:r w:rsidRPr="19B44959">
        <w:rPr>
          <w:rFonts w:ascii="Times" w:eastAsia="Times" w:hAnsi="Times" w:cs="Times"/>
        </w:rPr>
        <w:t xml:space="preserve"> </w:t>
      </w:r>
    </w:p>
    <w:p w14:paraId="2643C9E6" w14:textId="12DA203E" w:rsidR="19B44959" w:rsidRDefault="19B44959" w:rsidP="19B44959">
      <w:pPr>
        <w:spacing w:line="480" w:lineRule="auto"/>
        <w:rPr>
          <w:rFonts w:ascii="Times" w:eastAsia="Times" w:hAnsi="Times" w:cs="Times"/>
        </w:rPr>
      </w:pPr>
    </w:p>
    <w:p w14:paraId="139B31E2" w14:textId="6AFD843E" w:rsidR="50EE188E" w:rsidRDefault="50EE188E" w:rsidP="7C431650">
      <w:pPr>
        <w:spacing w:line="480" w:lineRule="auto"/>
        <w:jc w:val="center"/>
        <w:rPr>
          <w:rFonts w:ascii="Times" w:eastAsia="Times" w:hAnsi="Times" w:cs="Times"/>
        </w:rPr>
      </w:pPr>
      <w:r w:rsidRPr="7C431650">
        <w:rPr>
          <w:rFonts w:ascii="Times" w:eastAsia="Times" w:hAnsi="Times" w:cs="Times"/>
        </w:rPr>
        <w:t>Authors:</w:t>
      </w:r>
    </w:p>
    <w:p w14:paraId="543E1E89" w14:textId="127DE7C6" w:rsidR="50EE188E" w:rsidRDefault="639C1610" w:rsidP="19B44959">
      <w:pPr>
        <w:jc w:val="center"/>
        <w:rPr>
          <w:rFonts w:ascii="Times" w:eastAsia="Times" w:hAnsi="Times" w:cs="Times"/>
          <w:vertAlign w:val="superscript"/>
        </w:rPr>
      </w:pPr>
      <w:r w:rsidRPr="2343EDC6">
        <w:rPr>
          <w:rFonts w:ascii="Times" w:eastAsia="Times" w:hAnsi="Times" w:cs="Times"/>
        </w:rPr>
        <w:t xml:space="preserve">Paul Paris, </w:t>
      </w:r>
      <w:r w:rsidR="7E4BD007" w:rsidRPr="2343EDC6">
        <w:rPr>
          <w:rFonts w:ascii="Times" w:eastAsia="Times" w:hAnsi="Times" w:cs="Times"/>
        </w:rPr>
        <w:t>Research Scientist</w:t>
      </w:r>
      <w:r w:rsidR="3D7CE758" w:rsidRPr="2343EDC6">
        <w:rPr>
          <w:rFonts w:ascii="Times" w:eastAsia="Times" w:hAnsi="Times" w:cs="Times"/>
          <w:vertAlign w:val="superscript"/>
        </w:rPr>
        <w:t>1</w:t>
      </w:r>
      <w:r w:rsidR="65FA9A21" w:rsidRPr="2343EDC6">
        <w:rPr>
          <w:rFonts w:ascii="Times" w:eastAsia="Times" w:hAnsi="Times" w:cs="Times"/>
          <w:vertAlign w:val="superscript"/>
        </w:rPr>
        <w:t>,</w:t>
      </w:r>
      <w:r w:rsidR="4120788E" w:rsidRPr="2343EDC6">
        <w:rPr>
          <w:rFonts w:ascii="Times" w:eastAsia="Times" w:hAnsi="Times" w:cs="Times"/>
          <w:vertAlign w:val="superscript"/>
        </w:rPr>
        <w:t>3</w:t>
      </w:r>
    </w:p>
    <w:p w14:paraId="44F8379B" w14:textId="1C98A830" w:rsidR="160E7C50" w:rsidRDefault="160E7C50" w:rsidP="19B44959">
      <w:pPr>
        <w:jc w:val="center"/>
        <w:rPr>
          <w:rFonts w:ascii="Times" w:eastAsia="Times" w:hAnsi="Times" w:cs="Times"/>
        </w:rPr>
      </w:pPr>
      <w:r w:rsidRPr="19B44959">
        <w:rPr>
          <w:rFonts w:ascii="Times" w:eastAsia="Times" w:hAnsi="Times" w:cs="Times"/>
        </w:rPr>
        <w:t>parisp15@ecu.edu</w:t>
      </w:r>
    </w:p>
    <w:p w14:paraId="2BC63B21" w14:textId="1CFACFCE" w:rsidR="50EE188E" w:rsidRDefault="50EE188E" w:rsidP="7C431650">
      <w:pPr>
        <w:jc w:val="center"/>
        <w:rPr>
          <w:rFonts w:ascii="Times" w:eastAsia="Times" w:hAnsi="Times" w:cs="Times"/>
        </w:rPr>
      </w:pPr>
    </w:p>
    <w:p w14:paraId="3D965E08" w14:textId="5818C400" w:rsidR="19B44959" w:rsidRDefault="19B44959" w:rsidP="19B44959">
      <w:pPr>
        <w:jc w:val="center"/>
        <w:rPr>
          <w:rFonts w:ascii="Times" w:eastAsia="Times" w:hAnsi="Times" w:cs="Times"/>
        </w:rPr>
      </w:pPr>
    </w:p>
    <w:p w14:paraId="39E4D11A" w14:textId="5C048616" w:rsidR="19B44959" w:rsidRDefault="19B44959" w:rsidP="19B44959">
      <w:pPr>
        <w:jc w:val="center"/>
        <w:rPr>
          <w:rFonts w:ascii="Times" w:eastAsia="Times" w:hAnsi="Times" w:cs="Times"/>
        </w:rPr>
      </w:pPr>
    </w:p>
    <w:p w14:paraId="3494B2C4" w14:textId="674E8DAF" w:rsidR="50EE188E" w:rsidRDefault="639C1610" w:rsidP="19B44959">
      <w:pPr>
        <w:jc w:val="center"/>
        <w:rPr>
          <w:rFonts w:ascii="Times" w:eastAsia="Times" w:hAnsi="Times" w:cs="Times"/>
        </w:rPr>
      </w:pPr>
      <w:r w:rsidRPr="2343EDC6">
        <w:rPr>
          <w:rFonts w:ascii="Times" w:eastAsia="Times" w:hAnsi="Times" w:cs="Times"/>
        </w:rPr>
        <w:t xml:space="preserve">D. </w:t>
      </w:r>
      <w:proofErr w:type="spellStart"/>
      <w:r w:rsidRPr="2343EDC6">
        <w:rPr>
          <w:rFonts w:ascii="Times" w:eastAsia="Times" w:hAnsi="Times" w:cs="Times"/>
        </w:rPr>
        <w:t>Reide</w:t>
      </w:r>
      <w:proofErr w:type="spellEnd"/>
      <w:r w:rsidRPr="2343EDC6">
        <w:rPr>
          <w:rFonts w:ascii="Times" w:eastAsia="Times" w:hAnsi="Times" w:cs="Times"/>
        </w:rPr>
        <w:t xml:space="preserve"> Corbett, </w:t>
      </w:r>
      <w:r w:rsidR="090560B5" w:rsidRPr="2343EDC6">
        <w:rPr>
          <w:rFonts w:ascii="Times" w:eastAsia="Times" w:hAnsi="Times" w:cs="Times"/>
        </w:rPr>
        <w:t>Dean and Director</w:t>
      </w:r>
      <w:r w:rsidR="5ABEF035" w:rsidRPr="2343EDC6">
        <w:rPr>
          <w:rFonts w:ascii="Times" w:eastAsia="Times" w:hAnsi="Times" w:cs="Times"/>
          <w:vertAlign w:val="superscript"/>
        </w:rPr>
        <w:t>1</w:t>
      </w:r>
    </w:p>
    <w:p w14:paraId="3C324E34" w14:textId="545075BB" w:rsidR="50EE188E" w:rsidRDefault="01A9E98F" w:rsidP="19B44959">
      <w:pPr>
        <w:jc w:val="center"/>
        <w:rPr>
          <w:rFonts w:ascii="Times" w:eastAsia="Times" w:hAnsi="Times" w:cs="Times"/>
        </w:rPr>
      </w:pPr>
      <w:r w:rsidRPr="19B44959">
        <w:rPr>
          <w:rFonts w:ascii="Times" w:eastAsia="Times" w:hAnsi="Times" w:cs="Times"/>
        </w:rPr>
        <w:t>corbettd@ecu.edu</w:t>
      </w:r>
    </w:p>
    <w:p w14:paraId="3352B5C7" w14:textId="6DFD364A" w:rsidR="50EE188E" w:rsidRDefault="50EE188E" w:rsidP="7C431650">
      <w:pPr>
        <w:jc w:val="center"/>
        <w:rPr>
          <w:rFonts w:ascii="Times" w:eastAsia="Times" w:hAnsi="Times" w:cs="Times"/>
        </w:rPr>
      </w:pPr>
    </w:p>
    <w:p w14:paraId="15D819EA" w14:textId="5EBAF71C" w:rsidR="19B44959" w:rsidRDefault="19B44959" w:rsidP="19B44959">
      <w:pPr>
        <w:jc w:val="center"/>
        <w:rPr>
          <w:rFonts w:ascii="Times" w:eastAsia="Times" w:hAnsi="Times" w:cs="Times"/>
        </w:rPr>
      </w:pPr>
    </w:p>
    <w:p w14:paraId="35293823" w14:textId="1CD53D3A" w:rsidR="19B44959" w:rsidRDefault="40CEC7B5" w:rsidP="2343EDC6">
      <w:pPr>
        <w:jc w:val="center"/>
        <w:rPr>
          <w:rFonts w:ascii="Times" w:eastAsia="Times" w:hAnsi="Times" w:cs="Times"/>
        </w:rPr>
      </w:pPr>
      <w:r w:rsidRPr="2343EDC6">
        <w:rPr>
          <w:rFonts w:ascii="Times" w:eastAsia="Times" w:hAnsi="Times" w:cs="Times"/>
        </w:rPr>
        <w:t>J.P. Walsh</w:t>
      </w:r>
      <w:r w:rsidR="546DA81A" w:rsidRPr="2343EDC6">
        <w:rPr>
          <w:rFonts w:ascii="Times" w:eastAsia="Times" w:hAnsi="Times" w:cs="Times"/>
          <w:vertAlign w:val="superscript"/>
        </w:rPr>
        <w:t>2</w:t>
      </w:r>
      <w:r w:rsidR="48EA5FD0" w:rsidRPr="2343EDC6">
        <w:rPr>
          <w:rFonts w:ascii="Times" w:eastAsia="Times" w:hAnsi="Times" w:cs="Times"/>
        </w:rPr>
        <w:t xml:space="preserve"> ???</w:t>
      </w:r>
    </w:p>
    <w:p w14:paraId="41A5A48D" w14:textId="00F7DE14" w:rsidR="19B44959" w:rsidRDefault="19B44959" w:rsidP="19B44959">
      <w:pPr>
        <w:jc w:val="center"/>
        <w:rPr>
          <w:rFonts w:ascii="Times" w:eastAsia="Times" w:hAnsi="Times" w:cs="Times"/>
        </w:rPr>
      </w:pPr>
    </w:p>
    <w:p w14:paraId="6A197268" w14:textId="08A9F09C" w:rsidR="2343EDC6" w:rsidRDefault="2343EDC6" w:rsidP="2343EDC6">
      <w:pPr>
        <w:jc w:val="center"/>
        <w:rPr>
          <w:rFonts w:ascii="Times" w:eastAsia="Times" w:hAnsi="Times" w:cs="Times"/>
        </w:rPr>
      </w:pPr>
    </w:p>
    <w:p w14:paraId="75E2F2CD" w14:textId="563D5A74" w:rsidR="50EE188E" w:rsidRDefault="639C1610" w:rsidP="7C431650">
      <w:pPr>
        <w:jc w:val="center"/>
        <w:rPr>
          <w:rFonts w:ascii="Times" w:eastAsia="Times" w:hAnsi="Times" w:cs="Times"/>
        </w:rPr>
      </w:pPr>
      <w:r w:rsidRPr="19B44959">
        <w:rPr>
          <w:rFonts w:ascii="Times" w:eastAsia="Times" w:hAnsi="Times" w:cs="Times"/>
        </w:rPr>
        <w:t>Anya Leach</w:t>
      </w:r>
      <w:r w:rsidR="68FAD334" w:rsidRPr="19B44959">
        <w:rPr>
          <w:rFonts w:ascii="Times" w:eastAsia="Times" w:hAnsi="Times" w:cs="Times"/>
        </w:rPr>
        <w:t>, Research Technician</w:t>
      </w:r>
      <w:r w:rsidR="761F91F5" w:rsidRPr="19B44959">
        <w:rPr>
          <w:rFonts w:ascii="Times" w:eastAsia="Times" w:hAnsi="Times" w:cs="Times"/>
          <w:vertAlign w:val="superscript"/>
        </w:rPr>
        <w:t>1</w:t>
      </w:r>
    </w:p>
    <w:p w14:paraId="1F3C1B09" w14:textId="05E4B124" w:rsidR="19B44959" w:rsidRDefault="19B44959" w:rsidP="19B44959">
      <w:pPr>
        <w:jc w:val="center"/>
        <w:rPr>
          <w:rFonts w:ascii="Times" w:eastAsia="Times" w:hAnsi="Times" w:cs="Times"/>
        </w:rPr>
      </w:pPr>
    </w:p>
    <w:p w14:paraId="2DA0E398" w14:textId="144ABA0B" w:rsidR="19B44959" w:rsidRDefault="19B44959" w:rsidP="19B44959">
      <w:pPr>
        <w:jc w:val="center"/>
        <w:rPr>
          <w:rFonts w:ascii="Times" w:eastAsia="Times" w:hAnsi="Times" w:cs="Times"/>
        </w:rPr>
      </w:pPr>
    </w:p>
    <w:p w14:paraId="743C558B" w14:textId="5D4A689C" w:rsidR="19B44959" w:rsidRDefault="19B44959" w:rsidP="19B44959">
      <w:pPr>
        <w:jc w:val="center"/>
        <w:rPr>
          <w:rFonts w:ascii="Times" w:eastAsia="Times" w:hAnsi="Times" w:cs="Times"/>
        </w:rPr>
      </w:pPr>
    </w:p>
    <w:p w14:paraId="23E862D8" w14:textId="63C38308" w:rsidR="7096EE3F" w:rsidRDefault="639C1610" w:rsidP="7C431650">
      <w:pPr>
        <w:jc w:val="center"/>
        <w:rPr>
          <w:rFonts w:ascii="Times" w:eastAsia="Times" w:hAnsi="Times" w:cs="Times"/>
        </w:rPr>
      </w:pPr>
      <w:r w:rsidRPr="19B44959">
        <w:rPr>
          <w:rFonts w:ascii="Times" w:eastAsia="Times" w:hAnsi="Times" w:cs="Times"/>
        </w:rPr>
        <w:t>J. Spencer Wilkinson</w:t>
      </w:r>
      <w:r w:rsidR="5AD0737C" w:rsidRPr="19B44959">
        <w:rPr>
          <w:rFonts w:ascii="Times" w:eastAsia="Times" w:hAnsi="Times" w:cs="Times"/>
        </w:rPr>
        <w:t>, Research Technician</w:t>
      </w:r>
      <w:r w:rsidR="51B43FF4" w:rsidRPr="19B44959">
        <w:rPr>
          <w:rFonts w:ascii="Times" w:eastAsia="Times" w:hAnsi="Times" w:cs="Times"/>
          <w:vertAlign w:val="superscript"/>
        </w:rPr>
        <w:t>1</w:t>
      </w:r>
    </w:p>
    <w:p w14:paraId="06A709AC" w14:textId="687FAD12" w:rsidR="19B44959" w:rsidRDefault="19B44959" w:rsidP="19B44959">
      <w:pPr>
        <w:jc w:val="center"/>
        <w:rPr>
          <w:rFonts w:ascii="Times" w:eastAsia="Times" w:hAnsi="Times" w:cs="Times"/>
        </w:rPr>
      </w:pPr>
    </w:p>
    <w:p w14:paraId="55AA6994" w14:textId="30C7AC21" w:rsidR="19B44959" w:rsidRDefault="19B44959" w:rsidP="19B44959">
      <w:pPr>
        <w:jc w:val="center"/>
        <w:rPr>
          <w:rFonts w:ascii="Times" w:eastAsia="Times" w:hAnsi="Times" w:cs="Times"/>
        </w:rPr>
      </w:pPr>
    </w:p>
    <w:p w14:paraId="17C74466" w14:textId="4985734A" w:rsidR="19B44959" w:rsidRDefault="19B44959" w:rsidP="19B44959">
      <w:pPr>
        <w:jc w:val="center"/>
        <w:rPr>
          <w:rFonts w:ascii="Times" w:eastAsia="Times" w:hAnsi="Times" w:cs="Times"/>
        </w:rPr>
      </w:pPr>
    </w:p>
    <w:p w14:paraId="7D7D27B4" w14:textId="41EC4581" w:rsidR="19B44959" w:rsidRDefault="19B44959" w:rsidP="19B44959">
      <w:pPr>
        <w:jc w:val="center"/>
        <w:rPr>
          <w:rFonts w:ascii="Times" w:eastAsia="Times" w:hAnsi="Times" w:cs="Times"/>
        </w:rPr>
      </w:pPr>
    </w:p>
    <w:p w14:paraId="3B71DB73" w14:textId="1217B2A3" w:rsidR="51B43FF4" w:rsidRDefault="51B43FF4" w:rsidP="19B44959">
      <w:pPr>
        <w:jc w:val="center"/>
        <w:rPr>
          <w:rFonts w:ascii="Times" w:eastAsia="Times" w:hAnsi="Times" w:cs="Times"/>
        </w:rPr>
      </w:pPr>
      <w:r w:rsidRPr="19B44959">
        <w:rPr>
          <w:rFonts w:ascii="Times" w:eastAsia="Times" w:hAnsi="Times" w:cs="Times"/>
          <w:vertAlign w:val="superscript"/>
        </w:rPr>
        <w:t>1</w:t>
      </w:r>
      <w:r w:rsidR="38AF509E" w:rsidRPr="19B44959">
        <w:rPr>
          <w:rFonts w:ascii="Times" w:eastAsia="Times" w:hAnsi="Times" w:cs="Times"/>
        </w:rPr>
        <w:t xml:space="preserve"> Coastal Studies Institute, East Carolina University </w:t>
      </w:r>
    </w:p>
    <w:p w14:paraId="4D9912E4" w14:textId="780B20A2" w:rsidR="73A813BC" w:rsidRDefault="73A813BC" w:rsidP="19B44959">
      <w:pPr>
        <w:jc w:val="center"/>
        <w:rPr>
          <w:rFonts w:ascii="Times" w:eastAsia="Times" w:hAnsi="Times" w:cs="Times"/>
        </w:rPr>
      </w:pPr>
      <w:r w:rsidRPr="19B44959">
        <w:rPr>
          <w:rFonts w:ascii="Times" w:eastAsia="Times" w:hAnsi="Times" w:cs="Times"/>
        </w:rPr>
        <w:t>850 NC 345</w:t>
      </w:r>
    </w:p>
    <w:p w14:paraId="744CC658" w14:textId="752CE40E" w:rsidR="73A813BC" w:rsidRDefault="73A813BC" w:rsidP="19B44959">
      <w:pPr>
        <w:jc w:val="center"/>
        <w:rPr>
          <w:rFonts w:ascii="Times" w:eastAsia="Times" w:hAnsi="Times" w:cs="Times"/>
        </w:rPr>
      </w:pPr>
      <w:r w:rsidRPr="19B44959">
        <w:rPr>
          <w:rFonts w:ascii="Times" w:eastAsia="Times" w:hAnsi="Times" w:cs="Times"/>
        </w:rPr>
        <w:t>Wanchese, NC 27981</w:t>
      </w:r>
    </w:p>
    <w:p w14:paraId="5C499E0D" w14:textId="55DBE3AF" w:rsidR="19BEDD17" w:rsidRDefault="00B30A18" w:rsidP="19B44959">
      <w:pPr>
        <w:jc w:val="center"/>
        <w:rPr>
          <w:rFonts w:ascii="Times" w:eastAsia="Times" w:hAnsi="Times" w:cs="Times"/>
        </w:rPr>
      </w:pPr>
      <w:hyperlink r:id="rId9">
        <w:r w:rsidR="19BEDD17" w:rsidRPr="19B44959">
          <w:rPr>
            <w:rStyle w:val="Hyperlink"/>
            <w:rFonts w:ascii="Times" w:eastAsia="Times" w:hAnsi="Times" w:cs="Times"/>
          </w:rPr>
          <w:t>https://www.coastalstudiesinstitute.org</w:t>
        </w:r>
      </w:hyperlink>
    </w:p>
    <w:p w14:paraId="751111B4" w14:textId="707A5619" w:rsidR="19B44959" w:rsidRDefault="19B44959" w:rsidP="19B44959">
      <w:pPr>
        <w:jc w:val="center"/>
        <w:rPr>
          <w:rFonts w:ascii="Times" w:eastAsia="Times" w:hAnsi="Times" w:cs="Times"/>
        </w:rPr>
      </w:pPr>
    </w:p>
    <w:p w14:paraId="2C57B3F3" w14:textId="2D43ACE1" w:rsidR="19B44959" w:rsidRDefault="19B44959" w:rsidP="19B44959">
      <w:pPr>
        <w:jc w:val="center"/>
        <w:rPr>
          <w:rFonts w:ascii="Times" w:eastAsia="Times" w:hAnsi="Times" w:cs="Times"/>
        </w:rPr>
      </w:pPr>
    </w:p>
    <w:p w14:paraId="2E60938B" w14:textId="0720BCC5" w:rsidR="31FD0B13" w:rsidRDefault="31FD0B13" w:rsidP="2343EDC6">
      <w:pPr>
        <w:jc w:val="center"/>
        <w:rPr>
          <w:rFonts w:ascii="Times" w:eastAsia="Times" w:hAnsi="Times" w:cs="Times"/>
        </w:rPr>
      </w:pPr>
      <w:r w:rsidRPr="2343EDC6">
        <w:rPr>
          <w:rFonts w:ascii="Times" w:eastAsia="Times" w:hAnsi="Times" w:cs="Times"/>
          <w:vertAlign w:val="superscript"/>
        </w:rPr>
        <w:t>2</w:t>
      </w:r>
      <w:r w:rsidRPr="2343EDC6">
        <w:rPr>
          <w:rFonts w:ascii="Times" w:eastAsia="Times" w:hAnsi="Times" w:cs="Times"/>
        </w:rPr>
        <w:t>add address here</w:t>
      </w:r>
    </w:p>
    <w:p w14:paraId="3960A5ED" w14:textId="7289D876" w:rsidR="31FD0B13" w:rsidRDefault="31FD0B13" w:rsidP="2343EDC6">
      <w:pPr>
        <w:jc w:val="center"/>
        <w:rPr>
          <w:rFonts w:ascii="Times" w:eastAsia="Times" w:hAnsi="Times" w:cs="Times"/>
        </w:rPr>
      </w:pPr>
      <w:r w:rsidRPr="2343EDC6">
        <w:rPr>
          <w:rFonts w:ascii="Times" w:eastAsia="Times" w:hAnsi="Times" w:cs="Times"/>
        </w:rPr>
        <w:t>University of Rhode Island</w:t>
      </w:r>
    </w:p>
    <w:p w14:paraId="59ACDA84" w14:textId="75E437FF" w:rsidR="2343EDC6" w:rsidRDefault="2343EDC6" w:rsidP="2343EDC6">
      <w:pPr>
        <w:jc w:val="center"/>
        <w:rPr>
          <w:rFonts w:ascii="Times" w:eastAsia="Times" w:hAnsi="Times" w:cs="Times"/>
        </w:rPr>
      </w:pPr>
    </w:p>
    <w:p w14:paraId="1FDEF6EB" w14:textId="10BCC23E" w:rsidR="2343EDC6" w:rsidRDefault="2343EDC6" w:rsidP="2343EDC6">
      <w:pPr>
        <w:jc w:val="center"/>
        <w:rPr>
          <w:rFonts w:ascii="Times" w:eastAsia="Times" w:hAnsi="Times" w:cs="Times"/>
        </w:rPr>
      </w:pPr>
    </w:p>
    <w:p w14:paraId="2B450AA3" w14:textId="2485753F" w:rsidR="7096EE3F" w:rsidRDefault="31FD0B13" w:rsidP="19B44959">
      <w:pPr>
        <w:jc w:val="center"/>
        <w:rPr>
          <w:rFonts w:ascii="Times" w:eastAsia="Times" w:hAnsi="Times" w:cs="Times"/>
        </w:rPr>
      </w:pPr>
      <w:r w:rsidRPr="2343EDC6">
        <w:rPr>
          <w:rFonts w:ascii="Times" w:eastAsia="Times" w:hAnsi="Times" w:cs="Times"/>
          <w:vertAlign w:val="superscript"/>
        </w:rPr>
        <w:t>3</w:t>
      </w:r>
      <w:r w:rsidR="37DD70BA" w:rsidRPr="2343EDC6">
        <w:rPr>
          <w:rFonts w:ascii="Times" w:eastAsia="Times" w:hAnsi="Times" w:cs="Times"/>
        </w:rPr>
        <w:t>c</w:t>
      </w:r>
      <w:r w:rsidR="58E1F556" w:rsidRPr="2343EDC6">
        <w:rPr>
          <w:rFonts w:ascii="Times" w:eastAsia="Times" w:hAnsi="Times" w:cs="Times"/>
        </w:rPr>
        <w:t>orresponding</w:t>
      </w:r>
      <w:r w:rsidR="37DD70BA" w:rsidRPr="2343EDC6">
        <w:rPr>
          <w:rFonts w:ascii="Times" w:eastAsia="Times" w:hAnsi="Times" w:cs="Times"/>
        </w:rPr>
        <w:t xml:space="preserve"> author</w:t>
      </w:r>
    </w:p>
    <w:p w14:paraId="530A1533" w14:textId="6D2BF08D" w:rsidR="19B44959" w:rsidRDefault="19B44959" w:rsidP="19B44959">
      <w:pPr>
        <w:rPr>
          <w:rFonts w:ascii="Times" w:eastAsia="Times" w:hAnsi="Times" w:cs="Times"/>
        </w:rPr>
      </w:pPr>
    </w:p>
    <w:p w14:paraId="56502ED9" w14:textId="72C7FEB1" w:rsidR="19B44959" w:rsidRDefault="19B44959" w:rsidP="19B44959">
      <w:pPr>
        <w:rPr>
          <w:rFonts w:ascii="Times" w:eastAsia="Times" w:hAnsi="Times" w:cs="Times"/>
        </w:rPr>
      </w:pPr>
    </w:p>
    <w:p w14:paraId="449F4FD2" w14:textId="3DB85E08" w:rsidR="19B44959" w:rsidRDefault="19B44959" w:rsidP="19B44959">
      <w:pPr>
        <w:rPr>
          <w:rFonts w:ascii="Times" w:eastAsia="Times" w:hAnsi="Times" w:cs="Times"/>
        </w:rPr>
      </w:pPr>
    </w:p>
    <w:p w14:paraId="28DB84C6" w14:textId="657A2B4C" w:rsidR="19B44959" w:rsidRDefault="19B44959" w:rsidP="19B44959">
      <w:pPr>
        <w:rPr>
          <w:rFonts w:ascii="Times" w:eastAsia="Times" w:hAnsi="Times" w:cs="Times"/>
        </w:rPr>
      </w:pPr>
    </w:p>
    <w:p w14:paraId="2A268FC9" w14:textId="26D09AD1" w:rsidR="19B44959" w:rsidRDefault="19B44959" w:rsidP="19B44959">
      <w:pPr>
        <w:rPr>
          <w:rFonts w:ascii="Times" w:eastAsia="Times" w:hAnsi="Times" w:cs="Times"/>
        </w:rPr>
      </w:pPr>
    </w:p>
    <w:p w14:paraId="5B66CEC7" w14:textId="1BA13BE5" w:rsidR="19B44959" w:rsidRDefault="19B44959" w:rsidP="19B44959">
      <w:pPr>
        <w:rPr>
          <w:rFonts w:ascii="Times" w:eastAsia="Times" w:hAnsi="Times" w:cs="Times"/>
        </w:rPr>
      </w:pPr>
    </w:p>
    <w:p w14:paraId="68885DD7" w14:textId="0669E7A4" w:rsidR="19B44959" w:rsidRDefault="19B44959" w:rsidP="19B44959">
      <w:pPr>
        <w:rPr>
          <w:rFonts w:ascii="Times" w:eastAsia="Times" w:hAnsi="Times" w:cs="Times"/>
        </w:rPr>
      </w:pPr>
    </w:p>
    <w:p w14:paraId="5252C150" w14:textId="33BFDF00" w:rsidR="5102A832" w:rsidRDefault="5102A832" w:rsidP="7096EE3F">
      <w:pPr>
        <w:spacing w:line="480" w:lineRule="auto"/>
        <w:rPr>
          <w:rFonts w:ascii="Times" w:eastAsia="Times" w:hAnsi="Times" w:cs="Times"/>
        </w:rPr>
      </w:pPr>
      <w:r w:rsidRPr="7096EE3F">
        <w:rPr>
          <w:rFonts w:ascii="Times" w:eastAsia="Times" w:hAnsi="Times" w:cs="Times"/>
        </w:rPr>
        <w:t>Abstract:</w:t>
      </w:r>
    </w:p>
    <w:p w14:paraId="43B65A2D" w14:textId="6C8BAFAA" w:rsidR="5102A832" w:rsidRDefault="5102A832" w:rsidP="066FC907">
      <w:pPr>
        <w:spacing w:line="480" w:lineRule="auto"/>
        <w:rPr>
          <w:rFonts w:ascii="Times" w:eastAsia="Times" w:hAnsi="Times" w:cs="Times"/>
        </w:rPr>
      </w:pPr>
      <w:r w:rsidRPr="066FC907">
        <w:rPr>
          <w:rFonts w:ascii="Times" w:eastAsia="Times" w:hAnsi="Times" w:cs="Times"/>
        </w:rPr>
        <w:t xml:space="preserve">Beach nourishment is the process of adding new sand to restore beach elevation and width lost to erosion. The process has proven </w:t>
      </w:r>
      <w:r w:rsidR="456BC968" w:rsidRPr="066FC907">
        <w:rPr>
          <w:rFonts w:ascii="Times" w:eastAsia="Times" w:hAnsi="Times" w:cs="Times"/>
        </w:rPr>
        <w:t xml:space="preserve">to be </w:t>
      </w:r>
      <w:r w:rsidRPr="066FC907">
        <w:rPr>
          <w:rFonts w:ascii="Times" w:eastAsia="Times" w:hAnsi="Times" w:cs="Times"/>
        </w:rPr>
        <w:t>viable in restoring recreational</w:t>
      </w:r>
      <w:r w:rsidR="6ED8D8E6" w:rsidRPr="066FC907">
        <w:rPr>
          <w:rFonts w:ascii="Times" w:eastAsia="Times" w:hAnsi="Times" w:cs="Times"/>
        </w:rPr>
        <w:t xml:space="preserve"> value</w:t>
      </w:r>
      <w:r w:rsidRPr="066FC907">
        <w:rPr>
          <w:rFonts w:ascii="Times" w:eastAsia="Times" w:hAnsi="Times" w:cs="Times"/>
        </w:rPr>
        <w:t xml:space="preserve"> and in extending </w:t>
      </w:r>
      <w:r w:rsidR="69A7DFEF" w:rsidRPr="066FC907">
        <w:rPr>
          <w:rFonts w:ascii="Times" w:eastAsia="Times" w:hAnsi="Times" w:cs="Times"/>
        </w:rPr>
        <w:t xml:space="preserve">storm </w:t>
      </w:r>
      <w:r w:rsidRPr="066FC907">
        <w:rPr>
          <w:rFonts w:ascii="Times" w:eastAsia="Times" w:hAnsi="Times" w:cs="Times"/>
        </w:rPr>
        <w:t xml:space="preserve">protection to critical </w:t>
      </w:r>
      <w:r w:rsidR="60A970B9" w:rsidRPr="066FC907">
        <w:rPr>
          <w:rFonts w:ascii="Times" w:eastAsia="Times" w:hAnsi="Times" w:cs="Times"/>
        </w:rPr>
        <w:t xml:space="preserve">public and private </w:t>
      </w:r>
      <w:r w:rsidRPr="066FC907">
        <w:rPr>
          <w:rFonts w:ascii="Times" w:eastAsia="Times" w:hAnsi="Times" w:cs="Times"/>
        </w:rPr>
        <w:t>infrastructure and investment in the coastal zone.</w:t>
      </w:r>
      <w:r w:rsidR="0DEC5729" w:rsidRPr="066FC907">
        <w:rPr>
          <w:rFonts w:ascii="Times" w:eastAsia="Times" w:hAnsi="Times" w:cs="Times"/>
        </w:rPr>
        <w:t xml:space="preserve"> </w:t>
      </w:r>
    </w:p>
    <w:p w14:paraId="28A6D162" w14:textId="26D77EEE" w:rsidR="5102A832" w:rsidRDefault="267B6D93" w:rsidP="7096EE3F">
      <w:pPr>
        <w:spacing w:line="480" w:lineRule="auto"/>
        <w:rPr>
          <w:rFonts w:ascii="Times" w:eastAsia="Times" w:hAnsi="Times" w:cs="Times"/>
        </w:rPr>
      </w:pPr>
      <w:r w:rsidRPr="066FC907">
        <w:rPr>
          <w:rFonts w:ascii="Times" w:eastAsia="Times" w:hAnsi="Times" w:cs="Times"/>
        </w:rPr>
        <w:t>There</w:t>
      </w:r>
      <w:r w:rsidR="2F28DF36" w:rsidRPr="066FC907">
        <w:rPr>
          <w:rFonts w:ascii="Times" w:eastAsia="Times" w:hAnsi="Times" w:cs="Times"/>
        </w:rPr>
        <w:t>, however,</w:t>
      </w:r>
      <w:r w:rsidRPr="066FC907">
        <w:rPr>
          <w:rFonts w:ascii="Times" w:eastAsia="Times" w:hAnsi="Times" w:cs="Times"/>
        </w:rPr>
        <w:t xml:space="preserve"> remains much debate</w:t>
      </w:r>
      <w:r w:rsidR="5B2C6C77" w:rsidRPr="066FC907">
        <w:rPr>
          <w:rFonts w:ascii="Times" w:eastAsia="Times" w:hAnsi="Times" w:cs="Times"/>
        </w:rPr>
        <w:t xml:space="preserve"> </w:t>
      </w:r>
      <w:r w:rsidR="0F1FA24B" w:rsidRPr="066FC907">
        <w:rPr>
          <w:rFonts w:ascii="Times" w:eastAsia="Times" w:hAnsi="Times" w:cs="Times"/>
        </w:rPr>
        <w:t xml:space="preserve">regarding </w:t>
      </w:r>
      <w:r w:rsidR="483DF737" w:rsidRPr="066FC907">
        <w:rPr>
          <w:rFonts w:ascii="Times" w:eastAsia="Times" w:hAnsi="Times" w:cs="Times"/>
        </w:rPr>
        <w:t xml:space="preserve">nourishment’s </w:t>
      </w:r>
      <w:r w:rsidR="5B2C6C77" w:rsidRPr="066FC907">
        <w:rPr>
          <w:rFonts w:ascii="Times" w:eastAsia="Times" w:hAnsi="Times" w:cs="Times"/>
        </w:rPr>
        <w:t>potential ecological ramifications</w:t>
      </w:r>
      <w:r w:rsidR="5386CD64" w:rsidRPr="066FC907">
        <w:rPr>
          <w:rFonts w:ascii="Times" w:eastAsia="Times" w:hAnsi="Times" w:cs="Times"/>
        </w:rPr>
        <w:t xml:space="preserve"> both</w:t>
      </w:r>
      <w:r w:rsidR="0C421DF6" w:rsidRPr="066FC907">
        <w:rPr>
          <w:rFonts w:ascii="Times" w:eastAsia="Times" w:hAnsi="Times" w:cs="Times"/>
        </w:rPr>
        <w:t xml:space="preserve"> in </w:t>
      </w:r>
      <w:r w:rsidR="53F5960E" w:rsidRPr="066FC907">
        <w:rPr>
          <w:rFonts w:ascii="Times" w:eastAsia="Times" w:hAnsi="Times" w:cs="Times"/>
        </w:rPr>
        <w:t>short and</w:t>
      </w:r>
      <w:r w:rsidR="0C421DF6" w:rsidRPr="066FC907">
        <w:rPr>
          <w:rFonts w:ascii="Times" w:eastAsia="Times" w:hAnsi="Times" w:cs="Times"/>
        </w:rPr>
        <w:t xml:space="preserve"> long-term</w:t>
      </w:r>
      <w:r w:rsidR="2FE0A8F8" w:rsidRPr="066FC907">
        <w:rPr>
          <w:rFonts w:ascii="Times" w:eastAsia="Times" w:hAnsi="Times" w:cs="Times"/>
        </w:rPr>
        <w:t>.</w:t>
      </w:r>
      <w:r w:rsidR="407CCDBB" w:rsidRPr="066FC907">
        <w:rPr>
          <w:rFonts w:ascii="Times" w:eastAsia="Times" w:hAnsi="Times" w:cs="Times"/>
        </w:rPr>
        <w:t xml:space="preserve"> </w:t>
      </w:r>
      <w:r w:rsidR="27278FB2" w:rsidRPr="066FC907">
        <w:rPr>
          <w:rFonts w:ascii="Times" w:eastAsia="Times" w:hAnsi="Times" w:cs="Times"/>
        </w:rPr>
        <w:t xml:space="preserve">Over </w:t>
      </w:r>
      <w:r w:rsidR="5102A832" w:rsidRPr="066FC907">
        <w:rPr>
          <w:rFonts w:ascii="Times" w:eastAsia="Times" w:hAnsi="Times" w:cs="Times"/>
        </w:rPr>
        <w:t xml:space="preserve">the past five decades much research has been directed at </w:t>
      </w:r>
      <w:r w:rsidR="01A4222E" w:rsidRPr="066FC907">
        <w:rPr>
          <w:rFonts w:ascii="Times" w:eastAsia="Times" w:hAnsi="Times" w:cs="Times"/>
        </w:rPr>
        <w:t>defining the impact</w:t>
      </w:r>
      <w:r w:rsidR="5102A832" w:rsidRPr="066FC907">
        <w:rPr>
          <w:rFonts w:ascii="Times" w:eastAsia="Times" w:hAnsi="Times" w:cs="Times"/>
        </w:rPr>
        <w:t xml:space="preserve">, but much remains to be learned. </w:t>
      </w:r>
      <w:r w:rsidR="0343B420" w:rsidRPr="066FC907">
        <w:rPr>
          <w:rFonts w:ascii="Times" w:eastAsia="Times" w:hAnsi="Times" w:cs="Times"/>
        </w:rPr>
        <w:t>E</w:t>
      </w:r>
      <w:r w:rsidR="264050B9" w:rsidRPr="066FC907">
        <w:rPr>
          <w:rFonts w:ascii="Times" w:eastAsia="Times" w:hAnsi="Times" w:cs="Times"/>
        </w:rPr>
        <w:t>cosystem</w:t>
      </w:r>
      <w:r w:rsidR="5102A832" w:rsidRPr="066FC907">
        <w:rPr>
          <w:rFonts w:ascii="Times" w:eastAsia="Times" w:hAnsi="Times" w:cs="Times"/>
        </w:rPr>
        <w:t xml:space="preserve"> recovery </w:t>
      </w:r>
      <w:r w:rsidR="63BD0B4E" w:rsidRPr="066FC907">
        <w:rPr>
          <w:rFonts w:ascii="Times" w:eastAsia="Times" w:hAnsi="Times" w:cs="Times"/>
        </w:rPr>
        <w:t>following</w:t>
      </w:r>
      <w:r w:rsidR="5102A832" w:rsidRPr="066FC907">
        <w:rPr>
          <w:rFonts w:ascii="Times" w:eastAsia="Times" w:hAnsi="Times" w:cs="Times"/>
        </w:rPr>
        <w:t xml:space="preserve"> nourishment hinges on the </w:t>
      </w:r>
      <w:r w:rsidR="34DB6C2C" w:rsidRPr="066FC907">
        <w:rPr>
          <w:rFonts w:ascii="Times" w:eastAsia="Times" w:hAnsi="Times" w:cs="Times"/>
        </w:rPr>
        <w:t>replacement material</w:t>
      </w:r>
      <w:r w:rsidR="5102A832" w:rsidRPr="066FC907">
        <w:rPr>
          <w:rFonts w:ascii="Times" w:eastAsia="Times" w:hAnsi="Times" w:cs="Times"/>
        </w:rPr>
        <w:t xml:space="preserve"> match</w:t>
      </w:r>
      <w:r w:rsidR="405782AB" w:rsidRPr="066FC907">
        <w:rPr>
          <w:rFonts w:ascii="Times" w:eastAsia="Times" w:hAnsi="Times" w:cs="Times"/>
        </w:rPr>
        <w:t>ing</w:t>
      </w:r>
      <w:r w:rsidR="5102A832" w:rsidRPr="066FC907">
        <w:rPr>
          <w:rFonts w:ascii="Times" w:eastAsia="Times" w:hAnsi="Times" w:cs="Times"/>
        </w:rPr>
        <w:t xml:space="preserve"> the </w:t>
      </w:r>
      <w:r w:rsidR="5A58E63D" w:rsidRPr="066FC907">
        <w:rPr>
          <w:rFonts w:ascii="Times" w:eastAsia="Times" w:hAnsi="Times" w:cs="Times"/>
        </w:rPr>
        <w:t xml:space="preserve">grain-size distribution </w:t>
      </w:r>
      <w:r w:rsidR="5102A832" w:rsidRPr="066FC907">
        <w:rPr>
          <w:rFonts w:ascii="Times" w:eastAsia="Times" w:hAnsi="Times" w:cs="Times"/>
        </w:rPr>
        <w:t>of the original beach sediment. Other factors, such as organic content, time of year, and quantity of sand placed a</w:t>
      </w:r>
      <w:r w:rsidR="50155DFB" w:rsidRPr="066FC907">
        <w:rPr>
          <w:rFonts w:ascii="Times" w:eastAsia="Times" w:hAnsi="Times" w:cs="Times"/>
        </w:rPr>
        <w:t>re also</w:t>
      </w:r>
      <w:r w:rsidR="5102A832" w:rsidRPr="066FC907">
        <w:rPr>
          <w:rFonts w:ascii="Times" w:eastAsia="Times" w:hAnsi="Times" w:cs="Times"/>
        </w:rPr>
        <w:t xml:space="preserve"> important, but it is the match in terms of the particle diameter and </w:t>
      </w:r>
      <w:r w:rsidR="13768BBC" w:rsidRPr="066FC907">
        <w:rPr>
          <w:rFonts w:ascii="Times" w:eastAsia="Times" w:hAnsi="Times" w:cs="Times"/>
        </w:rPr>
        <w:t xml:space="preserve">its associated </w:t>
      </w:r>
      <w:r w:rsidR="5102A832" w:rsidRPr="066FC907">
        <w:rPr>
          <w:rFonts w:ascii="Times" w:eastAsia="Times" w:hAnsi="Times" w:cs="Times"/>
        </w:rPr>
        <w:t>variance</w:t>
      </w:r>
      <w:r w:rsidR="6446CFD5" w:rsidRPr="066FC907">
        <w:rPr>
          <w:rFonts w:ascii="Times" w:eastAsia="Times" w:hAnsi="Times" w:cs="Times"/>
        </w:rPr>
        <w:t xml:space="preserve"> </w:t>
      </w:r>
      <w:r w:rsidR="5102A832" w:rsidRPr="066FC907">
        <w:rPr>
          <w:rFonts w:ascii="Times" w:eastAsia="Times" w:hAnsi="Times" w:cs="Times"/>
        </w:rPr>
        <w:t xml:space="preserve">that </w:t>
      </w:r>
      <w:r w:rsidR="3762A37E" w:rsidRPr="066FC907">
        <w:rPr>
          <w:rFonts w:ascii="Times" w:eastAsia="Times" w:hAnsi="Times" w:cs="Times"/>
        </w:rPr>
        <w:t>determines</w:t>
      </w:r>
      <w:r w:rsidR="5102A832" w:rsidRPr="066FC907">
        <w:rPr>
          <w:rFonts w:ascii="Times" w:eastAsia="Times" w:hAnsi="Times" w:cs="Times"/>
        </w:rPr>
        <w:t xml:space="preserve"> success—where success is defined in terms of ecosystem vitality following the nourishment event. </w:t>
      </w:r>
      <w:r w:rsidR="08428010" w:rsidRPr="066FC907">
        <w:rPr>
          <w:rFonts w:ascii="Times" w:eastAsia="Times" w:hAnsi="Times" w:cs="Times"/>
        </w:rPr>
        <w:t>Considering</w:t>
      </w:r>
      <w:r w:rsidR="5102A832" w:rsidRPr="066FC907">
        <w:rPr>
          <w:rFonts w:ascii="Times" w:eastAsia="Times" w:hAnsi="Times" w:cs="Times"/>
        </w:rPr>
        <w:t xml:space="preserve"> these assertions, nevertheless, much more </w:t>
      </w:r>
      <w:r w:rsidR="0D3703AC" w:rsidRPr="066FC907">
        <w:rPr>
          <w:rFonts w:ascii="Times" w:eastAsia="Times" w:hAnsi="Times" w:cs="Times"/>
        </w:rPr>
        <w:t xml:space="preserve">research remains </w:t>
      </w:r>
      <w:r w:rsidR="5102A832" w:rsidRPr="066FC907">
        <w:rPr>
          <w:rFonts w:ascii="Times" w:eastAsia="Times" w:hAnsi="Times" w:cs="Times"/>
        </w:rPr>
        <w:t xml:space="preserve">to be done to better identify how </w:t>
      </w:r>
      <w:r w:rsidR="3C3C83D1" w:rsidRPr="066FC907">
        <w:rPr>
          <w:rFonts w:ascii="Times" w:eastAsia="Times" w:hAnsi="Times" w:cs="Times"/>
        </w:rPr>
        <w:t xml:space="preserve">beach ecological populations </w:t>
      </w:r>
      <w:r w:rsidR="5102A832" w:rsidRPr="066FC907">
        <w:rPr>
          <w:rFonts w:ascii="Times" w:eastAsia="Times" w:hAnsi="Times" w:cs="Times"/>
        </w:rPr>
        <w:t>respon</w:t>
      </w:r>
      <w:r w:rsidR="3DAE39E6" w:rsidRPr="066FC907">
        <w:rPr>
          <w:rFonts w:ascii="Times" w:eastAsia="Times" w:hAnsi="Times" w:cs="Times"/>
        </w:rPr>
        <w:t>d</w:t>
      </w:r>
      <w:r w:rsidR="5102A832" w:rsidRPr="066FC907">
        <w:rPr>
          <w:rFonts w:ascii="Times" w:eastAsia="Times" w:hAnsi="Times" w:cs="Times"/>
        </w:rPr>
        <w:t xml:space="preserve"> to and recover from</w:t>
      </w:r>
      <w:r w:rsidR="22EBB507" w:rsidRPr="066FC907">
        <w:rPr>
          <w:rFonts w:ascii="Times" w:eastAsia="Times" w:hAnsi="Times" w:cs="Times"/>
        </w:rPr>
        <w:t xml:space="preserve"> </w:t>
      </w:r>
      <w:r w:rsidR="5102A832" w:rsidRPr="066FC907">
        <w:rPr>
          <w:rFonts w:ascii="Times" w:eastAsia="Times" w:hAnsi="Times" w:cs="Times"/>
        </w:rPr>
        <w:t>stressors</w:t>
      </w:r>
      <w:r w:rsidR="1D0950C5" w:rsidRPr="066FC907">
        <w:rPr>
          <w:rFonts w:ascii="Times" w:eastAsia="Times" w:hAnsi="Times" w:cs="Times"/>
        </w:rPr>
        <w:t xml:space="preserve"> tied to the nourishment process</w:t>
      </w:r>
      <w:r w:rsidR="5102A832" w:rsidRPr="066FC907">
        <w:rPr>
          <w:rFonts w:ascii="Times" w:eastAsia="Times" w:hAnsi="Times" w:cs="Times"/>
        </w:rPr>
        <w:t>.</w:t>
      </w:r>
    </w:p>
    <w:p w14:paraId="2880129D" w14:textId="1A3EF7CB" w:rsidR="7096EE3F" w:rsidRDefault="5102A832" w:rsidP="7096EE3F">
      <w:pPr>
        <w:spacing w:line="480" w:lineRule="auto"/>
        <w:rPr>
          <w:rFonts w:ascii="Times" w:eastAsia="Times" w:hAnsi="Times" w:cs="Times"/>
        </w:rPr>
      </w:pPr>
      <w:r w:rsidRPr="19B44959">
        <w:rPr>
          <w:rFonts w:ascii="Times" w:eastAsia="Times" w:hAnsi="Times" w:cs="Times"/>
        </w:rPr>
        <w:t xml:space="preserve"> </w:t>
      </w:r>
    </w:p>
    <w:p w14:paraId="15E0A450" w14:textId="118466B8" w:rsidR="19B44959" w:rsidRDefault="19B44959" w:rsidP="19B44959">
      <w:pPr>
        <w:spacing w:line="480" w:lineRule="auto"/>
        <w:rPr>
          <w:rFonts w:ascii="Times" w:eastAsia="Times" w:hAnsi="Times" w:cs="Times"/>
        </w:rPr>
      </w:pPr>
    </w:p>
    <w:p w14:paraId="18694744" w14:textId="3AFB52AF" w:rsidR="5102A832" w:rsidRDefault="5102A832" w:rsidP="7096EE3F">
      <w:pPr>
        <w:spacing w:line="480" w:lineRule="auto"/>
        <w:rPr>
          <w:rFonts w:ascii="Times" w:eastAsia="Times" w:hAnsi="Times" w:cs="Times"/>
        </w:rPr>
      </w:pPr>
      <w:r w:rsidRPr="7096EE3F">
        <w:rPr>
          <w:rFonts w:ascii="Times" w:eastAsia="Times" w:hAnsi="Times" w:cs="Times"/>
        </w:rPr>
        <w:t xml:space="preserve"> </w:t>
      </w:r>
      <w:r w:rsidR="1E5A7279" w:rsidRPr="7096EE3F">
        <w:rPr>
          <w:rFonts w:ascii="Times" w:eastAsia="Times" w:hAnsi="Times" w:cs="Times"/>
        </w:rPr>
        <w:t xml:space="preserve">Keywords: sandy beach, coastal erosion, beach nourishment, </w:t>
      </w:r>
      <w:r w:rsidR="0529D7C1" w:rsidRPr="7096EE3F">
        <w:rPr>
          <w:rFonts w:ascii="Times" w:eastAsia="Times" w:hAnsi="Times" w:cs="Times"/>
        </w:rPr>
        <w:t>beach ecosystems and ecology</w:t>
      </w:r>
    </w:p>
    <w:p w14:paraId="0E091D0B" w14:textId="4CF7AB57" w:rsidR="7096EE3F" w:rsidRDefault="7096EE3F" w:rsidP="7096EE3F">
      <w:pPr>
        <w:spacing w:line="480" w:lineRule="auto"/>
        <w:rPr>
          <w:rFonts w:ascii="Times" w:eastAsia="Times" w:hAnsi="Times" w:cs="Times"/>
        </w:rPr>
      </w:pPr>
    </w:p>
    <w:p w14:paraId="75574591" w14:textId="44998C5D" w:rsidR="7096EE3F" w:rsidRDefault="7096EE3F" w:rsidP="7096EE3F">
      <w:pPr>
        <w:spacing w:line="480" w:lineRule="auto"/>
        <w:rPr>
          <w:rFonts w:ascii="Times" w:eastAsia="Times" w:hAnsi="Times" w:cs="Times"/>
        </w:rPr>
      </w:pPr>
    </w:p>
    <w:p w14:paraId="7D55070F" w14:textId="62BA8330" w:rsidR="4793A3FC" w:rsidRDefault="4793A3FC" w:rsidP="4793A3FC">
      <w:pPr>
        <w:spacing w:line="480" w:lineRule="auto"/>
        <w:rPr>
          <w:rFonts w:ascii="Times" w:eastAsia="Times" w:hAnsi="Times" w:cs="Times"/>
        </w:rPr>
      </w:pPr>
    </w:p>
    <w:p w14:paraId="0FD0D538" w14:textId="407AD49E" w:rsidR="4793A3FC" w:rsidRDefault="4793A3FC" w:rsidP="4793A3FC">
      <w:pPr>
        <w:spacing w:line="480" w:lineRule="auto"/>
        <w:rPr>
          <w:rFonts w:ascii="Times" w:eastAsia="Times" w:hAnsi="Times" w:cs="Times"/>
        </w:rPr>
      </w:pPr>
    </w:p>
    <w:p w14:paraId="58211B46" w14:textId="2C48B63B" w:rsidR="19B44959" w:rsidRDefault="19B44959" w:rsidP="19B44959">
      <w:pPr>
        <w:spacing w:line="480" w:lineRule="auto"/>
        <w:rPr>
          <w:rFonts w:ascii="Times" w:eastAsia="Times" w:hAnsi="Times" w:cs="Times"/>
        </w:rPr>
      </w:pPr>
    </w:p>
    <w:p w14:paraId="5A4BE02C" w14:textId="427BFA87" w:rsidR="19B44959" w:rsidRDefault="19B44959" w:rsidP="19B44959">
      <w:pPr>
        <w:spacing w:line="480" w:lineRule="auto"/>
        <w:rPr>
          <w:rFonts w:ascii="Times" w:eastAsia="Times" w:hAnsi="Times" w:cs="Times"/>
        </w:rPr>
      </w:pPr>
    </w:p>
    <w:p w14:paraId="24FC21F0" w14:textId="005CD105" w:rsidR="19B44959" w:rsidRDefault="19B44959" w:rsidP="19B44959">
      <w:pPr>
        <w:spacing w:line="480" w:lineRule="auto"/>
        <w:rPr>
          <w:rFonts w:ascii="Times" w:eastAsia="Times" w:hAnsi="Times" w:cs="Times"/>
        </w:rPr>
      </w:pPr>
    </w:p>
    <w:p w14:paraId="453BDF61" w14:textId="72E572FD" w:rsidR="5102A832" w:rsidRPr="00FD445C" w:rsidRDefault="00FD445C" w:rsidP="00FD445C">
      <w:pPr>
        <w:spacing w:line="480" w:lineRule="auto"/>
        <w:rPr>
          <w:rFonts w:ascii="Times" w:eastAsia="Times" w:hAnsi="Times" w:cs="Times"/>
        </w:rPr>
      </w:pPr>
      <w:r>
        <w:rPr>
          <w:rFonts w:ascii="Times" w:eastAsia="Times" w:hAnsi="Times" w:cs="Times"/>
          <w:b/>
          <w:bCs/>
        </w:rPr>
        <w:t xml:space="preserve">1. </w:t>
      </w:r>
      <w:commentRangeStart w:id="0"/>
      <w:r w:rsidR="5102A832" w:rsidRPr="00FD445C">
        <w:rPr>
          <w:rFonts w:ascii="Times" w:eastAsia="Times" w:hAnsi="Times" w:cs="Times"/>
          <w:b/>
          <w:bCs/>
        </w:rPr>
        <w:t>Introduction</w:t>
      </w:r>
      <w:commentRangeEnd w:id="0"/>
      <w:r w:rsidR="5102A832" w:rsidRPr="00FD445C">
        <w:commentReference w:id="0"/>
      </w:r>
      <w:r w:rsidR="5102A832" w:rsidRPr="00FD445C">
        <w:rPr>
          <w:rFonts w:ascii="Times" w:eastAsia="Times" w:hAnsi="Times" w:cs="Times"/>
        </w:rPr>
        <w:t>:</w:t>
      </w:r>
    </w:p>
    <w:p w14:paraId="0BFB023C" w14:textId="2B972DED" w:rsidR="5102A832" w:rsidRDefault="5102A832" w:rsidP="7096EE3F">
      <w:pPr>
        <w:spacing w:line="480" w:lineRule="auto"/>
        <w:rPr>
          <w:rFonts w:ascii="Times" w:eastAsia="Times" w:hAnsi="Times" w:cs="Times"/>
        </w:rPr>
      </w:pPr>
      <w:r w:rsidRPr="066FC907">
        <w:rPr>
          <w:rFonts w:ascii="Times" w:eastAsia="Times" w:hAnsi="Times" w:cs="Times"/>
        </w:rPr>
        <w:t>Occupying more than half of all non-polar coastlines, sandy beaches constitute one of Earth's most distinctive geographic zones (</w:t>
      </w:r>
      <w:r w:rsidR="154FEE9C" w:rsidRPr="066FC907">
        <w:rPr>
          <w:rFonts w:ascii="Times" w:eastAsia="Times" w:hAnsi="Times" w:cs="Times"/>
        </w:rPr>
        <w:t xml:space="preserve">Woolridge et al. 2016; </w:t>
      </w:r>
      <w:proofErr w:type="spellStart"/>
      <w:r w:rsidRPr="066FC907">
        <w:rPr>
          <w:rFonts w:ascii="Times" w:eastAsia="Times" w:hAnsi="Times" w:cs="Times"/>
        </w:rPr>
        <w:t>Luijendijk</w:t>
      </w:r>
      <w:proofErr w:type="spellEnd"/>
      <w:r w:rsidRPr="066FC907">
        <w:rPr>
          <w:rFonts w:ascii="Times" w:eastAsia="Times" w:hAnsi="Times" w:cs="Times"/>
        </w:rPr>
        <w:t xml:space="preserve"> et al. 2018). This distinction</w:t>
      </w:r>
      <w:r w:rsidR="542550AD" w:rsidRPr="066FC907">
        <w:rPr>
          <w:rFonts w:ascii="Times" w:eastAsia="Times" w:hAnsi="Times" w:cs="Times"/>
        </w:rPr>
        <w:t>, however,</w:t>
      </w:r>
      <w:r w:rsidRPr="066FC907">
        <w:rPr>
          <w:rFonts w:ascii="Times" w:eastAsia="Times" w:hAnsi="Times" w:cs="Times"/>
        </w:rPr>
        <w:t xml:space="preserve"> has </w:t>
      </w:r>
      <w:r w:rsidR="5289804C" w:rsidRPr="066FC907">
        <w:rPr>
          <w:rFonts w:ascii="Times" w:eastAsia="Times" w:hAnsi="Times" w:cs="Times"/>
        </w:rPr>
        <w:t xml:space="preserve">historically </w:t>
      </w:r>
      <w:r w:rsidRPr="066FC907">
        <w:rPr>
          <w:rFonts w:ascii="Times" w:eastAsia="Times" w:hAnsi="Times" w:cs="Times"/>
        </w:rPr>
        <w:t>come not from a primary recognition of their place as a critical ecotone between the terrestrial and oceanic realms, but instead for their universal appeal as a recreational destination and their associated contribution to a</w:t>
      </w:r>
      <w:r w:rsidR="0F8C7397" w:rsidRPr="066FC907">
        <w:rPr>
          <w:rFonts w:ascii="Times" w:eastAsia="Times" w:hAnsi="Times" w:cs="Times"/>
        </w:rPr>
        <w:t xml:space="preserve"> </w:t>
      </w:r>
      <w:r w:rsidRPr="066FC907">
        <w:rPr>
          <w:rFonts w:ascii="Times" w:eastAsia="Times" w:hAnsi="Times" w:cs="Times"/>
        </w:rPr>
        <w:t>tourism-dependent global economy (</w:t>
      </w:r>
      <w:r w:rsidR="501666ED" w:rsidRPr="066FC907">
        <w:rPr>
          <w:rFonts w:ascii="Times" w:eastAsia="Times" w:hAnsi="Times" w:cs="Times"/>
        </w:rPr>
        <w:t xml:space="preserve">Klein et al. 2004; </w:t>
      </w:r>
      <w:r w:rsidRPr="066FC907">
        <w:rPr>
          <w:rFonts w:ascii="Times" w:eastAsia="Times" w:hAnsi="Times" w:cs="Times"/>
        </w:rPr>
        <w:t>Houston 20</w:t>
      </w:r>
      <w:r w:rsidR="4F73B6EE" w:rsidRPr="066FC907">
        <w:rPr>
          <w:rFonts w:ascii="Times" w:eastAsia="Times" w:hAnsi="Times" w:cs="Times"/>
        </w:rPr>
        <w:t>08</w:t>
      </w:r>
      <w:r w:rsidRPr="066FC907">
        <w:rPr>
          <w:rFonts w:ascii="Times" w:eastAsia="Times" w:hAnsi="Times" w:cs="Times"/>
        </w:rPr>
        <w:t xml:space="preserve">; </w:t>
      </w:r>
      <w:r w:rsidR="6F57183A" w:rsidRPr="066FC907">
        <w:rPr>
          <w:rFonts w:ascii="Times" w:eastAsia="Times" w:hAnsi="Times" w:cs="Times"/>
        </w:rPr>
        <w:t>Houston 20</w:t>
      </w:r>
      <w:r w:rsidR="14197E3F" w:rsidRPr="066FC907">
        <w:rPr>
          <w:rFonts w:ascii="Times" w:eastAsia="Times" w:hAnsi="Times" w:cs="Times"/>
        </w:rPr>
        <w:t>20</w:t>
      </w:r>
      <w:r w:rsidRPr="066FC907">
        <w:rPr>
          <w:rFonts w:ascii="Times" w:eastAsia="Times" w:hAnsi="Times" w:cs="Times"/>
        </w:rPr>
        <w:t xml:space="preserve">). Sandy beaches account for about 85% of tourism revenue in the United States annually (Houston 2020; </w:t>
      </w:r>
      <w:r w:rsidR="7FC23EDA" w:rsidRPr="066FC907">
        <w:rPr>
          <w:rFonts w:ascii="Times" w:eastAsia="Times" w:hAnsi="Times" w:cs="Times"/>
        </w:rPr>
        <w:t>World Travel and Tourism Council 2020</w:t>
      </w:r>
      <w:r w:rsidRPr="066FC907">
        <w:rPr>
          <w:rFonts w:ascii="Times" w:eastAsia="Times" w:hAnsi="Times" w:cs="Times"/>
        </w:rPr>
        <w:t>). According to Klein et al. (2004), the primary determinant in the perceived recreational value of a sandy beach is its width--the wider the beach, the greater its perceived value, and the more valuable the properties juxtaposed behind it. But there is a problem that has long beset the world's beaches: erosion; m</w:t>
      </w:r>
      <w:r w:rsidR="4DA43AAD" w:rsidRPr="066FC907">
        <w:rPr>
          <w:rFonts w:ascii="Times" w:eastAsia="Times" w:hAnsi="Times" w:cs="Times"/>
        </w:rPr>
        <w:t xml:space="preserve">any </w:t>
      </w:r>
      <w:r w:rsidRPr="066FC907">
        <w:rPr>
          <w:rFonts w:ascii="Times" w:eastAsia="Times" w:hAnsi="Times" w:cs="Times"/>
        </w:rPr>
        <w:t xml:space="preserve">of the world's sandy beaches are </w:t>
      </w:r>
      <w:r w:rsidR="47CFEAA0" w:rsidRPr="066FC907">
        <w:rPr>
          <w:rFonts w:ascii="Times" w:eastAsia="Times" w:hAnsi="Times" w:cs="Times"/>
        </w:rPr>
        <w:t xml:space="preserve">under threat from shoreline </w:t>
      </w:r>
      <w:r w:rsidR="6E03F16E" w:rsidRPr="066FC907">
        <w:rPr>
          <w:rFonts w:ascii="Times" w:eastAsia="Times" w:hAnsi="Times" w:cs="Times"/>
        </w:rPr>
        <w:t>recession</w:t>
      </w:r>
      <w:r w:rsidRPr="066FC907">
        <w:rPr>
          <w:rFonts w:ascii="Times" w:eastAsia="Times" w:hAnsi="Times" w:cs="Times"/>
        </w:rPr>
        <w:t xml:space="preserve"> </w:t>
      </w:r>
      <w:r w:rsidR="0CC8F6AF" w:rsidRPr="066FC907">
        <w:rPr>
          <w:rFonts w:ascii="Times" w:eastAsia="Times" w:hAnsi="Times" w:cs="Times"/>
        </w:rPr>
        <w:t xml:space="preserve">and </w:t>
      </w:r>
      <w:r w:rsidRPr="066FC907">
        <w:rPr>
          <w:rFonts w:ascii="Times" w:eastAsia="Times" w:hAnsi="Times" w:cs="Times"/>
        </w:rPr>
        <w:t>loss due to erosion (</w:t>
      </w:r>
      <w:r w:rsidR="1F250A6B" w:rsidRPr="066FC907">
        <w:rPr>
          <w:rFonts w:ascii="Times" w:eastAsia="Times" w:hAnsi="Times" w:cs="Times"/>
        </w:rPr>
        <w:t xml:space="preserve">Bird 1985; U.S. Army Engineers 1994; Moore et al. 1999; Morton and McKenna 1999; </w:t>
      </w:r>
      <w:proofErr w:type="spellStart"/>
      <w:r w:rsidR="1F250A6B" w:rsidRPr="066FC907">
        <w:rPr>
          <w:rFonts w:ascii="Times" w:eastAsia="Times" w:hAnsi="Times" w:cs="Times"/>
        </w:rPr>
        <w:t>Galgano</w:t>
      </w:r>
      <w:proofErr w:type="spellEnd"/>
      <w:r w:rsidR="1F250A6B" w:rsidRPr="066FC907">
        <w:rPr>
          <w:rFonts w:ascii="Times" w:eastAsia="Times" w:hAnsi="Times" w:cs="Times"/>
        </w:rPr>
        <w:t xml:space="preserve"> 2004; Zhang et al. 2004</w:t>
      </w:r>
      <w:r w:rsidR="107C7D79" w:rsidRPr="066FC907">
        <w:rPr>
          <w:rFonts w:ascii="Times" w:eastAsia="Times" w:hAnsi="Times" w:cs="Times"/>
        </w:rPr>
        <w:t xml:space="preserve">; Phillips and Jones 2006; </w:t>
      </w:r>
      <w:r w:rsidRPr="066FC907">
        <w:rPr>
          <w:rFonts w:ascii="Times" w:eastAsia="Times" w:hAnsi="Times" w:cs="Times"/>
        </w:rPr>
        <w:t>Woolridge 2015 ). Furthermore, for most of these eroding beaches the problem is chronic (</w:t>
      </w:r>
      <w:proofErr w:type="spellStart"/>
      <w:r w:rsidRPr="066FC907">
        <w:rPr>
          <w:rFonts w:ascii="Times" w:eastAsia="Times" w:hAnsi="Times" w:cs="Times"/>
        </w:rPr>
        <w:t>Galgano</w:t>
      </w:r>
      <w:proofErr w:type="spellEnd"/>
      <w:r w:rsidRPr="066FC907">
        <w:rPr>
          <w:rFonts w:ascii="Times" w:eastAsia="Times" w:hAnsi="Times" w:cs="Times"/>
        </w:rPr>
        <w:t xml:space="preserve"> 2004). </w:t>
      </w:r>
      <w:r w:rsidR="072C18BE" w:rsidRPr="066FC907">
        <w:rPr>
          <w:rFonts w:ascii="Times" w:eastAsia="Times" w:hAnsi="Times" w:cs="Times"/>
        </w:rPr>
        <w:t>Several</w:t>
      </w:r>
      <w:r w:rsidRPr="066FC907">
        <w:rPr>
          <w:rFonts w:ascii="Times" w:eastAsia="Times" w:hAnsi="Times" w:cs="Times"/>
        </w:rPr>
        <w:t xml:space="preserve"> solutions have been tried to counter beach loss (McLachlan and </w:t>
      </w:r>
      <w:proofErr w:type="spellStart"/>
      <w:r w:rsidR="52E3D4AF" w:rsidRPr="066FC907">
        <w:rPr>
          <w:rFonts w:ascii="Times" w:eastAsia="Times" w:hAnsi="Times" w:cs="Times"/>
        </w:rPr>
        <w:t>Defeo</w:t>
      </w:r>
      <w:proofErr w:type="spellEnd"/>
      <w:r w:rsidR="52E3D4AF" w:rsidRPr="066FC907">
        <w:rPr>
          <w:rFonts w:ascii="Times" w:eastAsia="Times" w:hAnsi="Times" w:cs="Times"/>
        </w:rPr>
        <w:t xml:space="preserve"> </w:t>
      </w:r>
      <w:r w:rsidRPr="066FC907">
        <w:rPr>
          <w:rFonts w:ascii="Times" w:eastAsia="Times" w:hAnsi="Times" w:cs="Times"/>
        </w:rPr>
        <w:t>2</w:t>
      </w:r>
      <w:r w:rsidR="165037C1" w:rsidRPr="066FC907">
        <w:rPr>
          <w:rFonts w:ascii="Times" w:eastAsia="Times" w:hAnsi="Times" w:cs="Times"/>
        </w:rPr>
        <w:t>018</w:t>
      </w:r>
      <w:r w:rsidRPr="066FC907">
        <w:rPr>
          <w:rFonts w:ascii="Times" w:eastAsia="Times" w:hAnsi="Times" w:cs="Times"/>
        </w:rPr>
        <w:t>). The most common and highly regarded solution in terms of efficacy and collateral impacts is beach replenishment or nourishment (</w:t>
      </w:r>
      <w:proofErr w:type="spellStart"/>
      <w:r w:rsidRPr="066FC907">
        <w:rPr>
          <w:rFonts w:ascii="Times" w:eastAsia="Times" w:hAnsi="Times" w:cs="Times"/>
        </w:rPr>
        <w:t>Bitan</w:t>
      </w:r>
      <w:proofErr w:type="spellEnd"/>
      <w:r w:rsidRPr="066FC907">
        <w:rPr>
          <w:rFonts w:ascii="Times" w:eastAsia="Times" w:hAnsi="Times" w:cs="Times"/>
        </w:rPr>
        <w:t xml:space="preserve"> et al. 2020; Houston 2020; Woolridge et al. 2016; Nordstrom et al. 20</w:t>
      </w:r>
      <w:r w:rsidR="11824116" w:rsidRPr="066FC907">
        <w:rPr>
          <w:rFonts w:ascii="Times" w:eastAsia="Times" w:hAnsi="Times" w:cs="Times"/>
        </w:rPr>
        <w:t>11</w:t>
      </w:r>
      <w:r w:rsidRPr="066FC907">
        <w:rPr>
          <w:rFonts w:ascii="Times" w:eastAsia="Times" w:hAnsi="Times" w:cs="Times"/>
        </w:rPr>
        <w:t xml:space="preserve">; </w:t>
      </w:r>
      <w:r w:rsidR="742E7ED8" w:rsidRPr="066FC907">
        <w:rPr>
          <w:rFonts w:ascii="Times" w:eastAsia="Times" w:hAnsi="Times" w:cs="Times"/>
        </w:rPr>
        <w:t xml:space="preserve">McLachlan and </w:t>
      </w:r>
      <w:proofErr w:type="spellStart"/>
      <w:r w:rsidR="742E7ED8" w:rsidRPr="066FC907">
        <w:rPr>
          <w:rFonts w:ascii="Times" w:eastAsia="Times" w:hAnsi="Times" w:cs="Times"/>
        </w:rPr>
        <w:t>Defeo</w:t>
      </w:r>
      <w:proofErr w:type="spellEnd"/>
      <w:r w:rsidR="742E7ED8" w:rsidRPr="066FC907">
        <w:rPr>
          <w:rFonts w:ascii="Times" w:eastAsia="Times" w:hAnsi="Times" w:cs="Times"/>
        </w:rPr>
        <w:t xml:space="preserve"> 2018</w:t>
      </w:r>
      <w:r w:rsidRPr="066FC907">
        <w:rPr>
          <w:rFonts w:ascii="Times" w:eastAsia="Times" w:hAnsi="Times" w:cs="Times"/>
        </w:rPr>
        <w:t>)</w:t>
      </w:r>
      <w:r w:rsidR="39C9AAE1" w:rsidRPr="066FC907">
        <w:rPr>
          <w:rFonts w:ascii="Times" w:eastAsia="Times" w:hAnsi="Times" w:cs="Times"/>
        </w:rPr>
        <w:t>.</w:t>
      </w:r>
    </w:p>
    <w:p w14:paraId="5364A57A" w14:textId="6ECC8A94" w:rsidR="60E58154" w:rsidRDefault="60E58154" w:rsidP="60E58154">
      <w:pPr>
        <w:spacing w:line="480" w:lineRule="auto"/>
        <w:rPr>
          <w:rFonts w:ascii="Times" w:eastAsia="Times" w:hAnsi="Times" w:cs="Times"/>
        </w:rPr>
      </w:pPr>
    </w:p>
    <w:p w14:paraId="18EDB053" w14:textId="4226F1E6" w:rsidR="5102A832" w:rsidRDefault="5102A832" w:rsidP="7096EE3F">
      <w:pPr>
        <w:spacing w:line="480" w:lineRule="auto"/>
        <w:rPr>
          <w:rFonts w:ascii="Times" w:eastAsia="Times" w:hAnsi="Times" w:cs="Times"/>
        </w:rPr>
      </w:pPr>
      <w:r w:rsidRPr="066FC907">
        <w:rPr>
          <w:rFonts w:ascii="Times" w:eastAsia="Times" w:hAnsi="Times" w:cs="Times"/>
        </w:rPr>
        <w:lastRenderedPageBreak/>
        <w:t>Beach nourishment is the process of placing</w:t>
      </w:r>
      <w:r w:rsidR="195046FB" w:rsidRPr="066FC907">
        <w:rPr>
          <w:rFonts w:ascii="Times" w:eastAsia="Times" w:hAnsi="Times" w:cs="Times"/>
        </w:rPr>
        <w:t xml:space="preserve"> </w:t>
      </w:r>
      <w:r w:rsidRPr="066FC907">
        <w:rPr>
          <w:rFonts w:ascii="Times" w:eastAsia="Times" w:hAnsi="Times" w:cs="Times"/>
        </w:rPr>
        <w:t xml:space="preserve">new sand on a beach </w:t>
      </w:r>
      <w:r w:rsidR="1928F7EC" w:rsidRPr="066FC907">
        <w:rPr>
          <w:rFonts w:ascii="Times" w:eastAsia="Times" w:hAnsi="Times" w:cs="Times"/>
        </w:rPr>
        <w:t>to</w:t>
      </w:r>
      <w:r w:rsidRPr="066FC907">
        <w:rPr>
          <w:rFonts w:ascii="Times" w:eastAsia="Times" w:hAnsi="Times" w:cs="Times"/>
        </w:rPr>
        <w:t xml:space="preserve"> counter or offset elevation and width losses due to erosion. (</w:t>
      </w:r>
      <w:r w:rsidR="5DD4E1FA" w:rsidRPr="066FC907">
        <w:rPr>
          <w:rFonts w:ascii="Times" w:eastAsia="Times" w:hAnsi="Times" w:cs="Times"/>
        </w:rPr>
        <w:t xml:space="preserve">Dean 2003; </w:t>
      </w:r>
      <w:proofErr w:type="spellStart"/>
      <w:r w:rsidRPr="066FC907">
        <w:rPr>
          <w:rFonts w:ascii="Times" w:eastAsia="Times" w:hAnsi="Times" w:cs="Times"/>
        </w:rPr>
        <w:t>Slott</w:t>
      </w:r>
      <w:proofErr w:type="spellEnd"/>
      <w:r w:rsidRPr="066FC907">
        <w:rPr>
          <w:rFonts w:ascii="Times" w:eastAsia="Times" w:hAnsi="Times" w:cs="Times"/>
        </w:rPr>
        <w:t xml:space="preserve"> et al. 2008). Its application is commonly justified </w:t>
      </w:r>
      <w:r w:rsidR="1CC279F6" w:rsidRPr="066FC907">
        <w:rPr>
          <w:rFonts w:ascii="Times" w:eastAsia="Times" w:hAnsi="Times" w:cs="Times"/>
        </w:rPr>
        <w:t>to</w:t>
      </w:r>
      <w:r w:rsidRPr="066FC907">
        <w:rPr>
          <w:rFonts w:ascii="Times" w:eastAsia="Times" w:hAnsi="Times" w:cs="Times"/>
        </w:rPr>
        <w:t xml:space="preserve"> enhance, preserve, or restore recreational value or to protect nearby public and private infrastructure from storm flooding and wave attack (McLachlan and </w:t>
      </w:r>
      <w:proofErr w:type="spellStart"/>
      <w:r w:rsidR="149A4E3F" w:rsidRPr="066FC907">
        <w:rPr>
          <w:rFonts w:ascii="Times" w:eastAsia="Times" w:hAnsi="Times" w:cs="Times"/>
        </w:rPr>
        <w:t>Defeo</w:t>
      </w:r>
      <w:proofErr w:type="spellEnd"/>
      <w:r w:rsidR="149A4E3F" w:rsidRPr="066FC907">
        <w:rPr>
          <w:rFonts w:ascii="Times" w:eastAsia="Times" w:hAnsi="Times" w:cs="Times"/>
        </w:rPr>
        <w:t xml:space="preserve"> </w:t>
      </w:r>
      <w:r w:rsidRPr="066FC907">
        <w:rPr>
          <w:rFonts w:ascii="Times" w:eastAsia="Times" w:hAnsi="Times" w:cs="Times"/>
        </w:rPr>
        <w:t>20</w:t>
      </w:r>
      <w:r w:rsidR="43C4BC72" w:rsidRPr="066FC907">
        <w:rPr>
          <w:rFonts w:ascii="Times" w:eastAsia="Times" w:hAnsi="Times" w:cs="Times"/>
        </w:rPr>
        <w:t>18</w:t>
      </w:r>
      <w:r w:rsidRPr="066FC907">
        <w:rPr>
          <w:rFonts w:ascii="Times" w:eastAsia="Times" w:hAnsi="Times" w:cs="Times"/>
        </w:rPr>
        <w:t>). Less frequently, it is called upon to safeguard or reestablish an indigenous ecosystem (</w:t>
      </w:r>
      <w:r w:rsidR="149DB061" w:rsidRPr="066FC907">
        <w:rPr>
          <w:rFonts w:ascii="Times" w:eastAsia="Times" w:hAnsi="Times" w:cs="Times"/>
        </w:rPr>
        <w:t xml:space="preserve">Jackson et al. 2007; </w:t>
      </w:r>
      <w:r w:rsidRPr="066FC907">
        <w:rPr>
          <w:rFonts w:ascii="Times" w:eastAsia="Times" w:hAnsi="Times" w:cs="Times"/>
        </w:rPr>
        <w:t xml:space="preserve">Woolridge et al. 2016; McLachlan and </w:t>
      </w:r>
      <w:proofErr w:type="spellStart"/>
      <w:r w:rsidR="592197B2" w:rsidRPr="066FC907">
        <w:rPr>
          <w:rFonts w:ascii="Times" w:eastAsia="Times" w:hAnsi="Times" w:cs="Times"/>
        </w:rPr>
        <w:t>Defeo</w:t>
      </w:r>
      <w:proofErr w:type="spellEnd"/>
      <w:r w:rsidR="592197B2" w:rsidRPr="066FC907">
        <w:rPr>
          <w:rFonts w:ascii="Times" w:eastAsia="Times" w:hAnsi="Times" w:cs="Times"/>
        </w:rPr>
        <w:t xml:space="preserve"> </w:t>
      </w:r>
      <w:r w:rsidRPr="066FC907">
        <w:rPr>
          <w:rFonts w:ascii="Times" w:eastAsia="Times" w:hAnsi="Times" w:cs="Times"/>
        </w:rPr>
        <w:t>2</w:t>
      </w:r>
      <w:r w:rsidR="0D5E0514" w:rsidRPr="066FC907">
        <w:rPr>
          <w:rFonts w:ascii="Times" w:eastAsia="Times" w:hAnsi="Times" w:cs="Times"/>
        </w:rPr>
        <w:t>01</w:t>
      </w:r>
      <w:r w:rsidR="7364391B" w:rsidRPr="066FC907">
        <w:rPr>
          <w:rFonts w:ascii="Times" w:eastAsia="Times" w:hAnsi="Times" w:cs="Times"/>
        </w:rPr>
        <w:t>8</w:t>
      </w:r>
      <w:r w:rsidRPr="066FC907">
        <w:rPr>
          <w:rFonts w:ascii="Times" w:eastAsia="Times" w:hAnsi="Times" w:cs="Times"/>
        </w:rPr>
        <w:t>). The approach, first introduced in the United States about a century ago (</w:t>
      </w:r>
      <w:r w:rsidR="2F14E232" w:rsidRPr="066FC907">
        <w:rPr>
          <w:rFonts w:ascii="Times" w:eastAsia="Times" w:hAnsi="Times" w:cs="Times"/>
        </w:rPr>
        <w:t xml:space="preserve">Farley 1923; </w:t>
      </w:r>
      <w:r w:rsidRPr="066FC907">
        <w:rPr>
          <w:rFonts w:ascii="Times" w:eastAsia="Times" w:hAnsi="Times" w:cs="Times"/>
        </w:rPr>
        <w:t>Valverde et al. 1999), is today the most common, and by many accounts thought to be the most ecologically sound</w:t>
      </w:r>
      <w:r w:rsidR="2E661822" w:rsidRPr="066FC907">
        <w:rPr>
          <w:rFonts w:ascii="Times" w:eastAsia="Times" w:hAnsi="Times" w:cs="Times"/>
        </w:rPr>
        <w:t xml:space="preserve"> </w:t>
      </w:r>
      <w:r w:rsidRPr="066FC907">
        <w:rPr>
          <w:rFonts w:ascii="Times" w:eastAsia="Times" w:hAnsi="Times" w:cs="Times"/>
        </w:rPr>
        <w:t>option to combat ocean beachfront losses (</w:t>
      </w:r>
      <w:r w:rsidR="591A9934" w:rsidRPr="066FC907">
        <w:rPr>
          <w:rFonts w:ascii="Times" w:eastAsia="Times" w:hAnsi="Times" w:cs="Times"/>
        </w:rPr>
        <w:t xml:space="preserve">Greene 2002; </w:t>
      </w:r>
      <w:proofErr w:type="spellStart"/>
      <w:r w:rsidR="591A9934" w:rsidRPr="066FC907">
        <w:rPr>
          <w:rFonts w:ascii="Times" w:eastAsia="Times" w:hAnsi="Times" w:cs="Times"/>
        </w:rPr>
        <w:t>Speybroeck</w:t>
      </w:r>
      <w:proofErr w:type="spellEnd"/>
      <w:r w:rsidR="591A9934" w:rsidRPr="066FC907">
        <w:rPr>
          <w:rFonts w:ascii="Times" w:eastAsia="Times" w:hAnsi="Times" w:cs="Times"/>
        </w:rPr>
        <w:t xml:space="preserve"> et al. 2006; Nordstrom et al. 2011; Houston 2008</w:t>
      </w:r>
      <w:r w:rsidR="3763BC16" w:rsidRPr="066FC907">
        <w:rPr>
          <w:rFonts w:ascii="Times" w:eastAsia="Times" w:hAnsi="Times" w:cs="Times"/>
        </w:rPr>
        <w:t xml:space="preserve">; Whitehead et al. 2008; </w:t>
      </w:r>
      <w:proofErr w:type="spellStart"/>
      <w:r w:rsidR="3763BC16" w:rsidRPr="066FC907">
        <w:rPr>
          <w:rFonts w:ascii="Times" w:eastAsia="Times" w:hAnsi="Times" w:cs="Times"/>
        </w:rPr>
        <w:t>Bocamazo</w:t>
      </w:r>
      <w:proofErr w:type="spellEnd"/>
      <w:r w:rsidR="3763BC16" w:rsidRPr="066FC907">
        <w:rPr>
          <w:rFonts w:ascii="Times" w:eastAsia="Times" w:hAnsi="Times" w:cs="Times"/>
        </w:rPr>
        <w:t xml:space="preserve"> et al. 2011; Landry and Hindsley 2011; </w:t>
      </w:r>
      <w:proofErr w:type="spellStart"/>
      <w:r w:rsidR="3763BC16" w:rsidRPr="066FC907">
        <w:rPr>
          <w:rFonts w:ascii="Times" w:eastAsia="Times" w:hAnsi="Times" w:cs="Times"/>
        </w:rPr>
        <w:t>Bitan</w:t>
      </w:r>
      <w:proofErr w:type="spellEnd"/>
      <w:r w:rsidR="3763BC16" w:rsidRPr="066FC907">
        <w:rPr>
          <w:rFonts w:ascii="Times" w:eastAsia="Times" w:hAnsi="Times" w:cs="Times"/>
        </w:rPr>
        <w:t xml:space="preserve"> et al. 2020; </w:t>
      </w:r>
      <w:r w:rsidRPr="066FC907">
        <w:rPr>
          <w:rFonts w:ascii="Times" w:eastAsia="Times" w:hAnsi="Times" w:cs="Times"/>
        </w:rPr>
        <w:t xml:space="preserve">Houston 2020). In some instances, such as in the State of North Carolina, where regulations prohibit structural countermeasures (e.g., seawalls, bulkheads, sandbags), </w:t>
      </w:r>
      <w:r w:rsidR="129AF607" w:rsidRPr="066FC907">
        <w:rPr>
          <w:rFonts w:ascii="Times" w:eastAsia="Times" w:hAnsi="Times" w:cs="Times"/>
        </w:rPr>
        <w:t xml:space="preserve">nourishment </w:t>
      </w:r>
      <w:r w:rsidRPr="066FC907">
        <w:rPr>
          <w:rFonts w:ascii="Times" w:eastAsia="Times" w:hAnsi="Times" w:cs="Times"/>
        </w:rPr>
        <w:t xml:space="preserve">is </w:t>
      </w:r>
      <w:r w:rsidR="7B4B1282" w:rsidRPr="066FC907">
        <w:rPr>
          <w:rFonts w:ascii="Times" w:eastAsia="Times" w:hAnsi="Times" w:cs="Times"/>
        </w:rPr>
        <w:t xml:space="preserve">often </w:t>
      </w:r>
      <w:r w:rsidRPr="066FC907">
        <w:rPr>
          <w:rFonts w:ascii="Times" w:eastAsia="Times" w:hAnsi="Times" w:cs="Times"/>
        </w:rPr>
        <w:t xml:space="preserve">the </w:t>
      </w:r>
      <w:r w:rsidR="31063826" w:rsidRPr="066FC907">
        <w:rPr>
          <w:rFonts w:ascii="Times" w:eastAsia="Times" w:hAnsi="Times" w:cs="Times"/>
        </w:rPr>
        <w:t xml:space="preserve">preferred </w:t>
      </w:r>
      <w:r w:rsidRPr="066FC907">
        <w:rPr>
          <w:rFonts w:ascii="Times" w:eastAsia="Times" w:hAnsi="Times" w:cs="Times"/>
        </w:rPr>
        <w:t xml:space="preserve">option for communities to </w:t>
      </w:r>
      <w:r w:rsidR="78E52F4F" w:rsidRPr="066FC907">
        <w:rPr>
          <w:rFonts w:ascii="Times" w:eastAsia="Times" w:hAnsi="Times" w:cs="Times"/>
        </w:rPr>
        <w:t xml:space="preserve">mitigate </w:t>
      </w:r>
      <w:r w:rsidRPr="066FC907">
        <w:rPr>
          <w:rFonts w:ascii="Times" w:eastAsia="Times" w:hAnsi="Times" w:cs="Times"/>
        </w:rPr>
        <w:t>chronic erosion (NC Coastal Resources Commission 2014).</w:t>
      </w:r>
      <w:r w:rsidR="0806E672" w:rsidRPr="066FC907">
        <w:rPr>
          <w:rFonts w:ascii="Times" w:eastAsia="Times" w:hAnsi="Times" w:cs="Times"/>
        </w:rPr>
        <w:t xml:space="preserve"> </w:t>
      </w:r>
      <w:r w:rsidR="7B32BD33" w:rsidRPr="066FC907">
        <w:rPr>
          <w:rFonts w:ascii="Times" w:eastAsia="Times" w:hAnsi="Times" w:cs="Times"/>
        </w:rPr>
        <w:t>Many studies show</w:t>
      </w:r>
      <w:r w:rsidRPr="066FC907">
        <w:rPr>
          <w:rFonts w:ascii="Times" w:eastAsia="Times" w:hAnsi="Times" w:cs="Times"/>
        </w:rPr>
        <w:t xml:space="preserve"> that hard-structures </w:t>
      </w:r>
      <w:r w:rsidR="14EA881B" w:rsidRPr="066FC907">
        <w:rPr>
          <w:rFonts w:ascii="Times" w:eastAsia="Times" w:hAnsi="Times" w:cs="Times"/>
        </w:rPr>
        <w:t>often induce unintended</w:t>
      </w:r>
      <w:r w:rsidRPr="066FC907">
        <w:rPr>
          <w:rFonts w:ascii="Times" w:eastAsia="Times" w:hAnsi="Times" w:cs="Times"/>
        </w:rPr>
        <w:t xml:space="preserve"> problems, </w:t>
      </w:r>
      <w:r w:rsidR="70372BF8" w:rsidRPr="066FC907">
        <w:rPr>
          <w:rFonts w:ascii="Times" w:eastAsia="Times" w:hAnsi="Times" w:cs="Times"/>
        </w:rPr>
        <w:t xml:space="preserve">often </w:t>
      </w:r>
      <w:r w:rsidRPr="066FC907">
        <w:rPr>
          <w:rFonts w:ascii="Times" w:eastAsia="Times" w:hAnsi="Times" w:cs="Times"/>
        </w:rPr>
        <w:t xml:space="preserve">leaving nourishment as the </w:t>
      </w:r>
      <w:r w:rsidR="3ECD2CCC" w:rsidRPr="066FC907">
        <w:rPr>
          <w:rFonts w:ascii="Times" w:eastAsia="Times" w:hAnsi="Times" w:cs="Times"/>
        </w:rPr>
        <w:t xml:space="preserve">most </w:t>
      </w:r>
      <w:r w:rsidR="1D2DB406" w:rsidRPr="066FC907">
        <w:rPr>
          <w:rFonts w:ascii="Times" w:eastAsia="Times" w:hAnsi="Times" w:cs="Times"/>
        </w:rPr>
        <w:t>pr</w:t>
      </w:r>
      <w:r w:rsidRPr="066FC907">
        <w:rPr>
          <w:rFonts w:ascii="Times" w:eastAsia="Times" w:hAnsi="Times" w:cs="Times"/>
        </w:rPr>
        <w:t>e</w:t>
      </w:r>
      <w:r w:rsidR="1D2DB406" w:rsidRPr="066FC907">
        <w:rPr>
          <w:rFonts w:ascii="Times" w:eastAsia="Times" w:hAnsi="Times" w:cs="Times"/>
        </w:rPr>
        <w:t>ferred</w:t>
      </w:r>
      <w:r w:rsidRPr="066FC907">
        <w:rPr>
          <w:rFonts w:ascii="Times" w:eastAsia="Times" w:hAnsi="Times" w:cs="Times"/>
        </w:rPr>
        <w:t xml:space="preserve"> erosion response (</w:t>
      </w:r>
      <w:proofErr w:type="spellStart"/>
      <w:r w:rsidR="5AB66995" w:rsidRPr="066FC907">
        <w:rPr>
          <w:rFonts w:ascii="Times" w:eastAsia="Times" w:hAnsi="Times" w:cs="Times"/>
        </w:rPr>
        <w:t>Pilkey</w:t>
      </w:r>
      <w:proofErr w:type="spellEnd"/>
      <w:r w:rsidR="5AB66995" w:rsidRPr="066FC907">
        <w:rPr>
          <w:rFonts w:ascii="Times" w:eastAsia="Times" w:hAnsi="Times" w:cs="Times"/>
        </w:rPr>
        <w:t xml:space="preserve"> and Wright 1989; French 2002; </w:t>
      </w:r>
      <w:proofErr w:type="spellStart"/>
      <w:r w:rsidR="0A23E34A" w:rsidRPr="066FC907">
        <w:rPr>
          <w:rFonts w:ascii="Times" w:eastAsia="Times" w:hAnsi="Times" w:cs="Times"/>
        </w:rPr>
        <w:t>Airoldi</w:t>
      </w:r>
      <w:proofErr w:type="spellEnd"/>
      <w:r w:rsidR="0A23E34A" w:rsidRPr="066FC907">
        <w:rPr>
          <w:rFonts w:ascii="Times" w:eastAsia="Times" w:hAnsi="Times" w:cs="Times"/>
        </w:rPr>
        <w:t xml:space="preserve"> et al. 2005</w:t>
      </w:r>
      <w:r w:rsidRPr="066FC907">
        <w:rPr>
          <w:rFonts w:ascii="Times" w:eastAsia="Times" w:hAnsi="Times" w:cs="Times"/>
        </w:rPr>
        <w:t xml:space="preserve">). </w:t>
      </w:r>
    </w:p>
    <w:p w14:paraId="40493911" w14:textId="409210C6" w:rsidR="5102A832" w:rsidRDefault="4E865DFE" w:rsidP="066FC907">
      <w:pPr>
        <w:spacing w:line="480" w:lineRule="auto"/>
        <w:rPr>
          <w:rFonts w:ascii="Times" w:eastAsia="Times" w:hAnsi="Times" w:cs="Times"/>
        </w:rPr>
      </w:pPr>
      <w:r w:rsidRPr="27072166">
        <w:rPr>
          <w:rFonts w:ascii="Times" w:eastAsia="Times" w:hAnsi="Times" w:cs="Times"/>
        </w:rPr>
        <w:t xml:space="preserve">The </w:t>
      </w:r>
      <w:r w:rsidR="13A92D1C" w:rsidRPr="27072166">
        <w:rPr>
          <w:rFonts w:ascii="Times" w:eastAsia="Times" w:hAnsi="Times" w:cs="Times"/>
        </w:rPr>
        <w:t xml:space="preserve">repercussions </w:t>
      </w:r>
      <w:r w:rsidR="6625587E" w:rsidRPr="27072166">
        <w:rPr>
          <w:rFonts w:ascii="Times" w:eastAsia="Times" w:hAnsi="Times" w:cs="Times"/>
        </w:rPr>
        <w:t xml:space="preserve">associated with beach nourishment </w:t>
      </w:r>
      <w:r w:rsidR="13A92D1C" w:rsidRPr="27072166">
        <w:rPr>
          <w:rFonts w:ascii="Times" w:eastAsia="Times" w:hAnsi="Times" w:cs="Times"/>
        </w:rPr>
        <w:t xml:space="preserve">are </w:t>
      </w:r>
      <w:r w:rsidR="42E15742" w:rsidRPr="27072166">
        <w:rPr>
          <w:rFonts w:ascii="Times" w:eastAsia="Times" w:hAnsi="Times" w:cs="Times"/>
        </w:rPr>
        <w:t xml:space="preserve">often </w:t>
      </w:r>
      <w:r w:rsidR="6594E47A" w:rsidRPr="27072166">
        <w:rPr>
          <w:rFonts w:ascii="Times" w:eastAsia="Times" w:hAnsi="Times" w:cs="Times"/>
        </w:rPr>
        <w:t xml:space="preserve">viewed </w:t>
      </w:r>
      <w:r w:rsidR="42E15742" w:rsidRPr="27072166">
        <w:rPr>
          <w:rFonts w:ascii="Times" w:eastAsia="Times" w:hAnsi="Times" w:cs="Times"/>
        </w:rPr>
        <w:t>as transient</w:t>
      </w:r>
      <w:r w:rsidR="128B6C88" w:rsidRPr="27072166">
        <w:rPr>
          <w:rFonts w:ascii="Times" w:eastAsia="Times" w:hAnsi="Times" w:cs="Times"/>
        </w:rPr>
        <w:t xml:space="preserve"> pulse</w:t>
      </w:r>
      <w:r w:rsidR="63FA77BB" w:rsidRPr="27072166">
        <w:rPr>
          <w:rFonts w:ascii="Times" w:eastAsia="Times" w:hAnsi="Times" w:cs="Times"/>
        </w:rPr>
        <w:t>-like</w:t>
      </w:r>
      <w:r w:rsidR="21AC6221" w:rsidRPr="27072166">
        <w:rPr>
          <w:rFonts w:ascii="Times" w:eastAsia="Times" w:hAnsi="Times" w:cs="Times"/>
        </w:rPr>
        <w:t xml:space="preserve"> </w:t>
      </w:r>
      <w:r w:rsidR="42E15742" w:rsidRPr="27072166">
        <w:rPr>
          <w:rFonts w:ascii="Times" w:eastAsia="Times" w:hAnsi="Times" w:cs="Times"/>
        </w:rPr>
        <w:t>phenomen</w:t>
      </w:r>
      <w:r w:rsidR="51DF49A3" w:rsidRPr="27072166">
        <w:rPr>
          <w:rFonts w:ascii="Times" w:eastAsia="Times" w:hAnsi="Times" w:cs="Times"/>
        </w:rPr>
        <w:t>a</w:t>
      </w:r>
      <w:r w:rsidR="5AAA677A" w:rsidRPr="27072166">
        <w:rPr>
          <w:rFonts w:ascii="Times" w:eastAsia="Times" w:hAnsi="Times" w:cs="Times"/>
        </w:rPr>
        <w:t xml:space="preserve"> on the </w:t>
      </w:r>
      <w:r w:rsidR="611443AE" w:rsidRPr="27072166">
        <w:rPr>
          <w:rFonts w:ascii="Times" w:eastAsia="Times" w:hAnsi="Times" w:cs="Times"/>
        </w:rPr>
        <w:t xml:space="preserve">affected </w:t>
      </w:r>
      <w:r w:rsidR="5AAA677A" w:rsidRPr="27072166">
        <w:rPr>
          <w:rFonts w:ascii="Times" w:eastAsia="Times" w:hAnsi="Times" w:cs="Times"/>
        </w:rPr>
        <w:t>beach (Bender, 19</w:t>
      </w:r>
      <w:r w:rsidR="2032495C" w:rsidRPr="27072166">
        <w:rPr>
          <w:rFonts w:ascii="Times" w:eastAsia="Times" w:hAnsi="Times" w:cs="Times"/>
        </w:rPr>
        <w:t>84</w:t>
      </w:r>
      <w:r w:rsidR="5AAA677A" w:rsidRPr="27072166">
        <w:rPr>
          <w:rFonts w:ascii="Times" w:eastAsia="Times" w:hAnsi="Times" w:cs="Times"/>
        </w:rPr>
        <w:t>)</w:t>
      </w:r>
      <w:r w:rsidR="5DA4E96C" w:rsidRPr="27072166">
        <w:rPr>
          <w:rFonts w:ascii="Times" w:eastAsia="Times" w:hAnsi="Times" w:cs="Times"/>
        </w:rPr>
        <w:t>,</w:t>
      </w:r>
      <w:r w:rsidR="163BCD4F" w:rsidRPr="27072166">
        <w:rPr>
          <w:rFonts w:ascii="Times" w:eastAsia="Times" w:hAnsi="Times" w:cs="Times"/>
        </w:rPr>
        <w:t xml:space="preserve"> </w:t>
      </w:r>
      <w:r w:rsidR="7F66C3B6" w:rsidRPr="27072166">
        <w:rPr>
          <w:rFonts w:ascii="Times" w:eastAsia="Times" w:hAnsi="Times" w:cs="Times"/>
        </w:rPr>
        <w:t>with beach ecosystem recovery coming quickly, sometimes in as little as a few months</w:t>
      </w:r>
      <w:r w:rsidR="7C01182D" w:rsidRPr="27072166">
        <w:rPr>
          <w:rFonts w:ascii="Times" w:eastAsia="Times" w:hAnsi="Times" w:cs="Times"/>
        </w:rPr>
        <w:t xml:space="preserve">. </w:t>
      </w:r>
      <w:r w:rsidR="4D0E7E0F" w:rsidRPr="27072166">
        <w:rPr>
          <w:rFonts w:ascii="Times" w:eastAsia="Times" w:hAnsi="Times" w:cs="Times"/>
        </w:rPr>
        <w:t>But n</w:t>
      </w:r>
      <w:r w:rsidR="52A777D4" w:rsidRPr="27072166">
        <w:rPr>
          <w:rFonts w:ascii="Times" w:eastAsia="Times" w:hAnsi="Times" w:cs="Times"/>
        </w:rPr>
        <w:t xml:space="preserve">umerous studies show that during </w:t>
      </w:r>
      <w:r w:rsidR="252CC5DC" w:rsidRPr="27072166">
        <w:rPr>
          <w:rFonts w:ascii="Times" w:eastAsia="Times" w:hAnsi="Times" w:cs="Times"/>
        </w:rPr>
        <w:t xml:space="preserve">the first days following nourishment </w:t>
      </w:r>
      <w:r w:rsidR="52DCF258" w:rsidRPr="27072166">
        <w:rPr>
          <w:rFonts w:ascii="Times" w:eastAsia="Times" w:hAnsi="Times" w:cs="Times"/>
        </w:rPr>
        <w:t xml:space="preserve">a nearly-complete die-off of most if not all indigenous macrofauna populations </w:t>
      </w:r>
      <w:r w:rsidR="1609A8B4" w:rsidRPr="27072166">
        <w:rPr>
          <w:rFonts w:ascii="Times" w:eastAsia="Times" w:hAnsi="Times" w:cs="Times"/>
        </w:rPr>
        <w:t>is</w:t>
      </w:r>
      <w:r w:rsidR="3874D195" w:rsidRPr="27072166">
        <w:rPr>
          <w:rFonts w:ascii="Times" w:eastAsia="Times" w:hAnsi="Times" w:cs="Times"/>
        </w:rPr>
        <w:t xml:space="preserve"> </w:t>
      </w:r>
      <w:r w:rsidR="04CCE93A" w:rsidRPr="27072166">
        <w:rPr>
          <w:rFonts w:ascii="Times" w:eastAsia="Times" w:hAnsi="Times" w:cs="Times"/>
        </w:rPr>
        <w:t>c</w:t>
      </w:r>
      <w:r w:rsidR="42AC2A84" w:rsidRPr="27072166">
        <w:rPr>
          <w:rFonts w:ascii="Times" w:eastAsia="Times" w:hAnsi="Times" w:cs="Times"/>
        </w:rPr>
        <w:t xml:space="preserve">ommonplace </w:t>
      </w:r>
      <w:r w:rsidR="448497AD" w:rsidRPr="27072166">
        <w:rPr>
          <w:rFonts w:ascii="Times" w:eastAsia="Times" w:hAnsi="Times" w:cs="Times"/>
        </w:rPr>
        <w:t>(</w:t>
      </w:r>
      <w:proofErr w:type="spellStart"/>
      <w:r w:rsidR="6ABC6B5C" w:rsidRPr="27072166">
        <w:rPr>
          <w:rFonts w:ascii="Times" w:eastAsia="Times" w:hAnsi="Times" w:cs="Times"/>
        </w:rPr>
        <w:t>Rakocinski</w:t>
      </w:r>
      <w:proofErr w:type="spellEnd"/>
      <w:r w:rsidR="6ABC6B5C" w:rsidRPr="27072166">
        <w:rPr>
          <w:rFonts w:ascii="Times" w:eastAsia="Times" w:hAnsi="Times" w:cs="Times"/>
        </w:rPr>
        <w:t xml:space="preserve"> et al. 1996; </w:t>
      </w:r>
      <w:r w:rsidR="276E083B" w:rsidRPr="27072166">
        <w:rPr>
          <w:rFonts w:ascii="Times" w:eastAsia="Times" w:hAnsi="Times" w:cs="Times"/>
        </w:rPr>
        <w:t>Bilodeau and Bourgeois 2004; Peterson et al. 2006</w:t>
      </w:r>
      <w:r w:rsidR="13F45989" w:rsidRPr="27072166">
        <w:rPr>
          <w:rFonts w:ascii="Times" w:eastAsia="Times" w:hAnsi="Times" w:cs="Times"/>
        </w:rPr>
        <w:t xml:space="preserve">; </w:t>
      </w:r>
      <w:r w:rsidR="5D4E16F2" w:rsidRPr="27072166">
        <w:rPr>
          <w:rFonts w:ascii="Times" w:eastAsia="Times" w:hAnsi="Times" w:cs="Times"/>
        </w:rPr>
        <w:t xml:space="preserve">Jones et al. 2008; </w:t>
      </w:r>
      <w:proofErr w:type="spellStart"/>
      <w:r w:rsidR="13F45989" w:rsidRPr="27072166">
        <w:rPr>
          <w:rFonts w:ascii="Times" w:eastAsia="Times" w:hAnsi="Times" w:cs="Times"/>
        </w:rPr>
        <w:t>Leewis</w:t>
      </w:r>
      <w:proofErr w:type="spellEnd"/>
      <w:r w:rsidR="13F45989" w:rsidRPr="27072166">
        <w:rPr>
          <w:rFonts w:ascii="Times" w:eastAsia="Times" w:hAnsi="Times" w:cs="Times"/>
        </w:rPr>
        <w:t xml:space="preserve"> et al. 2012; Viola et al. 2014</w:t>
      </w:r>
      <w:r w:rsidR="45B8FF0A" w:rsidRPr="27072166">
        <w:rPr>
          <w:rFonts w:ascii="Times" w:eastAsia="Times" w:hAnsi="Times" w:cs="Times"/>
        </w:rPr>
        <w:t>; Woolridge et al. 2016</w:t>
      </w:r>
      <w:r w:rsidR="589BDDC9" w:rsidRPr="27072166">
        <w:rPr>
          <w:rFonts w:ascii="Times" w:eastAsia="Times" w:hAnsi="Times" w:cs="Times"/>
        </w:rPr>
        <w:t>)</w:t>
      </w:r>
      <w:r w:rsidR="140292A3" w:rsidRPr="27072166">
        <w:rPr>
          <w:rFonts w:ascii="Times" w:eastAsia="Times" w:hAnsi="Times" w:cs="Times"/>
        </w:rPr>
        <w:t xml:space="preserve"> and suggest </w:t>
      </w:r>
      <w:r w:rsidR="611B6D39" w:rsidRPr="27072166">
        <w:rPr>
          <w:rFonts w:ascii="Times" w:eastAsia="Times" w:hAnsi="Times" w:cs="Times"/>
        </w:rPr>
        <w:t xml:space="preserve">further </w:t>
      </w:r>
      <w:r w:rsidR="140292A3" w:rsidRPr="27072166">
        <w:rPr>
          <w:rFonts w:ascii="Times" w:eastAsia="Times" w:hAnsi="Times" w:cs="Times"/>
        </w:rPr>
        <w:t xml:space="preserve">that </w:t>
      </w:r>
      <w:r w:rsidR="0ABC3EBC" w:rsidRPr="27072166">
        <w:rPr>
          <w:rFonts w:ascii="Times" w:eastAsia="Times" w:hAnsi="Times" w:cs="Times"/>
        </w:rPr>
        <w:t xml:space="preserve">neither a quick nor complete </w:t>
      </w:r>
      <w:r w:rsidR="589BDDC9" w:rsidRPr="27072166">
        <w:rPr>
          <w:rFonts w:ascii="Times" w:eastAsia="Times" w:hAnsi="Times" w:cs="Times"/>
        </w:rPr>
        <w:t>recovery c</w:t>
      </w:r>
      <w:r w:rsidR="2CEA55CB" w:rsidRPr="27072166">
        <w:rPr>
          <w:rFonts w:ascii="Times" w:eastAsia="Times" w:hAnsi="Times" w:cs="Times"/>
        </w:rPr>
        <w:t>an be</w:t>
      </w:r>
      <w:r w:rsidR="589BDDC9" w:rsidRPr="27072166">
        <w:rPr>
          <w:rFonts w:ascii="Times" w:eastAsia="Times" w:hAnsi="Times" w:cs="Times"/>
        </w:rPr>
        <w:t xml:space="preserve"> assured</w:t>
      </w:r>
      <w:r w:rsidR="386AA3D9" w:rsidRPr="27072166">
        <w:rPr>
          <w:rFonts w:ascii="Times" w:eastAsia="Times" w:hAnsi="Times" w:cs="Times"/>
        </w:rPr>
        <w:t xml:space="preserve"> (Peterson et al. 2006; </w:t>
      </w:r>
      <w:r w:rsidR="386AA3D9" w:rsidRPr="27072166">
        <w:rPr>
          <w:rFonts w:ascii="Times" w:eastAsia="Times" w:hAnsi="Times" w:cs="Times"/>
        </w:rPr>
        <w:lastRenderedPageBreak/>
        <w:t xml:space="preserve">Jones et al. 2008; </w:t>
      </w:r>
      <w:proofErr w:type="spellStart"/>
      <w:r w:rsidR="386AA3D9" w:rsidRPr="27072166">
        <w:rPr>
          <w:rFonts w:ascii="Times" w:eastAsia="Times" w:hAnsi="Times" w:cs="Times"/>
        </w:rPr>
        <w:t>Leewis</w:t>
      </w:r>
      <w:proofErr w:type="spellEnd"/>
      <w:r w:rsidR="386AA3D9" w:rsidRPr="27072166">
        <w:rPr>
          <w:rFonts w:ascii="Times" w:eastAsia="Times" w:hAnsi="Times" w:cs="Times"/>
        </w:rPr>
        <w:t xml:space="preserve"> et al. 2012; Viola et al. 2014; Woolridge et al. 2016)</w:t>
      </w:r>
      <w:r w:rsidR="5102A832" w:rsidRPr="27072166">
        <w:rPr>
          <w:rFonts w:ascii="Times" w:eastAsia="Times" w:hAnsi="Times" w:cs="Times"/>
        </w:rPr>
        <w:t>. Results of individual studies</w:t>
      </w:r>
      <w:r w:rsidR="1EEC5F55" w:rsidRPr="27072166">
        <w:rPr>
          <w:rFonts w:ascii="Times" w:eastAsia="Times" w:hAnsi="Times" w:cs="Times"/>
        </w:rPr>
        <w:t xml:space="preserve"> </w:t>
      </w:r>
      <w:r w:rsidR="5102A832" w:rsidRPr="27072166">
        <w:rPr>
          <w:rFonts w:ascii="Times" w:eastAsia="Times" w:hAnsi="Times" w:cs="Times"/>
        </w:rPr>
        <w:t xml:space="preserve">vary </w:t>
      </w:r>
      <w:r w:rsidR="39061BDD" w:rsidRPr="27072166">
        <w:rPr>
          <w:rFonts w:ascii="Times" w:eastAsia="Times" w:hAnsi="Times" w:cs="Times"/>
        </w:rPr>
        <w:t xml:space="preserve">widely </w:t>
      </w:r>
      <w:r w:rsidR="18E36722" w:rsidRPr="27072166">
        <w:rPr>
          <w:rFonts w:ascii="Times" w:eastAsia="Times" w:hAnsi="Times" w:cs="Times"/>
        </w:rPr>
        <w:t>on</w:t>
      </w:r>
      <w:r w:rsidR="5102A832" w:rsidRPr="27072166">
        <w:rPr>
          <w:rFonts w:ascii="Times" w:eastAsia="Times" w:hAnsi="Times" w:cs="Times"/>
        </w:rPr>
        <w:t xml:space="preserve"> the specific environmental (</w:t>
      </w:r>
      <w:r w:rsidR="6A15E61A" w:rsidRPr="27072166">
        <w:rPr>
          <w:rFonts w:ascii="Times" w:eastAsia="Times" w:hAnsi="Times" w:cs="Times"/>
        </w:rPr>
        <w:t xml:space="preserve">e.g., </w:t>
      </w:r>
      <w:r w:rsidR="5102A832" w:rsidRPr="27072166">
        <w:rPr>
          <w:rFonts w:ascii="Times" w:eastAsia="Times" w:hAnsi="Times" w:cs="Times"/>
        </w:rPr>
        <w:t>ecosystem) consequences, and much remains unknown. This is true both in terms of the magnitude and duration of the impacts experienced</w:t>
      </w:r>
      <w:r w:rsidR="4EE898AF" w:rsidRPr="27072166">
        <w:rPr>
          <w:rFonts w:ascii="Times" w:eastAsia="Times" w:hAnsi="Times" w:cs="Times"/>
        </w:rPr>
        <w:t xml:space="preserve"> as well as </w:t>
      </w:r>
      <w:r w:rsidR="5102A832" w:rsidRPr="27072166">
        <w:rPr>
          <w:rFonts w:ascii="Times" w:eastAsia="Times" w:hAnsi="Times" w:cs="Times"/>
        </w:rPr>
        <w:t xml:space="preserve">the persistent changes that follow, </w:t>
      </w:r>
      <w:r w:rsidR="062D2F8E" w:rsidRPr="27072166">
        <w:rPr>
          <w:rFonts w:ascii="Times" w:eastAsia="Times" w:hAnsi="Times" w:cs="Times"/>
        </w:rPr>
        <w:t xml:space="preserve">for </w:t>
      </w:r>
      <w:r w:rsidR="5102A832" w:rsidRPr="27072166">
        <w:rPr>
          <w:rFonts w:ascii="Times" w:eastAsia="Times" w:hAnsi="Times" w:cs="Times"/>
        </w:rPr>
        <w:t>the reconstructed beach (</w:t>
      </w:r>
      <w:r w:rsidR="29AA9E78" w:rsidRPr="27072166">
        <w:rPr>
          <w:rFonts w:ascii="Times" w:eastAsia="Times" w:hAnsi="Times" w:cs="Times"/>
        </w:rPr>
        <w:t xml:space="preserve">Hayden and Dolan 1974; </w:t>
      </w:r>
      <w:proofErr w:type="spellStart"/>
      <w:r w:rsidR="29AA9E78" w:rsidRPr="27072166">
        <w:rPr>
          <w:rFonts w:ascii="Times" w:eastAsia="Times" w:hAnsi="Times" w:cs="Times"/>
        </w:rPr>
        <w:t>Gorzelany</w:t>
      </w:r>
      <w:proofErr w:type="spellEnd"/>
      <w:r w:rsidR="29AA9E78" w:rsidRPr="27072166">
        <w:rPr>
          <w:rFonts w:ascii="Times" w:eastAsia="Times" w:hAnsi="Times" w:cs="Times"/>
        </w:rPr>
        <w:t xml:space="preserve"> and Nelson 1987; </w:t>
      </w:r>
      <w:proofErr w:type="spellStart"/>
      <w:r w:rsidR="29AA9E78" w:rsidRPr="27072166">
        <w:rPr>
          <w:rFonts w:ascii="Times" w:eastAsia="Times" w:hAnsi="Times" w:cs="Times"/>
        </w:rPr>
        <w:t>Menn</w:t>
      </w:r>
      <w:proofErr w:type="spellEnd"/>
      <w:r w:rsidR="29AA9E78" w:rsidRPr="27072166">
        <w:rPr>
          <w:rFonts w:ascii="Times" w:eastAsia="Times" w:hAnsi="Times" w:cs="Times"/>
        </w:rPr>
        <w:t xml:space="preserve"> et al. 2003; Jones et al. 2008; </w:t>
      </w:r>
      <w:proofErr w:type="spellStart"/>
      <w:r w:rsidR="29AA9E78" w:rsidRPr="27072166">
        <w:rPr>
          <w:rFonts w:ascii="Times" w:eastAsia="Times" w:hAnsi="Times" w:cs="Times"/>
        </w:rPr>
        <w:t>Leewis</w:t>
      </w:r>
      <w:proofErr w:type="spellEnd"/>
      <w:r w:rsidR="29AA9E78" w:rsidRPr="27072166">
        <w:rPr>
          <w:rFonts w:ascii="Times" w:eastAsia="Times" w:hAnsi="Times" w:cs="Times"/>
        </w:rPr>
        <w:t xml:space="preserve"> et al. 2012</w:t>
      </w:r>
      <w:r w:rsidR="4A985845" w:rsidRPr="27072166">
        <w:rPr>
          <w:rFonts w:ascii="Times" w:eastAsia="Times" w:hAnsi="Times" w:cs="Times"/>
        </w:rPr>
        <w:t xml:space="preserve">; </w:t>
      </w:r>
      <w:proofErr w:type="spellStart"/>
      <w:r w:rsidR="4A985845" w:rsidRPr="27072166">
        <w:rPr>
          <w:rFonts w:ascii="Times" w:eastAsia="Times" w:hAnsi="Times" w:cs="Times"/>
        </w:rPr>
        <w:t>Schlacher</w:t>
      </w:r>
      <w:proofErr w:type="spellEnd"/>
      <w:r w:rsidR="4A985845" w:rsidRPr="27072166">
        <w:rPr>
          <w:rFonts w:ascii="Times" w:eastAsia="Times" w:hAnsi="Times" w:cs="Times"/>
        </w:rPr>
        <w:t xml:space="preserve"> et al. 2012; </w:t>
      </w:r>
      <w:r w:rsidR="5102A832" w:rsidRPr="27072166">
        <w:rPr>
          <w:rFonts w:ascii="Times" w:eastAsia="Times" w:hAnsi="Times" w:cs="Times"/>
        </w:rPr>
        <w:t>Manning et al. 2014; Peterson et al. 2014). This paper bring</w:t>
      </w:r>
      <w:r w:rsidR="11451F02" w:rsidRPr="27072166">
        <w:rPr>
          <w:rFonts w:ascii="Times" w:eastAsia="Times" w:hAnsi="Times" w:cs="Times"/>
        </w:rPr>
        <w:t>s</w:t>
      </w:r>
      <w:r w:rsidR="5102A832" w:rsidRPr="27072166">
        <w:rPr>
          <w:rFonts w:ascii="Times" w:eastAsia="Times" w:hAnsi="Times" w:cs="Times"/>
        </w:rPr>
        <w:t xml:space="preserve"> together what is presently known about beach nourishment and the ecosystem response, and </w:t>
      </w:r>
      <w:r w:rsidR="04441B70" w:rsidRPr="27072166">
        <w:rPr>
          <w:rFonts w:ascii="Times" w:eastAsia="Times" w:hAnsi="Times" w:cs="Times"/>
        </w:rPr>
        <w:t>more</w:t>
      </w:r>
      <w:r w:rsidR="5102A832" w:rsidRPr="27072166">
        <w:rPr>
          <w:rFonts w:ascii="Times" w:eastAsia="Times" w:hAnsi="Times" w:cs="Times"/>
        </w:rPr>
        <w:t xml:space="preserve"> importantly, </w:t>
      </w:r>
      <w:r w:rsidR="2C6974A1" w:rsidRPr="27072166">
        <w:rPr>
          <w:rFonts w:ascii="Times" w:eastAsia="Times" w:hAnsi="Times" w:cs="Times"/>
        </w:rPr>
        <w:t xml:space="preserve">aims to highlight </w:t>
      </w:r>
      <w:r w:rsidR="5102A832" w:rsidRPr="27072166">
        <w:rPr>
          <w:rFonts w:ascii="Times" w:eastAsia="Times" w:hAnsi="Times" w:cs="Times"/>
        </w:rPr>
        <w:t xml:space="preserve">what we </w:t>
      </w:r>
      <w:r w:rsidR="34ABF38E" w:rsidRPr="27072166">
        <w:rPr>
          <w:rFonts w:ascii="Times" w:eastAsia="Times" w:hAnsi="Times" w:cs="Times"/>
        </w:rPr>
        <w:t xml:space="preserve">still </w:t>
      </w:r>
      <w:r w:rsidR="5102A832" w:rsidRPr="27072166">
        <w:rPr>
          <w:rFonts w:ascii="Times" w:eastAsia="Times" w:hAnsi="Times" w:cs="Times"/>
        </w:rPr>
        <w:t xml:space="preserve">do not know. </w:t>
      </w:r>
      <w:r w:rsidR="78FC54AF" w:rsidRPr="27072166">
        <w:rPr>
          <w:rFonts w:ascii="Times" w:eastAsia="Times" w:hAnsi="Times" w:cs="Times"/>
        </w:rPr>
        <w:t xml:space="preserve">Although </w:t>
      </w:r>
      <w:r w:rsidR="5102A832" w:rsidRPr="27072166">
        <w:rPr>
          <w:rFonts w:ascii="Times" w:eastAsia="Times" w:hAnsi="Times" w:cs="Times"/>
        </w:rPr>
        <w:t>similar</w:t>
      </w:r>
      <w:r w:rsidR="3C9C04D6" w:rsidRPr="27072166">
        <w:rPr>
          <w:rFonts w:ascii="Times" w:eastAsia="Times" w:hAnsi="Times" w:cs="Times"/>
        </w:rPr>
        <w:t xml:space="preserve"> </w:t>
      </w:r>
      <w:r w:rsidR="5102A832" w:rsidRPr="27072166">
        <w:rPr>
          <w:rFonts w:ascii="Times" w:eastAsia="Times" w:hAnsi="Times" w:cs="Times"/>
        </w:rPr>
        <w:t>reviews exploring ecological impacts and recovery exist in the primary literature (</w:t>
      </w:r>
      <w:r w:rsidR="60E1E31A" w:rsidRPr="27072166">
        <w:rPr>
          <w:rFonts w:ascii="Times" w:eastAsia="Times" w:hAnsi="Times" w:cs="Times"/>
        </w:rPr>
        <w:t>Nelson 1989; Hackney et al. 1996; Hanson et al. 2002; Hamm et al. 2002; Greene 2002; Peterson and Bishop 2005</w:t>
      </w:r>
      <w:r w:rsidR="1654EC66" w:rsidRPr="27072166">
        <w:rPr>
          <w:rFonts w:ascii="Times" w:eastAsia="Times" w:hAnsi="Times" w:cs="Times"/>
        </w:rPr>
        <w:t xml:space="preserve">; Peterson and Bishop 2005; </w:t>
      </w:r>
      <w:proofErr w:type="spellStart"/>
      <w:r w:rsidR="1654EC66" w:rsidRPr="27072166">
        <w:rPr>
          <w:rFonts w:ascii="Times" w:eastAsia="Times" w:hAnsi="Times" w:cs="Times"/>
        </w:rPr>
        <w:t>Speybroeck</w:t>
      </w:r>
      <w:proofErr w:type="spellEnd"/>
      <w:r w:rsidR="1654EC66" w:rsidRPr="27072166">
        <w:rPr>
          <w:rFonts w:ascii="Times" w:eastAsia="Times" w:hAnsi="Times" w:cs="Times"/>
        </w:rPr>
        <w:t xml:space="preserve"> et al. 2006; Wilber et al. 2009; </w:t>
      </w:r>
      <w:proofErr w:type="spellStart"/>
      <w:r w:rsidR="5102A832" w:rsidRPr="27072166">
        <w:rPr>
          <w:rFonts w:ascii="Times" w:eastAsia="Times" w:hAnsi="Times" w:cs="Times"/>
        </w:rPr>
        <w:t>Roscov</w:t>
      </w:r>
      <w:proofErr w:type="spellEnd"/>
      <w:r w:rsidR="5102A832" w:rsidRPr="27072166">
        <w:rPr>
          <w:rFonts w:ascii="Times" w:eastAsia="Times" w:hAnsi="Times" w:cs="Times"/>
        </w:rPr>
        <w:t xml:space="preserve"> et al. 2016)</w:t>
      </w:r>
      <w:r w:rsidR="52401A3B" w:rsidRPr="27072166">
        <w:rPr>
          <w:rFonts w:ascii="Times" w:eastAsia="Times" w:hAnsi="Times" w:cs="Times"/>
        </w:rPr>
        <w:t>, o</w:t>
      </w:r>
      <w:r w:rsidR="5102A832" w:rsidRPr="27072166">
        <w:rPr>
          <w:rFonts w:ascii="Times" w:eastAsia="Times" w:hAnsi="Times" w:cs="Times"/>
        </w:rPr>
        <w:t>ur objective is to build on these prior compilations and present an updated state of knowledge review of the multi-scale spatial and temporal ecological impacts to sandy beach</w:t>
      </w:r>
      <w:r w:rsidR="5BC4362F" w:rsidRPr="27072166">
        <w:rPr>
          <w:rFonts w:ascii="Times" w:eastAsia="Times" w:hAnsi="Times" w:cs="Times"/>
        </w:rPr>
        <w:t>es</w:t>
      </w:r>
      <w:r w:rsidR="5102A832" w:rsidRPr="27072166">
        <w:rPr>
          <w:rFonts w:ascii="Times" w:eastAsia="Times" w:hAnsi="Times" w:cs="Times"/>
        </w:rPr>
        <w:t xml:space="preserve"> associated with nourishment. We additionally identify some of the current gaps in our knowledge, and finally offer se</w:t>
      </w:r>
      <w:r w:rsidR="4FFF6DAB" w:rsidRPr="27072166">
        <w:rPr>
          <w:rFonts w:ascii="Times" w:eastAsia="Times" w:hAnsi="Times" w:cs="Times"/>
        </w:rPr>
        <w:t xml:space="preserve">veral </w:t>
      </w:r>
      <w:r w:rsidR="5102A832" w:rsidRPr="27072166">
        <w:rPr>
          <w:rFonts w:ascii="Times" w:eastAsia="Times" w:hAnsi="Times" w:cs="Times"/>
        </w:rPr>
        <w:t>suggestions on how the engineering and scientific communities might proceed with future research.</w:t>
      </w:r>
    </w:p>
    <w:p w14:paraId="2594B32D" w14:textId="26B15423" w:rsidR="5102A832" w:rsidRDefault="5102A832" w:rsidP="7096EE3F">
      <w:pPr>
        <w:spacing w:line="480" w:lineRule="auto"/>
        <w:rPr>
          <w:rFonts w:ascii="Times" w:eastAsia="Times" w:hAnsi="Times" w:cs="Times"/>
        </w:rPr>
      </w:pPr>
      <w:r w:rsidRPr="7096EE3F">
        <w:rPr>
          <w:rFonts w:ascii="Times" w:eastAsia="Times" w:hAnsi="Times" w:cs="Times"/>
        </w:rPr>
        <w:t xml:space="preserve"> </w:t>
      </w:r>
    </w:p>
    <w:p w14:paraId="59D72416" w14:textId="6B7A8425" w:rsidR="5102A832" w:rsidRDefault="00FD445C" w:rsidP="7096EE3F">
      <w:pPr>
        <w:spacing w:line="480" w:lineRule="auto"/>
        <w:rPr>
          <w:rFonts w:ascii="Times" w:eastAsia="Times" w:hAnsi="Times" w:cs="Times"/>
        </w:rPr>
      </w:pPr>
      <w:r>
        <w:rPr>
          <w:rFonts w:ascii="Times" w:eastAsia="Times" w:hAnsi="Times" w:cs="Times"/>
          <w:b/>
          <w:bCs/>
        </w:rPr>
        <w:t xml:space="preserve">2. </w:t>
      </w:r>
      <w:r w:rsidR="5102A832" w:rsidRPr="00FD445C">
        <w:rPr>
          <w:rFonts w:ascii="Times" w:eastAsia="Times" w:hAnsi="Times" w:cs="Times"/>
          <w:b/>
          <w:bCs/>
        </w:rPr>
        <w:t xml:space="preserve">The </w:t>
      </w:r>
      <w:r w:rsidR="001F4643">
        <w:rPr>
          <w:rFonts w:ascii="Times" w:eastAsia="Times" w:hAnsi="Times" w:cs="Times"/>
          <w:b/>
          <w:bCs/>
        </w:rPr>
        <w:t>b</w:t>
      </w:r>
      <w:r w:rsidR="5102A832" w:rsidRPr="00FD445C">
        <w:rPr>
          <w:rFonts w:ascii="Times" w:eastAsia="Times" w:hAnsi="Times" w:cs="Times"/>
          <w:b/>
          <w:bCs/>
        </w:rPr>
        <w:t xml:space="preserve">each and </w:t>
      </w:r>
      <w:r w:rsidR="001F4643">
        <w:rPr>
          <w:rFonts w:ascii="Times" w:eastAsia="Times" w:hAnsi="Times" w:cs="Times"/>
          <w:b/>
          <w:bCs/>
        </w:rPr>
        <w:t>n</w:t>
      </w:r>
      <w:r w:rsidR="5102A832" w:rsidRPr="00FD445C">
        <w:rPr>
          <w:rFonts w:ascii="Times" w:eastAsia="Times" w:hAnsi="Times" w:cs="Times"/>
          <w:b/>
          <w:bCs/>
        </w:rPr>
        <w:t xml:space="preserve">earshore </w:t>
      </w:r>
      <w:r w:rsidR="001F4643">
        <w:rPr>
          <w:rFonts w:ascii="Times" w:eastAsia="Times" w:hAnsi="Times" w:cs="Times"/>
          <w:b/>
          <w:bCs/>
        </w:rPr>
        <w:t>e</w:t>
      </w:r>
      <w:r w:rsidR="5102A832" w:rsidRPr="00FD445C">
        <w:rPr>
          <w:rFonts w:ascii="Times" w:eastAsia="Times" w:hAnsi="Times" w:cs="Times"/>
          <w:b/>
          <w:bCs/>
        </w:rPr>
        <w:t>cosystem</w:t>
      </w:r>
      <w:r w:rsidR="001F4643">
        <w:rPr>
          <w:rFonts w:ascii="Times" w:eastAsia="Times" w:hAnsi="Times" w:cs="Times"/>
          <w:b/>
          <w:bCs/>
        </w:rPr>
        <w:t>, a brief overview</w:t>
      </w:r>
      <w:r w:rsidR="5102A832" w:rsidRPr="1592D34B">
        <w:rPr>
          <w:rFonts w:ascii="Times" w:eastAsia="Times" w:hAnsi="Times" w:cs="Times"/>
        </w:rPr>
        <w:t xml:space="preserve">: </w:t>
      </w:r>
    </w:p>
    <w:p w14:paraId="5EF194BD" w14:textId="2B771620" w:rsidR="5102A832" w:rsidRDefault="5102A832" w:rsidP="7096EE3F">
      <w:pPr>
        <w:spacing w:line="480" w:lineRule="auto"/>
        <w:rPr>
          <w:rFonts w:ascii="Times" w:eastAsia="Times" w:hAnsi="Times" w:cs="Times"/>
        </w:rPr>
      </w:pPr>
      <w:r w:rsidRPr="066FC907">
        <w:rPr>
          <w:rFonts w:ascii="Times" w:eastAsia="Times" w:hAnsi="Times" w:cs="Times"/>
        </w:rPr>
        <w:t xml:space="preserve">Hidden </w:t>
      </w:r>
      <w:r w:rsidR="429C7583" w:rsidRPr="066FC907">
        <w:rPr>
          <w:rFonts w:ascii="Times" w:eastAsia="Times" w:hAnsi="Times" w:cs="Times"/>
        </w:rPr>
        <w:t xml:space="preserve">within </w:t>
      </w:r>
      <w:r w:rsidRPr="066FC907">
        <w:rPr>
          <w:rFonts w:ascii="Times" w:eastAsia="Times" w:hAnsi="Times" w:cs="Times"/>
        </w:rPr>
        <w:t xml:space="preserve">the sands along </w:t>
      </w:r>
      <w:r w:rsidR="35841134" w:rsidRPr="066FC907">
        <w:rPr>
          <w:rFonts w:ascii="Times" w:eastAsia="Times" w:hAnsi="Times" w:cs="Times"/>
        </w:rPr>
        <w:t xml:space="preserve">and across </w:t>
      </w:r>
      <w:r w:rsidRPr="066FC907">
        <w:rPr>
          <w:rFonts w:ascii="Times" w:eastAsia="Times" w:hAnsi="Times" w:cs="Times"/>
        </w:rPr>
        <w:t>most beaches are a broad, dense, and diverse array of biological communities</w:t>
      </w:r>
      <w:r w:rsidR="46AE28BF" w:rsidRPr="066FC907">
        <w:rPr>
          <w:rFonts w:ascii="Times" w:eastAsia="Times" w:hAnsi="Times" w:cs="Times"/>
        </w:rPr>
        <w:t xml:space="preserve"> </w:t>
      </w:r>
      <w:r w:rsidR="1EC2B977" w:rsidRPr="066FC907">
        <w:rPr>
          <w:rFonts w:ascii="Times" w:eastAsia="Times" w:hAnsi="Times" w:cs="Times"/>
        </w:rPr>
        <w:t>(</w:t>
      </w:r>
      <w:r w:rsidR="46AE28BF" w:rsidRPr="066FC907">
        <w:rPr>
          <w:rFonts w:ascii="Times" w:eastAsia="Times" w:hAnsi="Times" w:cs="Times"/>
        </w:rPr>
        <w:t>Figure 1</w:t>
      </w:r>
      <w:r w:rsidR="4361B399" w:rsidRPr="066FC907">
        <w:rPr>
          <w:rFonts w:ascii="Times" w:eastAsia="Times" w:hAnsi="Times" w:cs="Times"/>
        </w:rPr>
        <w:t xml:space="preserve">; </w:t>
      </w:r>
      <w:r w:rsidRPr="066FC907">
        <w:rPr>
          <w:rFonts w:ascii="Times" w:eastAsia="Times" w:hAnsi="Times" w:cs="Times"/>
        </w:rPr>
        <w:t>Cooke et al. 2012). While macrofauna such as sea turtles and shorebirds transiently occupy the supratidal beach, and sometimes in large numbers for the latter group (</w:t>
      </w:r>
      <w:proofErr w:type="spellStart"/>
      <w:r w:rsidRPr="066FC907">
        <w:rPr>
          <w:rFonts w:ascii="Times" w:eastAsia="Times" w:hAnsi="Times" w:cs="Times"/>
        </w:rPr>
        <w:t>Defeo</w:t>
      </w:r>
      <w:proofErr w:type="spellEnd"/>
      <w:r w:rsidRPr="066FC907">
        <w:rPr>
          <w:rFonts w:ascii="Times" w:eastAsia="Times" w:hAnsi="Times" w:cs="Times"/>
        </w:rPr>
        <w:t xml:space="preserve"> et al. 2009), the beach ecosystem is dominated in both number and </w:t>
      </w:r>
      <w:r w:rsidR="3030A8A7" w:rsidRPr="066FC907">
        <w:rPr>
          <w:rFonts w:ascii="Times" w:eastAsia="Times" w:hAnsi="Times" w:cs="Times"/>
        </w:rPr>
        <w:t xml:space="preserve">diversity </w:t>
      </w:r>
      <w:r w:rsidRPr="066FC907">
        <w:rPr>
          <w:rFonts w:ascii="Times" w:eastAsia="Times" w:hAnsi="Times" w:cs="Times"/>
        </w:rPr>
        <w:t xml:space="preserve">of species, by a </w:t>
      </w:r>
      <w:r w:rsidR="6C2D9155" w:rsidRPr="066FC907">
        <w:rPr>
          <w:rFonts w:ascii="Times" w:eastAsia="Times" w:hAnsi="Times" w:cs="Times"/>
        </w:rPr>
        <w:t xml:space="preserve">variety </w:t>
      </w:r>
      <w:r w:rsidRPr="066FC907">
        <w:rPr>
          <w:rFonts w:ascii="Times" w:eastAsia="Times" w:hAnsi="Times" w:cs="Times"/>
        </w:rPr>
        <w:t xml:space="preserve">of invertebrates that inhabit the uppermost meter of sand from nearshore to </w:t>
      </w:r>
      <w:r w:rsidRPr="066FC907">
        <w:rPr>
          <w:rFonts w:ascii="Times" w:eastAsia="Times" w:hAnsi="Times" w:cs="Times"/>
        </w:rPr>
        <w:lastRenderedPageBreak/>
        <w:t>dune (Brown and McLach</w:t>
      </w:r>
      <w:r w:rsidR="1D2596CF" w:rsidRPr="066FC907">
        <w:rPr>
          <w:rFonts w:ascii="Times" w:eastAsia="Times" w:hAnsi="Times" w:cs="Times"/>
        </w:rPr>
        <w:t>l</w:t>
      </w:r>
      <w:r w:rsidRPr="066FC907">
        <w:rPr>
          <w:rFonts w:ascii="Times" w:eastAsia="Times" w:hAnsi="Times" w:cs="Times"/>
        </w:rPr>
        <w:t xml:space="preserve">an 1990). The inter-tidal surf and shallow subtidal zones of the sandy beach </w:t>
      </w:r>
      <w:r w:rsidR="2921C0B1" w:rsidRPr="066FC907">
        <w:rPr>
          <w:rFonts w:ascii="Times" w:eastAsia="Times" w:hAnsi="Times" w:cs="Times"/>
        </w:rPr>
        <w:t xml:space="preserve">are </w:t>
      </w:r>
      <w:r w:rsidRPr="066FC907">
        <w:rPr>
          <w:rFonts w:ascii="Times" w:eastAsia="Times" w:hAnsi="Times" w:cs="Times"/>
        </w:rPr>
        <w:t xml:space="preserve">home to most of these species, a group that includes a collective of </w:t>
      </w:r>
      <w:r w:rsidR="425AA20B" w:rsidRPr="066FC907">
        <w:rPr>
          <w:rFonts w:ascii="Times" w:eastAsia="Times" w:hAnsi="Times" w:cs="Times"/>
        </w:rPr>
        <w:t>micro and macro-</w:t>
      </w:r>
      <w:r w:rsidR="4B8003EE" w:rsidRPr="066FC907">
        <w:rPr>
          <w:rFonts w:ascii="Times" w:eastAsia="Times" w:hAnsi="Times" w:cs="Times"/>
        </w:rPr>
        <w:t xml:space="preserve">organisms </w:t>
      </w:r>
      <w:r w:rsidRPr="066FC907">
        <w:rPr>
          <w:rFonts w:ascii="Times" w:eastAsia="Times" w:hAnsi="Times" w:cs="Times"/>
        </w:rPr>
        <w:t>such as crabs, mollusks, worms, amphipods, isopods, insects, zooplankton, phytoplankton, and crustaceans (</w:t>
      </w:r>
      <w:r w:rsidR="31B5B05D" w:rsidRPr="066FC907">
        <w:rPr>
          <w:rFonts w:ascii="Times" w:eastAsia="Times" w:hAnsi="Times" w:cs="Times"/>
        </w:rPr>
        <w:t xml:space="preserve">Knott et al. 1983; </w:t>
      </w:r>
      <w:proofErr w:type="spellStart"/>
      <w:r w:rsidR="31B5B05D" w:rsidRPr="066FC907">
        <w:rPr>
          <w:rFonts w:ascii="Times" w:eastAsia="Times" w:hAnsi="Times" w:cs="Times"/>
        </w:rPr>
        <w:t>Charvat</w:t>
      </w:r>
      <w:proofErr w:type="spellEnd"/>
      <w:r w:rsidR="31B5B05D" w:rsidRPr="066FC907">
        <w:rPr>
          <w:rFonts w:ascii="Times" w:eastAsia="Times" w:hAnsi="Times" w:cs="Times"/>
        </w:rPr>
        <w:t xml:space="preserve"> et al. 1990; Van </w:t>
      </w:r>
      <w:proofErr w:type="spellStart"/>
      <w:r w:rsidR="31B5B05D" w:rsidRPr="066FC907">
        <w:rPr>
          <w:rFonts w:ascii="Times" w:eastAsia="Times" w:hAnsi="Times" w:cs="Times"/>
        </w:rPr>
        <w:t>Dolah</w:t>
      </w:r>
      <w:proofErr w:type="spellEnd"/>
      <w:r w:rsidR="31B5B05D" w:rsidRPr="066FC907">
        <w:rPr>
          <w:rFonts w:ascii="Times" w:eastAsia="Times" w:hAnsi="Times" w:cs="Times"/>
        </w:rPr>
        <w:t xml:space="preserve"> et al. 1994; Wood and Bjorndal 2000; Fenster et al. 2006; Stull et al. 2016; </w:t>
      </w:r>
      <w:r w:rsidRPr="066FC907">
        <w:rPr>
          <w:rFonts w:ascii="Times" w:eastAsia="Times" w:hAnsi="Times" w:cs="Times"/>
        </w:rPr>
        <w:t>McLachl</w:t>
      </w:r>
      <w:r w:rsidR="73688EB5" w:rsidRPr="066FC907">
        <w:rPr>
          <w:rFonts w:ascii="Times" w:eastAsia="Times" w:hAnsi="Times" w:cs="Times"/>
        </w:rPr>
        <w:t>a</w:t>
      </w:r>
      <w:r w:rsidRPr="066FC907">
        <w:rPr>
          <w:rFonts w:ascii="Times" w:eastAsia="Times" w:hAnsi="Times" w:cs="Times"/>
        </w:rPr>
        <w:t xml:space="preserve">n and </w:t>
      </w:r>
      <w:proofErr w:type="spellStart"/>
      <w:r w:rsidR="43A48456" w:rsidRPr="066FC907">
        <w:rPr>
          <w:rFonts w:ascii="Times" w:eastAsia="Times" w:hAnsi="Times" w:cs="Times"/>
        </w:rPr>
        <w:t>Defeo</w:t>
      </w:r>
      <w:proofErr w:type="spellEnd"/>
      <w:r w:rsidR="43A48456" w:rsidRPr="066FC907">
        <w:rPr>
          <w:rFonts w:ascii="Times" w:eastAsia="Times" w:hAnsi="Times" w:cs="Times"/>
        </w:rPr>
        <w:t xml:space="preserve"> </w:t>
      </w:r>
      <w:r w:rsidRPr="066FC907">
        <w:rPr>
          <w:rFonts w:ascii="Times" w:eastAsia="Times" w:hAnsi="Times" w:cs="Times"/>
        </w:rPr>
        <w:t xml:space="preserve">2018). </w:t>
      </w:r>
      <w:r w:rsidR="3E7FD193" w:rsidRPr="066FC907">
        <w:rPr>
          <w:rFonts w:ascii="Times" w:eastAsia="Times" w:hAnsi="Times" w:cs="Times"/>
        </w:rPr>
        <w:t>Macroinvertebrate populations</w:t>
      </w:r>
      <w:r w:rsidRPr="066FC907">
        <w:rPr>
          <w:rFonts w:ascii="Times" w:eastAsia="Times" w:hAnsi="Times" w:cs="Times"/>
        </w:rPr>
        <w:t>, particularly in the nearshore, surf and swash zones, can reach densities approaching 100,000 individuals per cubic meter of beach (</w:t>
      </w:r>
      <w:proofErr w:type="spellStart"/>
      <w:r w:rsidR="335180BE" w:rsidRPr="066FC907">
        <w:rPr>
          <w:rFonts w:ascii="Times" w:eastAsia="Times" w:hAnsi="Times" w:cs="Times"/>
        </w:rPr>
        <w:t>Schlacher</w:t>
      </w:r>
      <w:proofErr w:type="spellEnd"/>
      <w:r w:rsidR="335180BE" w:rsidRPr="066FC907">
        <w:rPr>
          <w:rFonts w:ascii="Times" w:eastAsia="Times" w:hAnsi="Times" w:cs="Times"/>
        </w:rPr>
        <w:t xml:space="preserve"> et al. 2007; </w:t>
      </w:r>
      <w:proofErr w:type="spellStart"/>
      <w:r w:rsidRPr="066FC907">
        <w:rPr>
          <w:rFonts w:ascii="Times" w:eastAsia="Times" w:hAnsi="Times" w:cs="Times"/>
        </w:rPr>
        <w:t>Defeo</w:t>
      </w:r>
      <w:proofErr w:type="spellEnd"/>
      <w:r w:rsidRPr="066FC907">
        <w:rPr>
          <w:rFonts w:ascii="Times" w:eastAsia="Times" w:hAnsi="Times" w:cs="Times"/>
        </w:rPr>
        <w:t xml:space="preserve"> et al. 2009). These animals form the base of a trophic hierarchy </w:t>
      </w:r>
      <w:r w:rsidR="373934EA" w:rsidRPr="066FC907">
        <w:rPr>
          <w:rFonts w:ascii="Times" w:eastAsia="Times" w:hAnsi="Times" w:cs="Times"/>
        </w:rPr>
        <w:t>(FIGURE XXXXX</w:t>
      </w:r>
      <w:r w:rsidR="41B7C461" w:rsidRPr="066FC907">
        <w:rPr>
          <w:rFonts w:ascii="Times" w:eastAsia="Times" w:hAnsi="Times" w:cs="Times"/>
        </w:rPr>
        <w:t>???</w:t>
      </w:r>
      <w:r w:rsidR="373934EA" w:rsidRPr="066FC907">
        <w:rPr>
          <w:rFonts w:ascii="Times" w:eastAsia="Times" w:hAnsi="Times" w:cs="Times"/>
        </w:rPr>
        <w:t xml:space="preserve">) </w:t>
      </w:r>
      <w:r w:rsidRPr="066FC907">
        <w:rPr>
          <w:rFonts w:ascii="Times" w:eastAsia="Times" w:hAnsi="Times" w:cs="Times"/>
        </w:rPr>
        <w:t>that includes larger macro-species such as fish and crabs living in the nearshore,</w:t>
      </w:r>
      <w:r w:rsidR="1D583FCE" w:rsidRPr="066FC907">
        <w:rPr>
          <w:rFonts w:ascii="Times" w:eastAsia="Times" w:hAnsi="Times" w:cs="Times"/>
        </w:rPr>
        <w:t xml:space="preserve"> </w:t>
      </w:r>
      <w:r w:rsidRPr="066FC907">
        <w:rPr>
          <w:rFonts w:ascii="Times" w:eastAsia="Times" w:hAnsi="Times" w:cs="Times"/>
        </w:rPr>
        <w:t>and for birds and other animals that forage in the inter and supra-tidal zones (</w:t>
      </w:r>
      <w:r w:rsidR="4DE92164" w:rsidRPr="066FC907">
        <w:rPr>
          <w:rFonts w:ascii="Times" w:eastAsia="Times" w:hAnsi="Times" w:cs="Times"/>
        </w:rPr>
        <w:t xml:space="preserve">McLachlan and </w:t>
      </w:r>
      <w:proofErr w:type="spellStart"/>
      <w:r w:rsidR="4DE92164" w:rsidRPr="066FC907">
        <w:rPr>
          <w:rFonts w:ascii="Times" w:eastAsia="Times" w:hAnsi="Times" w:cs="Times"/>
        </w:rPr>
        <w:t>Jarmillo</w:t>
      </w:r>
      <w:proofErr w:type="spellEnd"/>
      <w:r w:rsidR="4DE92164" w:rsidRPr="066FC907">
        <w:rPr>
          <w:rFonts w:ascii="Times" w:eastAsia="Times" w:hAnsi="Times" w:cs="Times"/>
        </w:rPr>
        <w:t xml:space="preserve"> 1995; Hawkes et al. 2009; </w:t>
      </w:r>
      <w:r w:rsidRPr="066FC907">
        <w:rPr>
          <w:rFonts w:ascii="Times" w:eastAsia="Times" w:hAnsi="Times" w:cs="Times"/>
        </w:rPr>
        <w:t xml:space="preserve">Cooke et al. 2012). </w:t>
      </w:r>
      <w:r w:rsidR="5B0A2A33" w:rsidRPr="066FC907">
        <w:rPr>
          <w:rFonts w:ascii="Times" w:eastAsia="Times" w:hAnsi="Times" w:cs="Times"/>
        </w:rPr>
        <w:t xml:space="preserve">Example species along the </w:t>
      </w:r>
      <w:r w:rsidRPr="066FC907">
        <w:rPr>
          <w:rFonts w:ascii="Times" w:eastAsia="Times" w:hAnsi="Times" w:cs="Times"/>
        </w:rPr>
        <w:t>supra-tidal beach include the sand hoppers (</w:t>
      </w:r>
      <w:proofErr w:type="spellStart"/>
      <w:r w:rsidRPr="066FC907">
        <w:rPr>
          <w:rFonts w:ascii="Times" w:eastAsia="Times" w:hAnsi="Times" w:cs="Times"/>
          <w:i/>
          <w:iCs/>
        </w:rPr>
        <w:t>Talitrus</w:t>
      </w:r>
      <w:proofErr w:type="spellEnd"/>
      <w:r w:rsidRPr="066FC907">
        <w:rPr>
          <w:rFonts w:ascii="Times" w:eastAsia="Times" w:hAnsi="Times" w:cs="Times"/>
        </w:rPr>
        <w:t xml:space="preserve"> </w:t>
      </w:r>
      <w:r w:rsidRPr="066FC907">
        <w:rPr>
          <w:rFonts w:ascii="Times" w:eastAsia="Times" w:hAnsi="Times" w:cs="Times"/>
          <w:i/>
          <w:iCs/>
        </w:rPr>
        <w:t>saltator</w:t>
      </w:r>
      <w:r w:rsidRPr="066FC907">
        <w:rPr>
          <w:rFonts w:ascii="Times" w:eastAsia="Times" w:hAnsi="Times" w:cs="Times"/>
        </w:rPr>
        <w:t xml:space="preserve">), as well as animals from the </w:t>
      </w:r>
      <w:proofErr w:type="spellStart"/>
      <w:r w:rsidRPr="066FC907">
        <w:rPr>
          <w:rFonts w:ascii="Times" w:eastAsia="Times" w:hAnsi="Times" w:cs="Times"/>
          <w:i/>
          <w:iCs/>
        </w:rPr>
        <w:t>Ocypodidae</w:t>
      </w:r>
      <w:proofErr w:type="spellEnd"/>
      <w:r w:rsidRPr="066FC907">
        <w:rPr>
          <w:rFonts w:ascii="Times" w:eastAsia="Times" w:hAnsi="Times" w:cs="Times"/>
          <w:i/>
          <w:iCs/>
        </w:rPr>
        <w:t xml:space="preserve"> </w:t>
      </w:r>
      <w:r w:rsidRPr="066FC907">
        <w:rPr>
          <w:rFonts w:ascii="Times" w:eastAsia="Times" w:hAnsi="Times" w:cs="Times"/>
        </w:rPr>
        <w:t>family, a large group that includes the common “ghost” and “fiddler” crabs whos</w:t>
      </w:r>
      <w:r w:rsidR="05614176" w:rsidRPr="066FC907">
        <w:rPr>
          <w:rFonts w:ascii="Times" w:eastAsia="Times" w:hAnsi="Times" w:cs="Times"/>
        </w:rPr>
        <w:t>e</w:t>
      </w:r>
      <w:r w:rsidRPr="066FC907">
        <w:rPr>
          <w:rFonts w:ascii="Times" w:eastAsia="Times" w:hAnsi="Times" w:cs="Times"/>
        </w:rPr>
        <w:t xml:space="preserve"> dens can sometimes be seen in abundance on the beach surface from the swash zone to the dunes (</w:t>
      </w:r>
      <w:r w:rsidR="18B5D116" w:rsidRPr="066FC907">
        <w:rPr>
          <w:rFonts w:ascii="Times" w:eastAsia="Times" w:hAnsi="Times" w:cs="Times"/>
        </w:rPr>
        <w:t xml:space="preserve">Greene 2002; </w:t>
      </w:r>
      <w:proofErr w:type="spellStart"/>
      <w:r w:rsidRPr="066FC907">
        <w:rPr>
          <w:rFonts w:ascii="Times" w:eastAsia="Times" w:hAnsi="Times" w:cs="Times"/>
        </w:rPr>
        <w:t>Fanini</w:t>
      </w:r>
      <w:proofErr w:type="spellEnd"/>
      <w:r w:rsidRPr="066FC907">
        <w:rPr>
          <w:rFonts w:ascii="Times" w:eastAsia="Times" w:hAnsi="Times" w:cs="Times"/>
        </w:rPr>
        <w:t xml:space="preserve"> et al. 2007). </w:t>
      </w:r>
    </w:p>
    <w:p w14:paraId="19D6F2BC" w14:textId="70B04381" w:rsidR="5102A832" w:rsidRDefault="5102A832" w:rsidP="7096EE3F">
      <w:pPr>
        <w:spacing w:line="480" w:lineRule="auto"/>
        <w:rPr>
          <w:rFonts w:ascii="Times" w:eastAsia="Times" w:hAnsi="Times" w:cs="Times"/>
        </w:rPr>
      </w:pPr>
      <w:r w:rsidRPr="066FC907">
        <w:rPr>
          <w:rFonts w:ascii="Times" w:eastAsia="Times" w:hAnsi="Times" w:cs="Times"/>
        </w:rPr>
        <w:t xml:space="preserve">Numerous shorebirds use the beach and the adjacent nearshore waters for seasonal nesting, rearing, and </w:t>
      </w:r>
      <w:r w:rsidR="797E83C1" w:rsidRPr="066FC907">
        <w:rPr>
          <w:rFonts w:ascii="Times" w:eastAsia="Times" w:hAnsi="Times" w:cs="Times"/>
        </w:rPr>
        <w:t>year-round</w:t>
      </w:r>
      <w:r w:rsidRPr="066FC907">
        <w:rPr>
          <w:rFonts w:ascii="Times" w:eastAsia="Times" w:hAnsi="Times" w:cs="Times"/>
        </w:rPr>
        <w:t xml:space="preserve"> resting and feeding (</w:t>
      </w:r>
      <w:r w:rsidR="56A42E3D" w:rsidRPr="066FC907">
        <w:rPr>
          <w:rFonts w:ascii="Times" w:eastAsia="Times" w:hAnsi="Times" w:cs="Times"/>
        </w:rPr>
        <w:t xml:space="preserve">Peterson et al. 2001; </w:t>
      </w:r>
      <w:r w:rsidRPr="066FC907">
        <w:rPr>
          <w:rFonts w:ascii="Times" w:eastAsia="Times" w:hAnsi="Times" w:cs="Times"/>
        </w:rPr>
        <w:t xml:space="preserve">Vanden </w:t>
      </w:r>
      <w:proofErr w:type="spellStart"/>
      <w:r w:rsidRPr="066FC907">
        <w:rPr>
          <w:rFonts w:ascii="Times" w:eastAsia="Times" w:hAnsi="Times" w:cs="Times"/>
        </w:rPr>
        <w:t>Eede</w:t>
      </w:r>
      <w:proofErr w:type="spellEnd"/>
      <w:r w:rsidRPr="066FC907">
        <w:rPr>
          <w:rFonts w:ascii="Times" w:eastAsia="Times" w:hAnsi="Times" w:cs="Times"/>
        </w:rPr>
        <w:t xml:space="preserve"> et al. 2014). Shorebirds rely on a host of invertebrates and other benthic in-fauna that inhabit the subaerial and intertidal zones as a food source (</w:t>
      </w:r>
      <w:r w:rsidR="3824F1E1" w:rsidRPr="066FC907">
        <w:rPr>
          <w:rFonts w:ascii="Times" w:eastAsia="Times" w:hAnsi="Times" w:cs="Times"/>
        </w:rPr>
        <w:t xml:space="preserve">Greene 2002; </w:t>
      </w:r>
      <w:proofErr w:type="spellStart"/>
      <w:r w:rsidRPr="066FC907">
        <w:rPr>
          <w:rFonts w:ascii="Times" w:eastAsia="Times" w:hAnsi="Times" w:cs="Times"/>
        </w:rPr>
        <w:t>Grippo</w:t>
      </w:r>
      <w:proofErr w:type="spellEnd"/>
      <w:r w:rsidRPr="066FC907">
        <w:rPr>
          <w:rFonts w:ascii="Times" w:eastAsia="Times" w:hAnsi="Times" w:cs="Times"/>
        </w:rPr>
        <w:t xml:space="preserve"> et al. 2007).  The direct trophic link between shore birds as predator and the beach macro-faunal communities as prey has been cited as a potential barometer of the macro-faunal abundance and diversity, and by association overall ecosystem health, across the intertidal beach (</w:t>
      </w:r>
      <w:r w:rsidR="24CF3FCF" w:rsidRPr="066FC907">
        <w:rPr>
          <w:rFonts w:ascii="Times" w:eastAsia="Times" w:hAnsi="Times" w:cs="Times"/>
        </w:rPr>
        <w:t xml:space="preserve">Bowman and Dolan 1985; Vanden </w:t>
      </w:r>
      <w:proofErr w:type="spellStart"/>
      <w:r w:rsidR="24CF3FCF" w:rsidRPr="066FC907">
        <w:rPr>
          <w:rFonts w:ascii="Times" w:eastAsia="Times" w:hAnsi="Times" w:cs="Times"/>
        </w:rPr>
        <w:t>Eede</w:t>
      </w:r>
      <w:proofErr w:type="spellEnd"/>
      <w:r w:rsidR="24CF3FCF" w:rsidRPr="066FC907">
        <w:rPr>
          <w:rFonts w:ascii="Times" w:eastAsia="Times" w:hAnsi="Times" w:cs="Times"/>
        </w:rPr>
        <w:t xml:space="preserve"> et al. 2014; </w:t>
      </w:r>
      <w:proofErr w:type="spellStart"/>
      <w:r w:rsidRPr="066FC907">
        <w:rPr>
          <w:rFonts w:ascii="Times" w:eastAsia="Times" w:hAnsi="Times" w:cs="Times"/>
        </w:rPr>
        <w:t>Rosov</w:t>
      </w:r>
      <w:proofErr w:type="spellEnd"/>
      <w:r w:rsidRPr="066FC907">
        <w:rPr>
          <w:rFonts w:ascii="Times" w:eastAsia="Times" w:hAnsi="Times" w:cs="Times"/>
        </w:rPr>
        <w:t xml:space="preserve"> et al. 2016).</w:t>
      </w:r>
    </w:p>
    <w:p w14:paraId="2B6CA856" w14:textId="28E566D0" w:rsidR="5102A832" w:rsidRDefault="5102A832" w:rsidP="7096EE3F">
      <w:pPr>
        <w:spacing w:line="480" w:lineRule="auto"/>
        <w:rPr>
          <w:rFonts w:ascii="Times" w:eastAsia="Times" w:hAnsi="Times" w:cs="Times"/>
        </w:rPr>
      </w:pPr>
      <w:r w:rsidRPr="066FC907">
        <w:rPr>
          <w:rFonts w:ascii="Times" w:eastAsia="Times" w:hAnsi="Times" w:cs="Times"/>
        </w:rPr>
        <w:lastRenderedPageBreak/>
        <w:t>In warmer latitudes, sea turtle nests are commonly found along sandy beaches. Sea turtles are</w:t>
      </w:r>
      <w:r w:rsidR="440661B2" w:rsidRPr="066FC907">
        <w:rPr>
          <w:rFonts w:ascii="Times" w:eastAsia="Times" w:hAnsi="Times" w:cs="Times"/>
        </w:rPr>
        <w:t xml:space="preserve"> </w:t>
      </w:r>
      <w:r w:rsidRPr="066FC907">
        <w:rPr>
          <w:rFonts w:ascii="Times" w:eastAsia="Times" w:hAnsi="Times" w:cs="Times"/>
        </w:rPr>
        <w:t xml:space="preserve">entirely adapted to life in a marine environment, with a single exception: </w:t>
      </w:r>
      <w:r w:rsidR="7652551C" w:rsidRPr="066FC907">
        <w:rPr>
          <w:rFonts w:ascii="Times" w:eastAsia="Times" w:hAnsi="Times" w:cs="Times"/>
        </w:rPr>
        <w:t>t</w:t>
      </w:r>
      <w:r w:rsidRPr="066FC907">
        <w:rPr>
          <w:rFonts w:ascii="Times" w:eastAsia="Times" w:hAnsi="Times" w:cs="Times"/>
        </w:rPr>
        <w:t>he female turtle must come ashore to lay her eggs</w:t>
      </w:r>
      <w:r w:rsidR="47229936" w:rsidRPr="066FC907">
        <w:rPr>
          <w:rFonts w:ascii="Times" w:eastAsia="Times" w:hAnsi="Times" w:cs="Times"/>
        </w:rPr>
        <w:t xml:space="preserve"> (Madden et al. 2008)</w:t>
      </w:r>
      <w:r w:rsidRPr="066FC907">
        <w:rPr>
          <w:rFonts w:ascii="Times" w:eastAsia="Times" w:hAnsi="Times" w:cs="Times"/>
        </w:rPr>
        <w:t xml:space="preserve">. Typically, eggs are deposited in </w:t>
      </w:r>
      <w:r w:rsidR="41180209" w:rsidRPr="066FC907">
        <w:rPr>
          <w:rFonts w:ascii="Times" w:eastAsia="Times" w:hAnsi="Times" w:cs="Times"/>
        </w:rPr>
        <w:t>deeply dug</w:t>
      </w:r>
      <w:r w:rsidRPr="066FC907">
        <w:rPr>
          <w:rFonts w:ascii="Times" w:eastAsia="Times" w:hAnsi="Times" w:cs="Times"/>
        </w:rPr>
        <w:t xml:space="preserve"> nests on the dry beach berm above the local high-tide line (</w:t>
      </w:r>
      <w:r w:rsidR="46861CED" w:rsidRPr="066FC907">
        <w:rPr>
          <w:rFonts w:ascii="Times" w:eastAsia="Times" w:hAnsi="Times" w:cs="Times"/>
        </w:rPr>
        <w:t xml:space="preserve">Grain et al. 1995; Davis et al. 1999; </w:t>
      </w:r>
      <w:r w:rsidRPr="066FC907">
        <w:rPr>
          <w:rFonts w:ascii="Times" w:eastAsia="Times" w:hAnsi="Times" w:cs="Times"/>
        </w:rPr>
        <w:t xml:space="preserve">Brock et al. 2009), though if space is limited the female may lay her eggs in shallow nests closer to the swash (Madden et al. 2008). Sea turtles are not consumers of the plants and animals found at and around their nesting sites, but they are often prey, both the eggs and hatchlings, for various predator species (Madden et al. 2008). Interestingly, while turtles are </w:t>
      </w:r>
      <w:r w:rsidR="3FD42F1A" w:rsidRPr="066FC907">
        <w:rPr>
          <w:rFonts w:ascii="Times" w:eastAsia="Times" w:hAnsi="Times" w:cs="Times"/>
        </w:rPr>
        <w:t>impermanent</w:t>
      </w:r>
      <w:r w:rsidRPr="066FC907">
        <w:rPr>
          <w:rFonts w:ascii="Times" w:eastAsia="Times" w:hAnsi="Times" w:cs="Times"/>
        </w:rPr>
        <w:t xml:space="preserve"> visitors to the beach, they may play a</w:t>
      </w:r>
      <w:r w:rsidR="3E92C61A" w:rsidRPr="066FC907">
        <w:rPr>
          <w:rFonts w:ascii="Times" w:eastAsia="Times" w:hAnsi="Times" w:cs="Times"/>
        </w:rPr>
        <w:t xml:space="preserve">n important </w:t>
      </w:r>
      <w:r w:rsidRPr="066FC907">
        <w:rPr>
          <w:rFonts w:ascii="Times" w:eastAsia="Times" w:hAnsi="Times" w:cs="Times"/>
        </w:rPr>
        <w:t xml:space="preserve">role in </w:t>
      </w:r>
      <w:r w:rsidR="59BBE62A" w:rsidRPr="066FC907">
        <w:rPr>
          <w:rFonts w:ascii="Times" w:eastAsia="Times" w:hAnsi="Times" w:cs="Times"/>
        </w:rPr>
        <w:t>modifying</w:t>
      </w:r>
      <w:r w:rsidRPr="066FC907">
        <w:rPr>
          <w:rFonts w:ascii="Times" w:eastAsia="Times" w:hAnsi="Times" w:cs="Times"/>
        </w:rPr>
        <w:t xml:space="preserve"> the ecosystems where they nest (Hall and Parmenter 2006). The overturning of nest debris by predator invasion, or as hatchlings dig their way out of the nest, has been suggested</w:t>
      </w:r>
      <w:r w:rsidR="3B585E5B" w:rsidRPr="066FC907">
        <w:rPr>
          <w:rFonts w:ascii="Times" w:eastAsia="Times" w:hAnsi="Times" w:cs="Times"/>
        </w:rPr>
        <w:t xml:space="preserve"> as</w:t>
      </w:r>
      <w:r w:rsidRPr="066FC907">
        <w:rPr>
          <w:rFonts w:ascii="Times" w:eastAsia="Times" w:hAnsi="Times" w:cs="Times"/>
        </w:rPr>
        <w:t xml:space="preserve"> contribut</w:t>
      </w:r>
      <w:r w:rsidR="636547C6" w:rsidRPr="066FC907">
        <w:rPr>
          <w:rFonts w:ascii="Times" w:eastAsia="Times" w:hAnsi="Times" w:cs="Times"/>
        </w:rPr>
        <w:t>ing</w:t>
      </w:r>
      <w:r w:rsidRPr="066FC907">
        <w:rPr>
          <w:rFonts w:ascii="Times" w:eastAsia="Times" w:hAnsi="Times" w:cs="Times"/>
        </w:rPr>
        <w:t xml:space="preserve"> beneficial </w:t>
      </w:r>
      <w:r w:rsidR="37B896FF" w:rsidRPr="066FC907">
        <w:rPr>
          <w:rFonts w:ascii="Times" w:eastAsia="Times" w:hAnsi="Times" w:cs="Times"/>
        </w:rPr>
        <w:t>sediment mixing</w:t>
      </w:r>
      <w:r w:rsidRPr="066FC907">
        <w:rPr>
          <w:rFonts w:ascii="Times" w:eastAsia="Times" w:hAnsi="Times" w:cs="Times"/>
        </w:rPr>
        <w:t>, oxygenation, and nutrient loads to the surrounding sands (</w:t>
      </w:r>
      <w:r w:rsidR="4B95EDC3" w:rsidRPr="066FC907">
        <w:rPr>
          <w:rFonts w:ascii="Times" w:eastAsia="Times" w:hAnsi="Times" w:cs="Times"/>
        </w:rPr>
        <w:t xml:space="preserve">Hall and Parmenter 2006; </w:t>
      </w:r>
      <w:r w:rsidRPr="066FC907">
        <w:rPr>
          <w:rFonts w:ascii="Times" w:eastAsia="Times" w:hAnsi="Times" w:cs="Times"/>
        </w:rPr>
        <w:t>Madden et al. 2008). In areas where the number of nests is high, this contribution can be significant (</w:t>
      </w:r>
      <w:r w:rsidR="2153D70E" w:rsidRPr="066FC907">
        <w:rPr>
          <w:rFonts w:ascii="Times" w:eastAsia="Times" w:hAnsi="Times" w:cs="Times"/>
        </w:rPr>
        <w:t xml:space="preserve">Hall and Parmenter 2006; </w:t>
      </w:r>
      <w:r w:rsidRPr="066FC907">
        <w:rPr>
          <w:rFonts w:ascii="Times" w:eastAsia="Times" w:hAnsi="Times" w:cs="Times"/>
        </w:rPr>
        <w:t>Madden et al. 2008).</w:t>
      </w:r>
    </w:p>
    <w:p w14:paraId="1E723E49" w14:textId="746FC81D" w:rsidR="5102A832" w:rsidRDefault="5102A832" w:rsidP="7096EE3F">
      <w:pPr>
        <w:spacing w:line="480" w:lineRule="auto"/>
        <w:rPr>
          <w:rFonts w:ascii="Times" w:eastAsia="Times" w:hAnsi="Times" w:cs="Times"/>
        </w:rPr>
      </w:pPr>
      <w:r w:rsidRPr="27072166">
        <w:rPr>
          <w:rFonts w:ascii="Times" w:eastAsia="Times" w:hAnsi="Times" w:cs="Times"/>
        </w:rPr>
        <w:t>Some species of marine fish rely on the nearshore and surf zone both as a source of habitat and for food</w:t>
      </w:r>
      <w:r w:rsidR="2CD53E7D" w:rsidRPr="27072166">
        <w:rPr>
          <w:rFonts w:ascii="Times" w:eastAsia="Times" w:hAnsi="Times" w:cs="Times"/>
        </w:rPr>
        <w:t xml:space="preserve"> (Figure 1)</w:t>
      </w:r>
      <w:r w:rsidR="46C223CB" w:rsidRPr="27072166">
        <w:rPr>
          <w:rFonts w:ascii="Times" w:eastAsia="Times" w:hAnsi="Times" w:cs="Times"/>
        </w:rPr>
        <w:t xml:space="preserve"> </w:t>
      </w:r>
      <w:r w:rsidRPr="27072166">
        <w:rPr>
          <w:rFonts w:ascii="Times" w:eastAsia="Times" w:hAnsi="Times" w:cs="Times"/>
        </w:rPr>
        <w:t>(</w:t>
      </w:r>
      <w:r w:rsidR="14144E8A" w:rsidRPr="27072166">
        <w:rPr>
          <w:rFonts w:ascii="Times" w:eastAsia="Times" w:hAnsi="Times" w:cs="Times"/>
        </w:rPr>
        <w:t xml:space="preserve">Brown and McLachlan 1990; </w:t>
      </w:r>
      <w:r w:rsidRPr="27072166">
        <w:rPr>
          <w:rFonts w:ascii="Times" w:eastAsia="Times" w:hAnsi="Times" w:cs="Times"/>
        </w:rPr>
        <w:t>Peterson and Manning 2001).</w:t>
      </w:r>
      <w:r w:rsidR="6B5BD22C" w:rsidRPr="27072166">
        <w:rPr>
          <w:rFonts w:ascii="Times" w:eastAsia="Times" w:hAnsi="Times" w:cs="Times"/>
        </w:rPr>
        <w:t xml:space="preserve"> While many species have been documented, common fish include anchovies (</w:t>
      </w:r>
      <w:r w:rsidR="43F35CC4" w:rsidRPr="27072166">
        <w:rPr>
          <w:rFonts w:ascii="Times" w:eastAsia="Times" w:hAnsi="Times" w:cs="Times"/>
        </w:rPr>
        <w:t xml:space="preserve">family </w:t>
      </w:r>
      <w:proofErr w:type="spellStart"/>
      <w:r w:rsidR="43F35CC4" w:rsidRPr="27072166">
        <w:rPr>
          <w:rFonts w:ascii="Times" w:eastAsia="Times" w:hAnsi="Times" w:cs="Times"/>
          <w:i/>
          <w:iCs/>
        </w:rPr>
        <w:t>Engraulidae</w:t>
      </w:r>
      <w:proofErr w:type="spellEnd"/>
      <w:r w:rsidR="6B5BD22C" w:rsidRPr="27072166">
        <w:rPr>
          <w:rFonts w:ascii="Times" w:eastAsia="Times" w:hAnsi="Times" w:cs="Times"/>
        </w:rPr>
        <w:t xml:space="preserve">), </w:t>
      </w:r>
      <w:r w:rsidR="16226B55" w:rsidRPr="27072166">
        <w:rPr>
          <w:rFonts w:ascii="Times" w:eastAsia="Times" w:hAnsi="Times" w:cs="Times"/>
        </w:rPr>
        <w:t>sardines (</w:t>
      </w:r>
      <w:proofErr w:type="spellStart"/>
      <w:r w:rsidR="70D0DBF2" w:rsidRPr="27072166">
        <w:rPr>
          <w:rFonts w:ascii="Times" w:eastAsia="Times" w:hAnsi="Times" w:cs="Times"/>
        </w:rPr>
        <w:t>familyCl</w:t>
      </w:r>
      <w:proofErr w:type="spellEnd"/>
      <w:r w:rsidR="70D0DBF2" w:rsidRPr="27072166">
        <w:rPr>
          <w:rFonts w:ascii="Times" w:eastAsia="Times" w:hAnsi="Times" w:cs="Times"/>
        </w:rPr>
        <w:t xml:space="preserve"> </w:t>
      </w:r>
      <w:proofErr w:type="spellStart"/>
      <w:r w:rsidR="70D0DBF2" w:rsidRPr="27072166">
        <w:rPr>
          <w:rFonts w:ascii="Times" w:eastAsia="Times" w:hAnsi="Times" w:cs="Times"/>
          <w:i/>
          <w:iCs/>
        </w:rPr>
        <w:t>Clupeidae</w:t>
      </w:r>
      <w:proofErr w:type="spellEnd"/>
      <w:r w:rsidR="70D0DBF2" w:rsidRPr="27072166">
        <w:rPr>
          <w:rFonts w:ascii="Times" w:eastAsia="Times" w:hAnsi="Times" w:cs="Times"/>
        </w:rPr>
        <w:t>)</w:t>
      </w:r>
      <w:r w:rsidR="16226B55" w:rsidRPr="27072166">
        <w:rPr>
          <w:rFonts w:ascii="Times" w:eastAsia="Times" w:hAnsi="Times" w:cs="Times"/>
        </w:rPr>
        <w:t>, silversides (</w:t>
      </w:r>
      <w:proofErr w:type="spellStart"/>
      <w:r w:rsidR="54E69475" w:rsidRPr="27072166">
        <w:rPr>
          <w:rFonts w:ascii="Times" w:eastAsia="Times" w:hAnsi="Times" w:cs="Times"/>
          <w:i/>
          <w:iCs/>
        </w:rPr>
        <w:t>Menidia</w:t>
      </w:r>
      <w:proofErr w:type="spellEnd"/>
      <w:r w:rsidR="54E69475" w:rsidRPr="27072166">
        <w:rPr>
          <w:rFonts w:ascii="Times" w:eastAsia="Times" w:hAnsi="Times" w:cs="Times"/>
          <w:i/>
          <w:iCs/>
        </w:rPr>
        <w:t xml:space="preserve"> </w:t>
      </w:r>
      <w:proofErr w:type="spellStart"/>
      <w:r w:rsidR="54E69475" w:rsidRPr="27072166">
        <w:rPr>
          <w:rFonts w:ascii="Times" w:eastAsia="Times" w:hAnsi="Times" w:cs="Times"/>
          <w:i/>
          <w:iCs/>
        </w:rPr>
        <w:t>menidia</w:t>
      </w:r>
      <w:proofErr w:type="spellEnd"/>
      <w:r w:rsidR="16226B55" w:rsidRPr="27072166">
        <w:rPr>
          <w:rFonts w:ascii="Times" w:eastAsia="Times" w:hAnsi="Times" w:cs="Times"/>
        </w:rPr>
        <w:t xml:space="preserve">), and larger finfish such as </w:t>
      </w:r>
      <w:r w:rsidR="1365B7DD" w:rsidRPr="27072166">
        <w:rPr>
          <w:rFonts w:ascii="Times" w:eastAsia="Times" w:hAnsi="Times" w:cs="Times"/>
        </w:rPr>
        <w:t>spot (</w:t>
      </w:r>
      <w:proofErr w:type="spellStart"/>
      <w:r w:rsidR="6379E33E" w:rsidRPr="27072166">
        <w:rPr>
          <w:rFonts w:ascii="Times" w:eastAsia="Times" w:hAnsi="Times" w:cs="Times"/>
          <w:i/>
          <w:iCs/>
        </w:rPr>
        <w:t>Leiostomus</w:t>
      </w:r>
      <w:proofErr w:type="spellEnd"/>
      <w:r w:rsidR="6379E33E" w:rsidRPr="27072166">
        <w:rPr>
          <w:rFonts w:ascii="Times" w:eastAsia="Times" w:hAnsi="Times" w:cs="Times"/>
          <w:i/>
          <w:iCs/>
        </w:rPr>
        <w:t xml:space="preserve"> </w:t>
      </w:r>
      <w:proofErr w:type="spellStart"/>
      <w:r w:rsidR="6379E33E" w:rsidRPr="27072166">
        <w:rPr>
          <w:rFonts w:ascii="Times" w:eastAsia="Times" w:hAnsi="Times" w:cs="Times"/>
          <w:i/>
          <w:iCs/>
        </w:rPr>
        <w:t>xanthurus</w:t>
      </w:r>
      <w:proofErr w:type="spellEnd"/>
      <w:r w:rsidR="1365B7DD" w:rsidRPr="27072166">
        <w:rPr>
          <w:rFonts w:ascii="Times" w:eastAsia="Times" w:hAnsi="Times" w:cs="Times"/>
        </w:rPr>
        <w:t xml:space="preserve">), </w:t>
      </w:r>
      <w:r w:rsidR="16226B55" w:rsidRPr="27072166">
        <w:rPr>
          <w:rFonts w:ascii="Times" w:eastAsia="Times" w:hAnsi="Times" w:cs="Times"/>
        </w:rPr>
        <w:t>pompano (</w:t>
      </w:r>
      <w:r w:rsidR="231023F8" w:rsidRPr="27072166">
        <w:rPr>
          <w:rFonts w:ascii="Times" w:eastAsia="Times" w:hAnsi="Times" w:cs="Times"/>
        </w:rPr>
        <w:t xml:space="preserve">family </w:t>
      </w:r>
      <w:r w:rsidR="231023F8" w:rsidRPr="27072166">
        <w:rPr>
          <w:rFonts w:ascii="Times" w:eastAsia="Times" w:hAnsi="Times" w:cs="Times"/>
          <w:i/>
          <w:iCs/>
        </w:rPr>
        <w:t>Carangidae</w:t>
      </w:r>
      <w:r w:rsidR="16226B55" w:rsidRPr="27072166">
        <w:rPr>
          <w:rFonts w:ascii="Times" w:eastAsia="Times" w:hAnsi="Times" w:cs="Times"/>
        </w:rPr>
        <w:t>) bluefish (</w:t>
      </w:r>
      <w:r w:rsidR="49094559" w:rsidRPr="27072166">
        <w:rPr>
          <w:rFonts w:ascii="Times" w:eastAsia="Times" w:hAnsi="Times" w:cs="Times"/>
          <w:i/>
          <w:iCs/>
        </w:rPr>
        <w:t>Pomatomus saltatrix</w:t>
      </w:r>
      <w:r w:rsidR="16226B55" w:rsidRPr="27072166">
        <w:rPr>
          <w:rFonts w:ascii="Times" w:eastAsia="Times" w:hAnsi="Times" w:cs="Times"/>
        </w:rPr>
        <w:t>)</w:t>
      </w:r>
      <w:r w:rsidR="36289494" w:rsidRPr="27072166">
        <w:rPr>
          <w:rFonts w:ascii="Times" w:eastAsia="Times" w:hAnsi="Times" w:cs="Times"/>
        </w:rPr>
        <w:t>, red drum (</w:t>
      </w:r>
      <w:r w:rsidR="00E8BC33" w:rsidRPr="27072166">
        <w:rPr>
          <w:rFonts w:ascii="Times" w:eastAsia="Times" w:hAnsi="Times" w:cs="Times"/>
          <w:i/>
          <w:iCs/>
        </w:rPr>
        <w:t>Sciaenops ocellatus</w:t>
      </w:r>
      <w:r w:rsidR="36289494" w:rsidRPr="27072166">
        <w:rPr>
          <w:rFonts w:ascii="Times" w:eastAsia="Times" w:hAnsi="Times" w:cs="Times"/>
        </w:rPr>
        <w:t>), and f</w:t>
      </w:r>
      <w:r w:rsidR="7D3F8BC9" w:rsidRPr="27072166">
        <w:rPr>
          <w:rFonts w:ascii="Times" w:eastAsia="Times" w:hAnsi="Times" w:cs="Times"/>
        </w:rPr>
        <w:t xml:space="preserve">lat fish </w:t>
      </w:r>
      <w:r w:rsidR="36289494" w:rsidRPr="27072166">
        <w:rPr>
          <w:rFonts w:ascii="Times" w:eastAsia="Times" w:hAnsi="Times" w:cs="Times"/>
        </w:rPr>
        <w:t>(</w:t>
      </w:r>
      <w:r w:rsidR="507A6D73" w:rsidRPr="27072166">
        <w:rPr>
          <w:rFonts w:ascii="Times" w:eastAsia="Times" w:hAnsi="Times" w:cs="Times"/>
        </w:rPr>
        <w:t xml:space="preserve">families </w:t>
      </w:r>
      <w:r w:rsidR="507A6D73" w:rsidRPr="27072166">
        <w:rPr>
          <w:rFonts w:ascii="Times" w:eastAsia="Times" w:hAnsi="Times" w:cs="Times"/>
          <w:i/>
          <w:iCs/>
        </w:rPr>
        <w:t>Pleuronectidae</w:t>
      </w:r>
      <w:r w:rsidR="507A6D73" w:rsidRPr="27072166">
        <w:rPr>
          <w:rFonts w:ascii="Times" w:eastAsia="Times" w:hAnsi="Times" w:cs="Times"/>
        </w:rPr>
        <w:t xml:space="preserve">, </w:t>
      </w:r>
      <w:proofErr w:type="spellStart"/>
      <w:r w:rsidR="507A6D73" w:rsidRPr="27072166">
        <w:rPr>
          <w:rFonts w:ascii="Times" w:eastAsia="Times" w:hAnsi="Times" w:cs="Times"/>
          <w:i/>
          <w:iCs/>
        </w:rPr>
        <w:t>Paralichthyidae</w:t>
      </w:r>
      <w:proofErr w:type="spellEnd"/>
      <w:r w:rsidR="507A6D73" w:rsidRPr="27072166">
        <w:rPr>
          <w:rFonts w:ascii="Times" w:eastAsia="Times" w:hAnsi="Times" w:cs="Times"/>
        </w:rPr>
        <w:t xml:space="preserve">, and </w:t>
      </w:r>
      <w:r w:rsidR="507A6D73" w:rsidRPr="27072166">
        <w:rPr>
          <w:rFonts w:ascii="Times" w:eastAsia="Times" w:hAnsi="Times" w:cs="Times"/>
          <w:i/>
          <w:iCs/>
        </w:rPr>
        <w:t>Bothidae</w:t>
      </w:r>
      <w:r w:rsidR="36289494" w:rsidRPr="27072166">
        <w:rPr>
          <w:rFonts w:ascii="Times" w:eastAsia="Times" w:hAnsi="Times" w:cs="Times"/>
        </w:rPr>
        <w:t>)</w:t>
      </w:r>
      <w:r w:rsidR="16226B55" w:rsidRPr="27072166">
        <w:rPr>
          <w:rFonts w:ascii="Times" w:eastAsia="Times" w:hAnsi="Times" w:cs="Times"/>
        </w:rPr>
        <w:t>.</w:t>
      </w:r>
      <w:r w:rsidR="587080EF" w:rsidRPr="27072166">
        <w:rPr>
          <w:rFonts w:ascii="Times" w:eastAsia="Times" w:hAnsi="Times" w:cs="Times"/>
        </w:rPr>
        <w:t xml:space="preserve"> </w:t>
      </w:r>
      <w:r w:rsidRPr="27072166">
        <w:rPr>
          <w:rFonts w:ascii="Times" w:eastAsia="Times" w:hAnsi="Times" w:cs="Times"/>
        </w:rPr>
        <w:t>Investigators report that during warmer months species abundance and diversity can be quite high, especially in the surf zone, providing a potentially rich and varied feeding ground for a broad range of opportunistic species (</w:t>
      </w:r>
      <w:proofErr w:type="spellStart"/>
      <w:r w:rsidRPr="27072166">
        <w:rPr>
          <w:rFonts w:ascii="Times" w:eastAsia="Times" w:hAnsi="Times" w:cs="Times"/>
        </w:rPr>
        <w:t>Modde</w:t>
      </w:r>
      <w:proofErr w:type="spellEnd"/>
      <w:r w:rsidRPr="27072166">
        <w:rPr>
          <w:rFonts w:ascii="Times" w:eastAsia="Times" w:hAnsi="Times" w:cs="Times"/>
        </w:rPr>
        <w:t xml:space="preserve"> and Ross 1981</w:t>
      </w:r>
      <w:r w:rsidR="2787859E" w:rsidRPr="27072166">
        <w:rPr>
          <w:rFonts w:ascii="Times" w:eastAsia="Times" w:hAnsi="Times" w:cs="Times"/>
        </w:rPr>
        <w:t>; Able et al. 2012</w:t>
      </w:r>
      <w:r w:rsidRPr="27072166">
        <w:rPr>
          <w:rFonts w:ascii="Times" w:eastAsia="Times" w:hAnsi="Times" w:cs="Times"/>
        </w:rPr>
        <w:t xml:space="preserve">). Additionally, these regions may </w:t>
      </w:r>
      <w:r w:rsidRPr="27072166">
        <w:rPr>
          <w:rFonts w:ascii="Times" w:eastAsia="Times" w:hAnsi="Times" w:cs="Times"/>
        </w:rPr>
        <w:lastRenderedPageBreak/>
        <w:t xml:space="preserve">also represent shore-parallel migration routes for some species, particularly smaller </w:t>
      </w:r>
      <w:r w:rsidR="52290B10" w:rsidRPr="27072166">
        <w:rPr>
          <w:rFonts w:ascii="Times" w:eastAsia="Times" w:hAnsi="Times" w:cs="Times"/>
        </w:rPr>
        <w:t>varieties,</w:t>
      </w:r>
      <w:r w:rsidRPr="27072166">
        <w:rPr>
          <w:rFonts w:ascii="Times" w:eastAsia="Times" w:hAnsi="Times" w:cs="Times"/>
        </w:rPr>
        <w:t xml:space="preserve"> or juveniles, moving locally or over longer distances between seasonal spawning and feeding grounds (Hackney et al. 1996). </w:t>
      </w:r>
    </w:p>
    <w:p w14:paraId="0DDB2BD8" w14:textId="09071AAB" w:rsidR="2A5B072F" w:rsidRDefault="2A5B072F" w:rsidP="2A5B072F">
      <w:pPr>
        <w:spacing w:line="480" w:lineRule="auto"/>
        <w:rPr>
          <w:rFonts w:ascii="Times" w:eastAsia="Times" w:hAnsi="Times" w:cs="Times"/>
        </w:rPr>
      </w:pPr>
    </w:p>
    <w:p w14:paraId="7096D062" w14:textId="7FF51C76" w:rsidR="00FD445C" w:rsidRDefault="00FD445C" w:rsidP="2A5B072F">
      <w:pPr>
        <w:spacing w:line="480" w:lineRule="auto"/>
        <w:rPr>
          <w:rFonts w:ascii="Times" w:eastAsia="Times" w:hAnsi="Times" w:cs="Times"/>
          <w:b/>
          <w:bCs/>
        </w:rPr>
      </w:pPr>
      <w:r>
        <w:rPr>
          <w:rFonts w:ascii="Times" w:eastAsia="Times" w:hAnsi="Times" w:cs="Times"/>
          <w:b/>
          <w:bCs/>
        </w:rPr>
        <w:t>3.</w:t>
      </w:r>
      <w:r w:rsidR="00DF4148">
        <w:rPr>
          <w:rFonts w:ascii="Times" w:eastAsia="Times" w:hAnsi="Times" w:cs="Times"/>
          <w:b/>
          <w:bCs/>
        </w:rPr>
        <w:t xml:space="preserve"> I</w:t>
      </w:r>
      <w:r w:rsidRPr="00FD445C">
        <w:rPr>
          <w:rFonts w:ascii="Times" w:eastAsia="Times" w:hAnsi="Times" w:cs="Times"/>
          <w:b/>
          <w:bCs/>
        </w:rPr>
        <w:t xml:space="preserve">mpacts associated with the nourishment </w:t>
      </w:r>
      <w:r w:rsidR="002E1E23">
        <w:rPr>
          <w:rFonts w:ascii="Times" w:eastAsia="Times" w:hAnsi="Times" w:cs="Times"/>
          <w:b/>
          <w:bCs/>
        </w:rPr>
        <w:t>construction phase</w:t>
      </w:r>
      <w:r w:rsidRPr="00FD445C">
        <w:rPr>
          <w:rFonts w:ascii="Times" w:eastAsia="Times" w:hAnsi="Times" w:cs="Times"/>
          <w:b/>
          <w:bCs/>
        </w:rPr>
        <w:t>:</w:t>
      </w:r>
    </w:p>
    <w:p w14:paraId="47F93990" w14:textId="1D4184EF" w:rsidR="006A68D0" w:rsidRPr="00FD445C" w:rsidRDefault="00FD445C" w:rsidP="001F4643">
      <w:pPr>
        <w:spacing w:line="480" w:lineRule="auto"/>
        <w:rPr>
          <w:rFonts w:ascii="Times" w:eastAsia="Times" w:hAnsi="Times" w:cs="Times"/>
        </w:rPr>
      </w:pPr>
      <w:r w:rsidRPr="00FD445C">
        <w:rPr>
          <w:rFonts w:ascii="Times" w:eastAsia="Times" w:hAnsi="Times" w:cs="Times"/>
        </w:rPr>
        <w:t xml:space="preserve">The nourishment </w:t>
      </w:r>
      <w:r w:rsidR="002E1E23">
        <w:rPr>
          <w:rFonts w:ascii="Times" w:eastAsia="Times" w:hAnsi="Times" w:cs="Times"/>
        </w:rPr>
        <w:t>construction phase is</w:t>
      </w:r>
      <w:r w:rsidR="00AE59F3">
        <w:rPr>
          <w:rFonts w:ascii="Times" w:eastAsia="Times" w:hAnsi="Times" w:cs="Times"/>
        </w:rPr>
        <w:t xml:space="preserve"> here defined as</w:t>
      </w:r>
      <w:r w:rsidR="002E1E23">
        <w:rPr>
          <w:rFonts w:ascii="Times" w:eastAsia="Times" w:hAnsi="Times" w:cs="Times"/>
        </w:rPr>
        <w:t xml:space="preserve"> the time period </w:t>
      </w:r>
      <w:r w:rsidR="00AE59F3">
        <w:rPr>
          <w:rFonts w:ascii="Times" w:eastAsia="Times" w:hAnsi="Times" w:cs="Times"/>
        </w:rPr>
        <w:t>during</w:t>
      </w:r>
      <w:r w:rsidR="002E1E23">
        <w:rPr>
          <w:rFonts w:ascii="Times" w:eastAsia="Times" w:hAnsi="Times" w:cs="Times"/>
        </w:rPr>
        <w:t xml:space="preserve"> which </w:t>
      </w:r>
      <w:r w:rsidR="002A2D56">
        <w:rPr>
          <w:rFonts w:ascii="Times" w:eastAsia="Times" w:hAnsi="Times" w:cs="Times"/>
        </w:rPr>
        <w:t xml:space="preserve">new beach fill material is </w:t>
      </w:r>
      <w:r w:rsidR="00AE59F3">
        <w:rPr>
          <w:rFonts w:ascii="Times" w:eastAsia="Times" w:hAnsi="Times" w:cs="Times"/>
        </w:rPr>
        <w:t xml:space="preserve">being </w:t>
      </w:r>
      <w:r w:rsidR="002A2D56">
        <w:rPr>
          <w:rFonts w:ascii="Times" w:eastAsia="Times" w:hAnsi="Times" w:cs="Times"/>
        </w:rPr>
        <w:t xml:space="preserve">actively placed </w:t>
      </w:r>
      <w:r w:rsidR="00AE59F3">
        <w:rPr>
          <w:rFonts w:ascii="Times" w:eastAsia="Times" w:hAnsi="Times" w:cs="Times"/>
        </w:rPr>
        <w:t xml:space="preserve">and redistributed </w:t>
      </w:r>
      <w:r w:rsidR="002A2D56">
        <w:rPr>
          <w:rFonts w:ascii="Times" w:eastAsia="Times" w:hAnsi="Times" w:cs="Times"/>
        </w:rPr>
        <w:t xml:space="preserve">on the </w:t>
      </w:r>
      <w:r w:rsidR="00AE59F3">
        <w:rPr>
          <w:rFonts w:ascii="Times" w:eastAsia="Times" w:hAnsi="Times" w:cs="Times"/>
        </w:rPr>
        <w:t>project</w:t>
      </w:r>
      <w:r w:rsidR="002D7478">
        <w:rPr>
          <w:rFonts w:ascii="Times" w:eastAsia="Times" w:hAnsi="Times" w:cs="Times"/>
        </w:rPr>
        <w:t xml:space="preserve"> beach</w:t>
      </w:r>
      <w:r w:rsidR="002A2D56">
        <w:rPr>
          <w:rFonts w:ascii="Times" w:eastAsia="Times" w:hAnsi="Times" w:cs="Times"/>
        </w:rPr>
        <w:t>.</w:t>
      </w:r>
      <w:r w:rsidR="00DA14C5">
        <w:rPr>
          <w:rFonts w:ascii="Times" w:eastAsia="Times" w:hAnsi="Times" w:cs="Times"/>
        </w:rPr>
        <w:t xml:space="preserve"> It is during this</w:t>
      </w:r>
      <w:r w:rsidR="002D7478">
        <w:rPr>
          <w:rFonts w:ascii="Times" w:eastAsia="Times" w:hAnsi="Times" w:cs="Times"/>
        </w:rPr>
        <w:t xml:space="preserve"> </w:t>
      </w:r>
      <w:r w:rsidR="00A82553">
        <w:rPr>
          <w:rFonts w:ascii="Times" w:eastAsia="Times" w:hAnsi="Times" w:cs="Times"/>
        </w:rPr>
        <w:t>stage</w:t>
      </w:r>
      <w:r w:rsidR="002D7478">
        <w:rPr>
          <w:rFonts w:ascii="Times" w:eastAsia="Times" w:hAnsi="Times" w:cs="Times"/>
        </w:rPr>
        <w:t>,</w:t>
      </w:r>
      <w:r w:rsidR="00DA14C5">
        <w:rPr>
          <w:rFonts w:ascii="Times" w:eastAsia="Times" w:hAnsi="Times" w:cs="Times"/>
        </w:rPr>
        <w:t xml:space="preserve"> </w:t>
      </w:r>
      <w:r w:rsidR="002D7478">
        <w:rPr>
          <w:rFonts w:ascii="Times" w:eastAsia="Times" w:hAnsi="Times" w:cs="Times"/>
        </w:rPr>
        <w:t xml:space="preserve">a </w:t>
      </w:r>
      <w:r w:rsidR="00DA14C5">
        <w:rPr>
          <w:rFonts w:ascii="Times" w:eastAsia="Times" w:hAnsi="Times" w:cs="Times"/>
        </w:rPr>
        <w:t>period that</w:t>
      </w:r>
      <w:r w:rsidR="002D7478">
        <w:rPr>
          <w:rFonts w:ascii="Times" w:eastAsia="Times" w:hAnsi="Times" w:cs="Times"/>
        </w:rPr>
        <w:t xml:space="preserve"> can span from a few days to several weeks, that</w:t>
      </w:r>
      <w:r w:rsidR="00DA14C5">
        <w:rPr>
          <w:rFonts w:ascii="Times" w:eastAsia="Times" w:hAnsi="Times" w:cs="Times"/>
        </w:rPr>
        <w:t xml:space="preserve"> the </w:t>
      </w:r>
      <w:r w:rsidR="009010D1">
        <w:rPr>
          <w:rFonts w:ascii="Times" w:eastAsia="Times" w:hAnsi="Times" w:cs="Times"/>
        </w:rPr>
        <w:t>most rapid and extensive</w:t>
      </w:r>
      <w:r w:rsidR="00DA14C5">
        <w:rPr>
          <w:rFonts w:ascii="Times" w:eastAsia="Times" w:hAnsi="Times" w:cs="Times"/>
        </w:rPr>
        <w:t xml:space="preserve"> morphological and biological changes associated with beach nourishment </w:t>
      </w:r>
      <w:r w:rsidR="002D7478">
        <w:rPr>
          <w:rFonts w:ascii="Times" w:eastAsia="Times" w:hAnsi="Times" w:cs="Times"/>
        </w:rPr>
        <w:t xml:space="preserve">take place. </w:t>
      </w:r>
      <w:r w:rsidR="007270A3">
        <w:rPr>
          <w:rFonts w:ascii="Times" w:eastAsia="Times" w:hAnsi="Times" w:cs="Times"/>
        </w:rPr>
        <w:t>The beach surface</w:t>
      </w:r>
      <w:r w:rsidR="001F4643">
        <w:rPr>
          <w:rFonts w:ascii="Times" w:eastAsia="Times" w:hAnsi="Times" w:cs="Times"/>
        </w:rPr>
        <w:t xml:space="preserve"> topography</w:t>
      </w:r>
      <w:r w:rsidR="007270A3">
        <w:rPr>
          <w:rFonts w:ascii="Times" w:eastAsia="Times" w:hAnsi="Times" w:cs="Times"/>
        </w:rPr>
        <w:t xml:space="preserve"> is completely transformed</w:t>
      </w:r>
      <w:r w:rsidR="001F4643">
        <w:rPr>
          <w:rFonts w:ascii="Times" w:eastAsia="Times" w:hAnsi="Times" w:cs="Times"/>
        </w:rPr>
        <w:t xml:space="preserve"> through the addition of a meter or more of new fill sediments (</w:t>
      </w:r>
      <w:proofErr w:type="spellStart"/>
      <w:r w:rsidR="001F4643">
        <w:rPr>
          <w:rFonts w:ascii="Times" w:eastAsia="Times" w:hAnsi="Times" w:cs="Times"/>
        </w:rPr>
        <w:t>Speybroeck</w:t>
      </w:r>
      <w:proofErr w:type="spellEnd"/>
      <w:r w:rsidR="001F4643">
        <w:rPr>
          <w:rFonts w:ascii="Times" w:eastAsia="Times" w:hAnsi="Times" w:cs="Times"/>
        </w:rPr>
        <w:t xml:space="preserve"> et al. 2006; </w:t>
      </w:r>
      <w:proofErr w:type="spellStart"/>
      <w:r w:rsidR="001F4643">
        <w:rPr>
          <w:rFonts w:ascii="Times" w:eastAsia="Times" w:hAnsi="Times" w:cs="Times"/>
        </w:rPr>
        <w:t>Leewis</w:t>
      </w:r>
      <w:proofErr w:type="spellEnd"/>
      <w:r w:rsidR="001F4643">
        <w:rPr>
          <w:rFonts w:ascii="Times" w:eastAsia="Times" w:hAnsi="Times" w:cs="Times"/>
        </w:rPr>
        <w:t xml:space="preserve"> et al. 2012) and the resultant</w:t>
      </w:r>
      <w:r w:rsidR="007270A3">
        <w:rPr>
          <w:rFonts w:ascii="Times" w:eastAsia="Times" w:hAnsi="Times" w:cs="Times"/>
        </w:rPr>
        <w:t xml:space="preserve"> </w:t>
      </w:r>
      <w:r w:rsidR="006A68D0">
        <w:rPr>
          <w:rFonts w:ascii="Times" w:eastAsia="Times" w:hAnsi="Times" w:cs="Times"/>
        </w:rPr>
        <w:t>biological disturbance</w:t>
      </w:r>
      <w:r w:rsidR="007270A3">
        <w:rPr>
          <w:rFonts w:ascii="Times" w:eastAsia="Times" w:hAnsi="Times" w:cs="Times"/>
        </w:rPr>
        <w:t>s</w:t>
      </w:r>
      <w:r w:rsidR="006A68D0">
        <w:rPr>
          <w:rFonts w:ascii="Times" w:eastAsia="Times" w:hAnsi="Times" w:cs="Times"/>
        </w:rPr>
        <w:t xml:space="preserve"> </w:t>
      </w:r>
      <w:r w:rsidR="001F4643">
        <w:rPr>
          <w:rFonts w:ascii="Times" w:eastAsia="Times" w:hAnsi="Times" w:cs="Times"/>
        </w:rPr>
        <w:t>contribute to</w:t>
      </w:r>
      <w:r w:rsidR="006A68D0">
        <w:rPr>
          <w:rFonts w:ascii="Times" w:eastAsia="Times" w:hAnsi="Times" w:cs="Times"/>
        </w:rPr>
        <w:t xml:space="preserve"> high rates of indigenous organism mortality </w:t>
      </w:r>
      <w:r w:rsidR="007270A3">
        <w:rPr>
          <w:rFonts w:ascii="Times" w:eastAsia="Times" w:hAnsi="Times" w:cs="Times"/>
        </w:rPr>
        <w:t>(Viola et al. 2014)</w:t>
      </w:r>
      <w:r w:rsidR="001F4643">
        <w:rPr>
          <w:rFonts w:ascii="Times" w:eastAsia="Times" w:hAnsi="Times" w:cs="Times"/>
        </w:rPr>
        <w:t xml:space="preserve">. </w:t>
      </w:r>
      <w:r w:rsidR="00250A94">
        <w:rPr>
          <w:rFonts w:ascii="Times" w:eastAsia="Times" w:hAnsi="Times" w:cs="Times"/>
        </w:rPr>
        <w:t>The following sections will explore in more detail these impacts.</w:t>
      </w:r>
    </w:p>
    <w:p w14:paraId="4904BEE2" w14:textId="77777777" w:rsidR="00FD445C" w:rsidRPr="00FD445C" w:rsidRDefault="00FD445C" w:rsidP="2A5B072F">
      <w:pPr>
        <w:spacing w:line="480" w:lineRule="auto"/>
        <w:rPr>
          <w:rFonts w:ascii="Times" w:eastAsia="Times" w:hAnsi="Times" w:cs="Times"/>
          <w:b/>
          <w:bCs/>
        </w:rPr>
      </w:pPr>
    </w:p>
    <w:p w14:paraId="411D3291" w14:textId="24E72669" w:rsidR="00A82553" w:rsidRPr="006A68D0" w:rsidRDefault="00FD445C" w:rsidP="7096EE3F">
      <w:pPr>
        <w:spacing w:line="480" w:lineRule="auto"/>
        <w:rPr>
          <w:rFonts w:ascii="Times" w:eastAsia="Times" w:hAnsi="Times" w:cs="Times"/>
          <w:b/>
          <w:bCs/>
        </w:rPr>
      </w:pPr>
      <w:r>
        <w:rPr>
          <w:rFonts w:ascii="Times" w:eastAsia="Times" w:hAnsi="Times" w:cs="Times"/>
          <w:b/>
          <w:bCs/>
        </w:rPr>
        <w:t xml:space="preserve">3.1 </w:t>
      </w:r>
      <w:r w:rsidR="00250A94">
        <w:rPr>
          <w:rFonts w:ascii="Times" w:eastAsia="Times" w:hAnsi="Times" w:cs="Times"/>
          <w:b/>
          <w:bCs/>
        </w:rPr>
        <w:t>D</w:t>
      </w:r>
      <w:r w:rsidR="002D7478">
        <w:rPr>
          <w:rFonts w:ascii="Times" w:eastAsia="Times" w:hAnsi="Times" w:cs="Times"/>
          <w:b/>
          <w:bCs/>
        </w:rPr>
        <w:t xml:space="preserve">irect </w:t>
      </w:r>
      <w:r>
        <w:rPr>
          <w:rFonts w:ascii="Times" w:eastAsia="Times" w:hAnsi="Times" w:cs="Times"/>
          <w:b/>
          <w:bCs/>
        </w:rPr>
        <w:t>i</w:t>
      </w:r>
      <w:r w:rsidR="5102A832" w:rsidRPr="00FD445C">
        <w:rPr>
          <w:rFonts w:ascii="Times" w:eastAsia="Times" w:hAnsi="Times" w:cs="Times"/>
          <w:b/>
          <w:bCs/>
        </w:rPr>
        <w:t xml:space="preserve">mpacts to the </w:t>
      </w:r>
      <w:r w:rsidRPr="00FD445C">
        <w:rPr>
          <w:rFonts w:ascii="Times" w:eastAsia="Times" w:hAnsi="Times" w:cs="Times"/>
          <w:b/>
          <w:bCs/>
        </w:rPr>
        <w:t xml:space="preserve">beach </w:t>
      </w:r>
      <w:r w:rsidR="5102A832" w:rsidRPr="00FD445C">
        <w:rPr>
          <w:rFonts w:ascii="Times" w:eastAsia="Times" w:hAnsi="Times" w:cs="Times"/>
          <w:b/>
          <w:bCs/>
        </w:rPr>
        <w:t xml:space="preserve">ecology </w:t>
      </w:r>
      <w:r w:rsidRPr="00FD445C">
        <w:rPr>
          <w:rFonts w:ascii="Times" w:eastAsia="Times" w:hAnsi="Times" w:cs="Times"/>
          <w:b/>
          <w:bCs/>
        </w:rPr>
        <w:t xml:space="preserve">during the nourishment </w:t>
      </w:r>
      <w:r w:rsidR="00A26A8D">
        <w:rPr>
          <w:rFonts w:ascii="Times" w:eastAsia="Times" w:hAnsi="Times" w:cs="Times"/>
          <w:b/>
          <w:bCs/>
        </w:rPr>
        <w:t>construction phase</w:t>
      </w:r>
      <w:r w:rsidR="5102A832" w:rsidRPr="00FD445C">
        <w:rPr>
          <w:rFonts w:ascii="Times" w:eastAsia="Times" w:hAnsi="Times" w:cs="Times"/>
          <w:b/>
          <w:bCs/>
        </w:rPr>
        <w:t>:</w:t>
      </w:r>
    </w:p>
    <w:p w14:paraId="6760DF4F" w14:textId="516C5092" w:rsidR="5102A832" w:rsidRDefault="5102A832" w:rsidP="00EA5133">
      <w:pPr>
        <w:spacing w:line="480" w:lineRule="auto"/>
        <w:rPr>
          <w:rFonts w:ascii="Times" w:eastAsia="Times" w:hAnsi="Times" w:cs="Times"/>
        </w:rPr>
      </w:pPr>
      <w:r w:rsidRPr="27072166">
        <w:rPr>
          <w:rFonts w:ascii="Times" w:eastAsia="Times" w:hAnsi="Times" w:cs="Times"/>
        </w:rPr>
        <w:t>Beach nourishment typically involves the placement of 1-4 meters of s</w:t>
      </w:r>
      <w:r w:rsidR="17C35FBF" w:rsidRPr="27072166">
        <w:rPr>
          <w:rFonts w:ascii="Times" w:eastAsia="Times" w:hAnsi="Times" w:cs="Times"/>
        </w:rPr>
        <w:t xml:space="preserve">ediment (mostly sand) </w:t>
      </w:r>
      <w:r w:rsidRPr="27072166">
        <w:rPr>
          <w:rFonts w:ascii="Times" w:eastAsia="Times" w:hAnsi="Times" w:cs="Times"/>
        </w:rPr>
        <w:t>on the beach surface (</w:t>
      </w:r>
      <w:proofErr w:type="spellStart"/>
      <w:r w:rsidRPr="27072166">
        <w:rPr>
          <w:rFonts w:ascii="Times" w:eastAsia="Times" w:hAnsi="Times" w:cs="Times"/>
        </w:rPr>
        <w:t>Leewis</w:t>
      </w:r>
      <w:proofErr w:type="spellEnd"/>
      <w:r w:rsidRPr="27072166">
        <w:rPr>
          <w:rFonts w:ascii="Times" w:eastAsia="Times" w:hAnsi="Times" w:cs="Times"/>
        </w:rPr>
        <w:t xml:space="preserve"> et al. 2012). </w:t>
      </w:r>
      <w:r w:rsidR="00EA5133">
        <w:rPr>
          <w:rFonts w:ascii="Times" w:eastAsia="Times" w:hAnsi="Times" w:cs="Times"/>
        </w:rPr>
        <w:t>While</w:t>
      </w:r>
      <w:r w:rsidR="00A82553" w:rsidRPr="27072166">
        <w:rPr>
          <w:rFonts w:ascii="Times" w:eastAsia="Times" w:hAnsi="Times" w:cs="Times"/>
        </w:rPr>
        <w:t xml:space="preserve"> studies have shown that </w:t>
      </w:r>
      <w:r w:rsidR="00443A28">
        <w:rPr>
          <w:rFonts w:ascii="Times" w:eastAsia="Times" w:hAnsi="Times" w:cs="Times"/>
        </w:rPr>
        <w:t>in some cases</w:t>
      </w:r>
      <w:r w:rsidR="00A82553" w:rsidRPr="27072166">
        <w:rPr>
          <w:rFonts w:ascii="Times" w:eastAsia="Times" w:hAnsi="Times" w:cs="Times"/>
        </w:rPr>
        <w:t xml:space="preserve"> species </w:t>
      </w:r>
      <w:r w:rsidR="00315FDE">
        <w:rPr>
          <w:rFonts w:ascii="Times" w:eastAsia="Times" w:hAnsi="Times" w:cs="Times"/>
        </w:rPr>
        <w:t xml:space="preserve">can </w:t>
      </w:r>
      <w:r w:rsidR="00A82553" w:rsidRPr="27072166">
        <w:rPr>
          <w:rFonts w:ascii="Times" w:eastAsia="Times" w:hAnsi="Times" w:cs="Times"/>
        </w:rPr>
        <w:t xml:space="preserve">survive this new overburden either by sheltering in place or by burrowing laterally or upward (Hayden and Dolan 1974; </w:t>
      </w:r>
      <w:proofErr w:type="spellStart"/>
      <w:r w:rsidR="00A82553" w:rsidRPr="27072166">
        <w:rPr>
          <w:rFonts w:ascii="Times" w:eastAsia="Times" w:hAnsi="Times" w:cs="Times"/>
        </w:rPr>
        <w:t>Essink</w:t>
      </w:r>
      <w:proofErr w:type="spellEnd"/>
      <w:r w:rsidR="00A82553" w:rsidRPr="27072166">
        <w:rPr>
          <w:rFonts w:ascii="Times" w:eastAsia="Times" w:hAnsi="Times" w:cs="Times"/>
        </w:rPr>
        <w:t xml:space="preserve"> 1999; </w:t>
      </w:r>
      <w:proofErr w:type="spellStart"/>
      <w:r w:rsidR="00A82553" w:rsidRPr="27072166">
        <w:rPr>
          <w:rFonts w:ascii="Times" w:eastAsia="Times" w:hAnsi="Times" w:cs="Times"/>
        </w:rPr>
        <w:t>Menn</w:t>
      </w:r>
      <w:proofErr w:type="spellEnd"/>
      <w:r w:rsidR="00A82553" w:rsidRPr="27072166">
        <w:rPr>
          <w:rFonts w:ascii="Times" w:eastAsia="Times" w:hAnsi="Times" w:cs="Times"/>
        </w:rPr>
        <w:t xml:space="preserve"> et al. 2003), </w:t>
      </w:r>
      <w:r w:rsidR="00443A28">
        <w:rPr>
          <w:rFonts w:ascii="Times" w:eastAsia="Times" w:hAnsi="Times" w:cs="Times"/>
        </w:rPr>
        <w:t>f</w:t>
      </w:r>
      <w:r w:rsidR="00443A28" w:rsidRPr="27072166">
        <w:rPr>
          <w:rFonts w:ascii="Times" w:eastAsia="Times" w:hAnsi="Times" w:cs="Times"/>
        </w:rPr>
        <w:t xml:space="preserve">or the rates </w:t>
      </w:r>
      <w:r w:rsidR="00443A28">
        <w:rPr>
          <w:rFonts w:ascii="Times" w:eastAsia="Times" w:hAnsi="Times" w:cs="Times"/>
        </w:rPr>
        <w:t>that</w:t>
      </w:r>
      <w:r w:rsidR="00443A28" w:rsidRPr="27072166">
        <w:rPr>
          <w:rFonts w:ascii="Times" w:eastAsia="Times" w:hAnsi="Times" w:cs="Times"/>
        </w:rPr>
        <w:t xml:space="preserve"> </w:t>
      </w:r>
      <w:r w:rsidR="00443A28">
        <w:rPr>
          <w:rFonts w:ascii="Times" w:eastAsia="Times" w:hAnsi="Times" w:cs="Times"/>
        </w:rPr>
        <w:t>fill is typically added to the beach during construction</w:t>
      </w:r>
      <w:r w:rsidR="00443A28" w:rsidRPr="27072166">
        <w:rPr>
          <w:rFonts w:ascii="Times" w:eastAsia="Times" w:hAnsi="Times" w:cs="Times"/>
        </w:rPr>
        <w:t>, few organisms will have sufficient time to move themselves out of danger</w:t>
      </w:r>
      <w:r w:rsidR="00315FDE">
        <w:rPr>
          <w:rFonts w:ascii="Times" w:eastAsia="Times" w:hAnsi="Times" w:cs="Times"/>
        </w:rPr>
        <w:t xml:space="preserve"> in most circumstances </w:t>
      </w:r>
      <w:r w:rsidR="00443A28" w:rsidRPr="27072166">
        <w:rPr>
          <w:rFonts w:ascii="Times" w:eastAsia="Times" w:hAnsi="Times" w:cs="Times"/>
        </w:rPr>
        <w:t xml:space="preserve">(Greene 2002; </w:t>
      </w:r>
      <w:proofErr w:type="spellStart"/>
      <w:r w:rsidR="00443A28" w:rsidRPr="27072166">
        <w:rPr>
          <w:rFonts w:ascii="Times" w:eastAsia="Times" w:hAnsi="Times" w:cs="Times"/>
        </w:rPr>
        <w:t>Speybroeck</w:t>
      </w:r>
      <w:proofErr w:type="spellEnd"/>
      <w:r w:rsidR="00443A28" w:rsidRPr="27072166">
        <w:rPr>
          <w:rFonts w:ascii="Times" w:eastAsia="Times" w:hAnsi="Times" w:cs="Times"/>
        </w:rPr>
        <w:t xml:space="preserve"> et al. 2006).</w:t>
      </w:r>
      <w:r w:rsidR="00443A28">
        <w:rPr>
          <w:rFonts w:ascii="Times" w:eastAsia="Times" w:hAnsi="Times" w:cs="Times"/>
        </w:rPr>
        <w:t xml:space="preserve"> As a result, </w:t>
      </w:r>
      <w:r w:rsidR="00315FDE">
        <w:rPr>
          <w:rFonts w:ascii="Times" w:eastAsia="Times" w:hAnsi="Times" w:cs="Times"/>
        </w:rPr>
        <w:t>nearly all</w:t>
      </w:r>
      <w:r w:rsidR="00A82553" w:rsidRPr="27072166">
        <w:rPr>
          <w:rFonts w:ascii="Times" w:eastAsia="Times" w:hAnsi="Times" w:cs="Times"/>
        </w:rPr>
        <w:t xml:space="preserve"> nourishment projects </w:t>
      </w:r>
      <w:r w:rsidR="00443A28">
        <w:rPr>
          <w:rFonts w:ascii="Times" w:eastAsia="Times" w:hAnsi="Times" w:cs="Times"/>
        </w:rPr>
        <w:t>bring about</w:t>
      </w:r>
      <w:r w:rsidR="00315FDE">
        <w:rPr>
          <w:rFonts w:ascii="Times" w:eastAsia="Times" w:hAnsi="Times" w:cs="Times"/>
        </w:rPr>
        <w:t xml:space="preserve"> </w:t>
      </w:r>
      <w:r w:rsidR="00A82553" w:rsidRPr="27072166">
        <w:rPr>
          <w:rFonts w:ascii="Times" w:eastAsia="Times" w:hAnsi="Times" w:cs="Times"/>
        </w:rPr>
        <w:t>complete, or near-complete mortality for species in the impacted area (</w:t>
      </w:r>
      <w:proofErr w:type="spellStart"/>
      <w:r w:rsidR="00A82553" w:rsidRPr="27072166">
        <w:rPr>
          <w:rFonts w:ascii="Times" w:eastAsia="Times" w:hAnsi="Times" w:cs="Times"/>
        </w:rPr>
        <w:t>Leewis</w:t>
      </w:r>
      <w:proofErr w:type="spellEnd"/>
      <w:r w:rsidR="00A82553" w:rsidRPr="27072166">
        <w:rPr>
          <w:rFonts w:ascii="Times" w:eastAsia="Times" w:hAnsi="Times" w:cs="Times"/>
        </w:rPr>
        <w:t xml:space="preserve"> et al. 2012).</w:t>
      </w:r>
      <w:r w:rsidR="009010D1">
        <w:rPr>
          <w:rFonts w:ascii="Times" w:eastAsia="Times" w:hAnsi="Times" w:cs="Times"/>
        </w:rPr>
        <w:t xml:space="preserve"> </w:t>
      </w:r>
      <w:r w:rsidR="637B99F2" w:rsidRPr="27072166">
        <w:rPr>
          <w:rFonts w:ascii="Times" w:eastAsia="Times" w:hAnsi="Times" w:cs="Times"/>
        </w:rPr>
        <w:t xml:space="preserve">The newly introduced sediment can also </w:t>
      </w:r>
      <w:r w:rsidR="4F18C7C3" w:rsidRPr="27072166">
        <w:rPr>
          <w:rFonts w:ascii="Times" w:eastAsia="Times" w:hAnsi="Times" w:cs="Times"/>
        </w:rPr>
        <w:t>harbor</w:t>
      </w:r>
      <w:r w:rsidR="637B99F2" w:rsidRPr="27072166">
        <w:rPr>
          <w:rFonts w:ascii="Times" w:eastAsia="Times" w:hAnsi="Times" w:cs="Times"/>
        </w:rPr>
        <w:t xml:space="preserve"> toxins</w:t>
      </w:r>
      <w:r w:rsidR="00986637">
        <w:rPr>
          <w:rFonts w:ascii="Times" w:eastAsia="Times" w:hAnsi="Times" w:cs="Times"/>
        </w:rPr>
        <w:t xml:space="preserve"> such </w:t>
      </w:r>
      <w:r w:rsidR="00986637">
        <w:rPr>
          <w:rFonts w:ascii="Times" w:eastAsia="Times" w:hAnsi="Times" w:cs="Times"/>
        </w:rPr>
        <w:lastRenderedPageBreak/>
        <w:t>as hydrogen sulfide (</w:t>
      </w:r>
      <w:proofErr w:type="spellStart"/>
      <w:r w:rsidR="00986637">
        <w:rPr>
          <w:rFonts w:ascii="Times" w:eastAsia="Times" w:hAnsi="Times" w:cs="Times"/>
        </w:rPr>
        <w:t>Gorzelany</w:t>
      </w:r>
      <w:proofErr w:type="spellEnd"/>
      <w:r w:rsidR="00986637">
        <w:rPr>
          <w:rFonts w:ascii="Times" w:eastAsia="Times" w:hAnsi="Times" w:cs="Times"/>
        </w:rPr>
        <w:t xml:space="preserve"> and Nelson, 1987</w:t>
      </w:r>
      <w:r w:rsidR="0022745C">
        <w:rPr>
          <w:rFonts w:ascii="Times" w:eastAsia="Times" w:hAnsi="Times" w:cs="Times"/>
        </w:rPr>
        <w:t xml:space="preserve">; </w:t>
      </w:r>
      <w:proofErr w:type="spellStart"/>
      <w:r w:rsidR="0022745C" w:rsidRPr="0022745C">
        <w:rPr>
          <w:rFonts w:ascii="Times" w:eastAsia="Times" w:hAnsi="Times" w:cs="Times"/>
        </w:rPr>
        <w:t>Adriaanse</w:t>
      </w:r>
      <w:proofErr w:type="spellEnd"/>
      <w:r w:rsidR="0022745C">
        <w:rPr>
          <w:rFonts w:ascii="Times" w:eastAsia="Times" w:hAnsi="Times" w:cs="Times"/>
        </w:rPr>
        <w:t xml:space="preserve"> and </w:t>
      </w:r>
      <w:proofErr w:type="spellStart"/>
      <w:r w:rsidR="0022745C">
        <w:rPr>
          <w:rFonts w:ascii="Times" w:eastAsia="Times" w:hAnsi="Times" w:cs="Times"/>
        </w:rPr>
        <w:t>Coosen</w:t>
      </w:r>
      <w:proofErr w:type="spellEnd"/>
      <w:r w:rsidR="0022745C">
        <w:rPr>
          <w:rFonts w:ascii="Times" w:eastAsia="Times" w:hAnsi="Times" w:cs="Times"/>
        </w:rPr>
        <w:t>, 1991</w:t>
      </w:r>
      <w:r w:rsidR="00986637">
        <w:rPr>
          <w:rFonts w:ascii="Times" w:eastAsia="Times" w:hAnsi="Times" w:cs="Times"/>
        </w:rPr>
        <w:t>)</w:t>
      </w:r>
      <w:r w:rsidR="637B99F2" w:rsidRPr="27072166">
        <w:rPr>
          <w:rFonts w:ascii="Times" w:eastAsia="Times" w:hAnsi="Times" w:cs="Times"/>
        </w:rPr>
        <w:t xml:space="preserve">, </w:t>
      </w:r>
      <w:r w:rsidR="178CF122" w:rsidRPr="27072166">
        <w:rPr>
          <w:rFonts w:ascii="Times" w:eastAsia="Times" w:hAnsi="Times" w:cs="Times"/>
        </w:rPr>
        <w:t xml:space="preserve">and </w:t>
      </w:r>
      <w:r w:rsidR="637B99F2" w:rsidRPr="27072166">
        <w:rPr>
          <w:rFonts w:ascii="Times" w:eastAsia="Times" w:hAnsi="Times" w:cs="Times"/>
        </w:rPr>
        <w:t xml:space="preserve">non-native plant specimens and animal species that could affect </w:t>
      </w:r>
      <w:r w:rsidR="613085F6" w:rsidRPr="27072166">
        <w:rPr>
          <w:rFonts w:ascii="Times" w:eastAsia="Times" w:hAnsi="Times" w:cs="Times"/>
        </w:rPr>
        <w:t xml:space="preserve">the </w:t>
      </w:r>
      <w:r w:rsidR="637B99F2" w:rsidRPr="27072166">
        <w:rPr>
          <w:rFonts w:ascii="Times" w:eastAsia="Times" w:hAnsi="Times" w:cs="Times"/>
        </w:rPr>
        <w:t xml:space="preserve">indigenous </w:t>
      </w:r>
      <w:r w:rsidR="13A01137" w:rsidRPr="27072166">
        <w:rPr>
          <w:rFonts w:ascii="Times" w:eastAsia="Times" w:hAnsi="Times" w:cs="Times"/>
        </w:rPr>
        <w:t xml:space="preserve">organisms </w:t>
      </w:r>
      <w:r w:rsidR="637B99F2" w:rsidRPr="27072166">
        <w:rPr>
          <w:rFonts w:ascii="Times" w:eastAsia="Times" w:hAnsi="Times" w:cs="Times"/>
        </w:rPr>
        <w:t>survivability</w:t>
      </w:r>
      <w:r w:rsidR="71DCC4FE" w:rsidRPr="27072166">
        <w:rPr>
          <w:rFonts w:ascii="Times" w:eastAsia="Times" w:hAnsi="Times" w:cs="Times"/>
        </w:rPr>
        <w:t xml:space="preserve"> during nourishment, and </w:t>
      </w:r>
      <w:r w:rsidR="637B99F2" w:rsidRPr="27072166">
        <w:rPr>
          <w:rFonts w:ascii="Times" w:eastAsia="Times" w:hAnsi="Times" w:cs="Times"/>
        </w:rPr>
        <w:t>alter the resultant composition and health of the restored ecosystem (Greene 2002).</w:t>
      </w:r>
      <w:r w:rsidR="009010D1">
        <w:rPr>
          <w:rFonts w:ascii="Times" w:eastAsia="Times" w:hAnsi="Times" w:cs="Times"/>
        </w:rPr>
        <w:t xml:space="preserve"> </w:t>
      </w:r>
      <w:r w:rsidRPr="27072166">
        <w:rPr>
          <w:rFonts w:ascii="Times" w:eastAsia="Times" w:hAnsi="Times" w:cs="Times"/>
        </w:rPr>
        <w:t xml:space="preserve">Project timing is also a factor. Sand placement during periods when species abundance is </w:t>
      </w:r>
      <w:r w:rsidR="4614D0FB" w:rsidRPr="27072166">
        <w:rPr>
          <w:rFonts w:ascii="Times" w:eastAsia="Times" w:hAnsi="Times" w:cs="Times"/>
        </w:rPr>
        <w:t xml:space="preserve">at or near the seasonal </w:t>
      </w:r>
      <w:r w:rsidRPr="27072166">
        <w:rPr>
          <w:rFonts w:ascii="Times" w:eastAsia="Times" w:hAnsi="Times" w:cs="Times"/>
        </w:rPr>
        <w:t xml:space="preserve">high, or during </w:t>
      </w:r>
      <w:r w:rsidR="5A7963BC" w:rsidRPr="27072166">
        <w:rPr>
          <w:rFonts w:ascii="Times" w:eastAsia="Times" w:hAnsi="Times" w:cs="Times"/>
        </w:rPr>
        <w:t xml:space="preserve">the </w:t>
      </w:r>
      <w:r w:rsidRPr="27072166">
        <w:rPr>
          <w:rFonts w:ascii="Times" w:eastAsia="Times" w:hAnsi="Times" w:cs="Times"/>
        </w:rPr>
        <w:t xml:space="preserve">breeding season, places </w:t>
      </w:r>
      <w:r w:rsidR="133BE4AC" w:rsidRPr="27072166">
        <w:rPr>
          <w:rFonts w:ascii="Times" w:eastAsia="Times" w:hAnsi="Times" w:cs="Times"/>
        </w:rPr>
        <w:t>increas</w:t>
      </w:r>
      <w:r w:rsidR="5A45271A" w:rsidRPr="27072166">
        <w:rPr>
          <w:rFonts w:ascii="Times" w:eastAsia="Times" w:hAnsi="Times" w:cs="Times"/>
        </w:rPr>
        <w:t>ed</w:t>
      </w:r>
      <w:r w:rsidR="133BE4AC" w:rsidRPr="27072166">
        <w:rPr>
          <w:rFonts w:ascii="Times" w:eastAsia="Times" w:hAnsi="Times" w:cs="Times"/>
        </w:rPr>
        <w:t xml:space="preserve"> numbers of </w:t>
      </w:r>
      <w:r w:rsidR="4F319CFC" w:rsidRPr="27072166">
        <w:rPr>
          <w:rFonts w:ascii="Times" w:eastAsia="Times" w:hAnsi="Times" w:cs="Times"/>
        </w:rPr>
        <w:t xml:space="preserve">living </w:t>
      </w:r>
      <w:r w:rsidR="133BE4AC" w:rsidRPr="27072166">
        <w:rPr>
          <w:rFonts w:ascii="Times" w:eastAsia="Times" w:hAnsi="Times" w:cs="Times"/>
        </w:rPr>
        <w:t xml:space="preserve">organisms at risk </w:t>
      </w:r>
      <w:r w:rsidR="37C3F018" w:rsidRPr="27072166">
        <w:rPr>
          <w:rFonts w:ascii="Times" w:eastAsia="Times" w:hAnsi="Times" w:cs="Times"/>
        </w:rPr>
        <w:t xml:space="preserve">and/or can </w:t>
      </w:r>
      <w:r w:rsidR="1BA041E9" w:rsidRPr="27072166">
        <w:rPr>
          <w:rFonts w:ascii="Times" w:eastAsia="Times" w:hAnsi="Times" w:cs="Times"/>
        </w:rPr>
        <w:t xml:space="preserve">limit </w:t>
      </w:r>
      <w:r w:rsidR="7DDD26C0" w:rsidRPr="27072166">
        <w:rPr>
          <w:rFonts w:ascii="Times" w:eastAsia="Times" w:hAnsi="Times" w:cs="Times"/>
        </w:rPr>
        <w:t xml:space="preserve">the number of </w:t>
      </w:r>
      <w:r w:rsidR="3C820BF2" w:rsidRPr="27072166">
        <w:rPr>
          <w:rFonts w:ascii="Times" w:eastAsia="Times" w:hAnsi="Times" w:cs="Times"/>
        </w:rPr>
        <w:t>offspring</w:t>
      </w:r>
      <w:r w:rsidR="7980BE73" w:rsidRPr="27072166">
        <w:rPr>
          <w:rFonts w:ascii="Times" w:eastAsia="Times" w:hAnsi="Times" w:cs="Times"/>
        </w:rPr>
        <w:t xml:space="preserve"> produced</w:t>
      </w:r>
      <w:r w:rsidRPr="27072166">
        <w:rPr>
          <w:rFonts w:ascii="Times" w:eastAsia="Times" w:hAnsi="Times" w:cs="Times"/>
        </w:rPr>
        <w:t xml:space="preserve"> (Nicoletti et al. 2006). Larger species such as birds and turtles can also be affected during this period as </w:t>
      </w:r>
      <w:r w:rsidR="4EBD0978" w:rsidRPr="27072166">
        <w:rPr>
          <w:rFonts w:ascii="Times" w:eastAsia="Times" w:hAnsi="Times" w:cs="Times"/>
        </w:rPr>
        <w:t xml:space="preserve">potential </w:t>
      </w:r>
      <w:r w:rsidRPr="27072166">
        <w:rPr>
          <w:rFonts w:ascii="Times" w:eastAsia="Times" w:hAnsi="Times" w:cs="Times"/>
        </w:rPr>
        <w:t xml:space="preserve">feeding and nesting sites, along with </w:t>
      </w:r>
      <w:r w:rsidR="0B412241" w:rsidRPr="27072166">
        <w:rPr>
          <w:rFonts w:ascii="Times" w:eastAsia="Times" w:hAnsi="Times" w:cs="Times"/>
        </w:rPr>
        <w:t xml:space="preserve">the existing </w:t>
      </w:r>
      <w:r w:rsidRPr="27072166">
        <w:rPr>
          <w:rFonts w:ascii="Times" w:eastAsia="Times" w:hAnsi="Times" w:cs="Times"/>
        </w:rPr>
        <w:t xml:space="preserve">bird and turtle nests themselves, can be disturbed or </w:t>
      </w:r>
      <w:r w:rsidR="14B5D8FE" w:rsidRPr="27072166">
        <w:rPr>
          <w:rFonts w:ascii="Times" w:eastAsia="Times" w:hAnsi="Times" w:cs="Times"/>
        </w:rPr>
        <w:t>destroyed</w:t>
      </w:r>
      <w:r w:rsidRPr="27072166">
        <w:rPr>
          <w:rFonts w:ascii="Times" w:eastAsia="Times" w:hAnsi="Times" w:cs="Times"/>
        </w:rPr>
        <w:t xml:space="preserve"> if sand application </w:t>
      </w:r>
      <w:r w:rsidR="3D8D660F" w:rsidRPr="27072166">
        <w:rPr>
          <w:rFonts w:ascii="Times" w:eastAsia="Times" w:hAnsi="Times" w:cs="Times"/>
        </w:rPr>
        <w:t>is not</w:t>
      </w:r>
      <w:r w:rsidRPr="27072166">
        <w:rPr>
          <w:rFonts w:ascii="Times" w:eastAsia="Times" w:hAnsi="Times" w:cs="Times"/>
        </w:rPr>
        <w:t xml:space="preserve"> carefully timed (</w:t>
      </w:r>
      <w:r w:rsidR="0B9B12F6" w:rsidRPr="27072166">
        <w:rPr>
          <w:rFonts w:ascii="Times" w:eastAsia="Times" w:hAnsi="Times" w:cs="Times"/>
        </w:rPr>
        <w:t xml:space="preserve">Grain et al. 1995; </w:t>
      </w:r>
      <w:proofErr w:type="spellStart"/>
      <w:r w:rsidRPr="27072166">
        <w:rPr>
          <w:rFonts w:ascii="Times" w:eastAsia="Times" w:hAnsi="Times" w:cs="Times"/>
        </w:rPr>
        <w:t>Grippo</w:t>
      </w:r>
      <w:proofErr w:type="spellEnd"/>
      <w:r w:rsidRPr="27072166">
        <w:rPr>
          <w:rFonts w:ascii="Times" w:eastAsia="Times" w:hAnsi="Times" w:cs="Times"/>
        </w:rPr>
        <w:t xml:space="preserve"> et al. 2007). This can slow recovery and increase the likelihood that the new occupying species will differ in type and diversity once recovery is realized (</w:t>
      </w:r>
      <w:r w:rsidR="65F12EB6" w:rsidRPr="27072166">
        <w:rPr>
          <w:rFonts w:ascii="Times" w:eastAsia="Times" w:hAnsi="Times" w:cs="Times"/>
        </w:rPr>
        <w:t xml:space="preserve">Van </w:t>
      </w:r>
      <w:proofErr w:type="spellStart"/>
      <w:r w:rsidR="65F12EB6" w:rsidRPr="27072166">
        <w:rPr>
          <w:rFonts w:ascii="Times" w:eastAsia="Times" w:hAnsi="Times" w:cs="Times"/>
        </w:rPr>
        <w:t>Dolah</w:t>
      </w:r>
      <w:proofErr w:type="spellEnd"/>
      <w:r w:rsidR="65F12EB6" w:rsidRPr="27072166">
        <w:rPr>
          <w:rFonts w:ascii="Times" w:eastAsia="Times" w:hAnsi="Times" w:cs="Times"/>
        </w:rPr>
        <w:t xml:space="preserve"> et al. 1994; </w:t>
      </w:r>
      <w:r w:rsidRPr="27072166">
        <w:rPr>
          <w:rFonts w:ascii="Times" w:eastAsia="Times" w:hAnsi="Times" w:cs="Times"/>
        </w:rPr>
        <w:t xml:space="preserve">Greene 2002). Even with careful selection of the timing and duration of </w:t>
      </w:r>
      <w:r w:rsidR="362639D1" w:rsidRPr="27072166">
        <w:rPr>
          <w:rFonts w:ascii="Times" w:eastAsia="Times" w:hAnsi="Times" w:cs="Times"/>
        </w:rPr>
        <w:t xml:space="preserve">a </w:t>
      </w:r>
      <w:r w:rsidRPr="27072166">
        <w:rPr>
          <w:rFonts w:ascii="Times" w:eastAsia="Times" w:hAnsi="Times" w:cs="Times"/>
        </w:rPr>
        <w:t>n</w:t>
      </w:r>
      <w:r w:rsidR="362639D1" w:rsidRPr="27072166">
        <w:rPr>
          <w:rFonts w:ascii="Times" w:eastAsia="Times" w:hAnsi="Times" w:cs="Times"/>
        </w:rPr>
        <w:t>ourishment project</w:t>
      </w:r>
      <w:r w:rsidR="1C5BA686" w:rsidRPr="27072166">
        <w:rPr>
          <w:rFonts w:ascii="Times" w:eastAsia="Times" w:hAnsi="Times" w:cs="Times"/>
        </w:rPr>
        <w:t xml:space="preserve">, </w:t>
      </w:r>
      <w:r w:rsidRPr="27072166">
        <w:rPr>
          <w:rFonts w:ascii="Times" w:eastAsia="Times" w:hAnsi="Times" w:cs="Times"/>
        </w:rPr>
        <w:t xml:space="preserve">it is assumed that most if not all species resident in the shallow beach and nearshore—though exceptions are noted—will be killed off rapidly and in </w:t>
      </w:r>
      <w:r w:rsidR="4BD187CC" w:rsidRPr="27072166">
        <w:rPr>
          <w:rFonts w:ascii="Times" w:eastAsia="Times" w:hAnsi="Times" w:cs="Times"/>
        </w:rPr>
        <w:t xml:space="preserve">large </w:t>
      </w:r>
      <w:r w:rsidRPr="27072166">
        <w:rPr>
          <w:rFonts w:ascii="Times" w:eastAsia="Times" w:hAnsi="Times" w:cs="Times"/>
        </w:rPr>
        <w:t>numbers</w:t>
      </w:r>
      <w:r w:rsidR="34BEE6A0" w:rsidRPr="27072166">
        <w:rPr>
          <w:rFonts w:ascii="Times" w:eastAsia="Times" w:hAnsi="Times" w:cs="Times"/>
        </w:rPr>
        <w:t xml:space="preserve"> </w:t>
      </w:r>
      <w:r w:rsidRPr="27072166">
        <w:rPr>
          <w:rFonts w:ascii="Times" w:eastAsia="Times" w:hAnsi="Times" w:cs="Times"/>
        </w:rPr>
        <w:t xml:space="preserve">(van </w:t>
      </w:r>
      <w:proofErr w:type="spellStart"/>
      <w:r w:rsidRPr="27072166">
        <w:rPr>
          <w:rFonts w:ascii="Times" w:eastAsia="Times" w:hAnsi="Times" w:cs="Times"/>
        </w:rPr>
        <w:t>Egmond</w:t>
      </w:r>
      <w:proofErr w:type="spellEnd"/>
      <w:r w:rsidRPr="27072166">
        <w:rPr>
          <w:rFonts w:ascii="Times" w:eastAsia="Times" w:hAnsi="Times" w:cs="Times"/>
        </w:rPr>
        <w:t xml:space="preserve"> et al. 2018). </w:t>
      </w:r>
    </w:p>
    <w:p w14:paraId="617004B8" w14:textId="07D43953" w:rsidR="5102A832" w:rsidRDefault="5102A832" w:rsidP="7096EE3F">
      <w:pPr>
        <w:spacing w:line="480" w:lineRule="auto"/>
        <w:rPr>
          <w:rFonts w:ascii="Times" w:eastAsia="Times" w:hAnsi="Times" w:cs="Times"/>
        </w:rPr>
      </w:pPr>
      <w:r w:rsidRPr="27072166">
        <w:rPr>
          <w:rFonts w:ascii="Times" w:eastAsia="Times" w:hAnsi="Times" w:cs="Times"/>
        </w:rPr>
        <w:t>Following sand placement</w:t>
      </w:r>
      <w:r w:rsidR="49522E93" w:rsidRPr="27072166">
        <w:rPr>
          <w:rFonts w:ascii="Times" w:eastAsia="Times" w:hAnsi="Times" w:cs="Times"/>
        </w:rPr>
        <w:t>,</w:t>
      </w:r>
      <w:r w:rsidRPr="27072166">
        <w:rPr>
          <w:rFonts w:ascii="Times" w:eastAsia="Times" w:hAnsi="Times" w:cs="Times"/>
        </w:rPr>
        <w:t xml:space="preserve"> heavy earth-moving equipment are used to distribute the new materials across the project beach as per design specifications. The use of this equipment and the compressive ground-pressures they impart during construction can result in localized excess sand compaction in those areas where bulldozing was undertaken. Though excess material compaction does not always occur during nourishment (Rimkus 1992), where it does the </w:t>
      </w:r>
      <w:r w:rsidR="5DB6C154" w:rsidRPr="27072166">
        <w:rPr>
          <w:rFonts w:ascii="Times" w:eastAsia="Times" w:hAnsi="Times" w:cs="Times"/>
        </w:rPr>
        <w:t xml:space="preserve">resulting </w:t>
      </w:r>
      <w:r w:rsidRPr="27072166">
        <w:rPr>
          <w:rFonts w:ascii="Times" w:eastAsia="Times" w:hAnsi="Times" w:cs="Times"/>
        </w:rPr>
        <w:t>new sand layer can be 3 to 4 times denser than that of the sediment making up the original beach (</w:t>
      </w:r>
      <w:r w:rsidR="3FC2EC25" w:rsidRPr="27072166">
        <w:rPr>
          <w:rFonts w:ascii="Times" w:eastAsia="Times" w:hAnsi="Times" w:cs="Times"/>
        </w:rPr>
        <w:t xml:space="preserve">Ryder 1991; </w:t>
      </w:r>
      <w:r w:rsidRPr="27072166">
        <w:rPr>
          <w:rFonts w:ascii="Times" w:eastAsia="Times" w:hAnsi="Times" w:cs="Times"/>
        </w:rPr>
        <w:t xml:space="preserve">Rice 2001). This compaction contributes to initial mortality </w:t>
      </w:r>
      <w:r w:rsidR="282BBF2C" w:rsidRPr="27072166">
        <w:rPr>
          <w:rFonts w:ascii="Times" w:eastAsia="Times" w:hAnsi="Times" w:cs="Times"/>
        </w:rPr>
        <w:t xml:space="preserve">through </w:t>
      </w:r>
      <w:r w:rsidR="55A6795B" w:rsidRPr="27072166">
        <w:rPr>
          <w:rFonts w:ascii="Times" w:eastAsia="Times" w:hAnsi="Times" w:cs="Times"/>
        </w:rPr>
        <w:t xml:space="preserve">sediment </w:t>
      </w:r>
      <w:r w:rsidR="282BBF2C" w:rsidRPr="27072166">
        <w:rPr>
          <w:rFonts w:ascii="Times" w:eastAsia="Times" w:hAnsi="Times" w:cs="Times"/>
        </w:rPr>
        <w:t>dewatering and the associated loss of oxygen</w:t>
      </w:r>
      <w:r w:rsidR="1C66F6A8" w:rsidRPr="27072166">
        <w:rPr>
          <w:rFonts w:ascii="Times" w:eastAsia="Times" w:hAnsi="Times" w:cs="Times"/>
        </w:rPr>
        <w:t>,</w:t>
      </w:r>
      <w:r w:rsidR="282BBF2C" w:rsidRPr="27072166">
        <w:rPr>
          <w:rFonts w:ascii="Times" w:eastAsia="Times" w:hAnsi="Times" w:cs="Times"/>
        </w:rPr>
        <w:t xml:space="preserve"> and by </w:t>
      </w:r>
      <w:r w:rsidRPr="27072166">
        <w:rPr>
          <w:rFonts w:ascii="Times" w:eastAsia="Times" w:hAnsi="Times" w:cs="Times"/>
        </w:rPr>
        <w:t xml:space="preserve">making </w:t>
      </w:r>
      <w:r w:rsidR="6C9C238E" w:rsidRPr="27072166">
        <w:rPr>
          <w:rFonts w:ascii="Times" w:eastAsia="Times" w:hAnsi="Times" w:cs="Times"/>
        </w:rPr>
        <w:t xml:space="preserve">mechanical </w:t>
      </w:r>
      <w:r w:rsidRPr="27072166">
        <w:rPr>
          <w:rFonts w:ascii="Times" w:eastAsia="Times" w:hAnsi="Times" w:cs="Times"/>
        </w:rPr>
        <w:t>digging</w:t>
      </w:r>
      <w:r w:rsidR="225A61A6" w:rsidRPr="27072166">
        <w:rPr>
          <w:rFonts w:ascii="Times" w:eastAsia="Times" w:hAnsi="Times" w:cs="Times"/>
        </w:rPr>
        <w:t xml:space="preserve"> </w:t>
      </w:r>
      <w:r w:rsidR="55447204" w:rsidRPr="27072166">
        <w:rPr>
          <w:rFonts w:ascii="Times" w:eastAsia="Times" w:hAnsi="Times" w:cs="Times"/>
        </w:rPr>
        <w:t xml:space="preserve">through the denser materials </w:t>
      </w:r>
      <w:r w:rsidRPr="27072166">
        <w:rPr>
          <w:rFonts w:ascii="Times" w:eastAsia="Times" w:hAnsi="Times" w:cs="Times"/>
        </w:rPr>
        <w:t>more difficult (</w:t>
      </w:r>
      <w:r w:rsidR="68562268" w:rsidRPr="27072166">
        <w:rPr>
          <w:rFonts w:ascii="Times" w:eastAsia="Times" w:hAnsi="Times" w:cs="Times"/>
        </w:rPr>
        <w:t xml:space="preserve">Ryder 1991; Greene 2002; </w:t>
      </w:r>
      <w:proofErr w:type="spellStart"/>
      <w:r w:rsidRPr="27072166">
        <w:rPr>
          <w:rFonts w:ascii="Times" w:eastAsia="Times" w:hAnsi="Times" w:cs="Times"/>
        </w:rPr>
        <w:t>Speybroeck</w:t>
      </w:r>
      <w:proofErr w:type="spellEnd"/>
      <w:r w:rsidRPr="27072166">
        <w:rPr>
          <w:rFonts w:ascii="Times" w:eastAsia="Times" w:hAnsi="Times" w:cs="Times"/>
        </w:rPr>
        <w:t xml:space="preserve"> et al. 2006). Further, excess </w:t>
      </w:r>
      <w:r w:rsidRPr="27072166">
        <w:rPr>
          <w:rFonts w:ascii="Times" w:eastAsia="Times" w:hAnsi="Times" w:cs="Times"/>
        </w:rPr>
        <w:lastRenderedPageBreak/>
        <w:t xml:space="preserve">compaction over the longer-term can slow ecosystem reestablishment, and alter species composition and abundance along the nourished beach (Greene 2002). </w:t>
      </w:r>
    </w:p>
    <w:p w14:paraId="18AEFC9F" w14:textId="5301E0BE" w:rsidR="5102A832" w:rsidRDefault="5102A832" w:rsidP="7096EE3F">
      <w:pPr>
        <w:spacing w:line="480" w:lineRule="auto"/>
        <w:rPr>
          <w:rFonts w:ascii="Times" w:eastAsia="Times" w:hAnsi="Times" w:cs="Times"/>
        </w:rPr>
      </w:pPr>
      <w:r w:rsidRPr="27072166">
        <w:rPr>
          <w:rFonts w:ascii="Times" w:eastAsia="Times" w:hAnsi="Times" w:cs="Times"/>
        </w:rPr>
        <w:t>After initial sculpting of the new</w:t>
      </w:r>
      <w:r w:rsidR="5601B218" w:rsidRPr="27072166">
        <w:rPr>
          <w:rFonts w:ascii="Times" w:eastAsia="Times" w:hAnsi="Times" w:cs="Times"/>
        </w:rPr>
        <w:t xml:space="preserve">ly placed </w:t>
      </w:r>
      <w:r w:rsidRPr="27072166">
        <w:rPr>
          <w:rFonts w:ascii="Times" w:eastAsia="Times" w:hAnsi="Times" w:cs="Times"/>
        </w:rPr>
        <w:t>sands</w:t>
      </w:r>
      <w:r w:rsidR="38E7E5F5" w:rsidRPr="27072166">
        <w:rPr>
          <w:rFonts w:ascii="Times" w:eastAsia="Times" w:hAnsi="Times" w:cs="Times"/>
        </w:rPr>
        <w:t>,</w:t>
      </w:r>
      <w:r w:rsidRPr="27072166">
        <w:rPr>
          <w:rFonts w:ascii="Times" w:eastAsia="Times" w:hAnsi="Times" w:cs="Times"/>
        </w:rPr>
        <w:t xml:space="preserve"> the natural wind and wave </w:t>
      </w:r>
      <w:r w:rsidR="6BC80084" w:rsidRPr="27072166">
        <w:rPr>
          <w:rFonts w:ascii="Times" w:eastAsia="Times" w:hAnsi="Times" w:cs="Times"/>
        </w:rPr>
        <w:t>regime takes</w:t>
      </w:r>
      <w:r w:rsidRPr="27072166">
        <w:rPr>
          <w:rFonts w:ascii="Times" w:eastAsia="Times" w:hAnsi="Times" w:cs="Times"/>
        </w:rPr>
        <w:t xml:space="preserve"> over to </w:t>
      </w:r>
      <w:r w:rsidR="39CC04CA" w:rsidRPr="27072166">
        <w:rPr>
          <w:rFonts w:ascii="Times" w:eastAsia="Times" w:hAnsi="Times" w:cs="Times"/>
        </w:rPr>
        <w:t xml:space="preserve">begin </w:t>
      </w:r>
      <w:r w:rsidRPr="27072166">
        <w:rPr>
          <w:rFonts w:ascii="Times" w:eastAsia="Times" w:hAnsi="Times" w:cs="Times"/>
        </w:rPr>
        <w:t xml:space="preserve">reworking the </w:t>
      </w:r>
      <w:r w:rsidR="64E4D70A" w:rsidRPr="27072166">
        <w:rPr>
          <w:rFonts w:ascii="Times" w:eastAsia="Times" w:hAnsi="Times" w:cs="Times"/>
        </w:rPr>
        <w:t>beach surface</w:t>
      </w:r>
      <w:r w:rsidRPr="27072166">
        <w:rPr>
          <w:rFonts w:ascii="Times" w:eastAsia="Times" w:hAnsi="Times" w:cs="Times"/>
        </w:rPr>
        <w:t xml:space="preserve"> toward a new equilibrium </w:t>
      </w:r>
      <w:r w:rsidR="09814DE3" w:rsidRPr="27072166">
        <w:rPr>
          <w:rFonts w:ascii="Times" w:eastAsia="Times" w:hAnsi="Times" w:cs="Times"/>
        </w:rPr>
        <w:t xml:space="preserve">profile </w:t>
      </w:r>
      <w:r w:rsidRPr="27072166">
        <w:rPr>
          <w:rFonts w:ascii="Times" w:eastAsia="Times" w:hAnsi="Times" w:cs="Times"/>
        </w:rPr>
        <w:t xml:space="preserve">in the weeks and months </w:t>
      </w:r>
      <w:r w:rsidR="070483D7" w:rsidRPr="27072166">
        <w:rPr>
          <w:rFonts w:ascii="Times" w:eastAsia="Times" w:hAnsi="Times" w:cs="Times"/>
        </w:rPr>
        <w:t xml:space="preserve">that </w:t>
      </w:r>
      <w:r w:rsidRPr="27072166">
        <w:rPr>
          <w:rFonts w:ascii="Times" w:eastAsia="Times" w:hAnsi="Times" w:cs="Times"/>
        </w:rPr>
        <w:t>follow</w:t>
      </w:r>
      <w:r w:rsidR="735F9D4A" w:rsidRPr="27072166">
        <w:rPr>
          <w:rFonts w:ascii="Times" w:eastAsia="Times" w:hAnsi="Times" w:cs="Times"/>
        </w:rPr>
        <w:t xml:space="preserve">. </w:t>
      </w:r>
      <w:r w:rsidRPr="27072166">
        <w:rPr>
          <w:rFonts w:ascii="Times" w:eastAsia="Times" w:hAnsi="Times" w:cs="Times"/>
        </w:rPr>
        <w:t>(</w:t>
      </w:r>
      <w:r w:rsidR="5768B0A7" w:rsidRPr="27072166">
        <w:rPr>
          <w:rFonts w:ascii="Times" w:eastAsia="Times" w:hAnsi="Times" w:cs="Times"/>
        </w:rPr>
        <w:t xml:space="preserve">Dean 2003; </w:t>
      </w:r>
      <w:proofErr w:type="spellStart"/>
      <w:r w:rsidRPr="27072166">
        <w:rPr>
          <w:rFonts w:ascii="Times" w:eastAsia="Times" w:hAnsi="Times" w:cs="Times"/>
        </w:rPr>
        <w:t>Basterretxea</w:t>
      </w:r>
      <w:proofErr w:type="spellEnd"/>
      <w:r w:rsidRPr="27072166">
        <w:rPr>
          <w:rFonts w:ascii="Times" w:eastAsia="Times" w:hAnsi="Times" w:cs="Times"/>
        </w:rPr>
        <w:t xml:space="preserve"> et al. 2007). </w:t>
      </w:r>
      <w:r w:rsidR="00B66A38" w:rsidRPr="27072166">
        <w:rPr>
          <w:rFonts w:ascii="Times" w:eastAsia="Times" w:hAnsi="Times" w:cs="Times"/>
          <w:color w:val="FF0000"/>
        </w:rPr>
        <w:t xml:space="preserve">The sketches seen in Figures 2 and 3 provide a </w:t>
      </w:r>
      <w:r w:rsidR="4989DBAB" w:rsidRPr="27072166">
        <w:rPr>
          <w:rFonts w:ascii="Times" w:eastAsia="Times" w:hAnsi="Times" w:cs="Times"/>
          <w:color w:val="FF0000"/>
        </w:rPr>
        <w:t xml:space="preserve">simplified </w:t>
      </w:r>
      <w:r w:rsidR="00B66A38" w:rsidRPr="27072166">
        <w:rPr>
          <w:rFonts w:ascii="Times" w:eastAsia="Times" w:hAnsi="Times" w:cs="Times"/>
          <w:color w:val="FF0000"/>
        </w:rPr>
        <w:t>graphic depiction of this reworking process.</w:t>
      </w:r>
      <w:r w:rsidR="00B66A38" w:rsidRPr="27072166">
        <w:rPr>
          <w:rFonts w:ascii="Times" w:eastAsia="Times" w:hAnsi="Times" w:cs="Times"/>
        </w:rPr>
        <w:t xml:space="preserve"> </w:t>
      </w:r>
      <w:r w:rsidRPr="27072166">
        <w:rPr>
          <w:rFonts w:ascii="Times" w:eastAsia="Times" w:hAnsi="Times" w:cs="Times"/>
        </w:rPr>
        <w:t xml:space="preserve">How quickly this morphological re-engineering is </w:t>
      </w:r>
      <w:r w:rsidR="100510D2" w:rsidRPr="27072166">
        <w:rPr>
          <w:rFonts w:ascii="Times" w:eastAsia="Times" w:hAnsi="Times" w:cs="Times"/>
        </w:rPr>
        <w:t>realized,</w:t>
      </w:r>
      <w:r w:rsidRPr="27072166">
        <w:rPr>
          <w:rFonts w:ascii="Times" w:eastAsia="Times" w:hAnsi="Times" w:cs="Times"/>
        </w:rPr>
        <w:t xml:space="preserve"> and the nature of the resulting topographic geometry</w:t>
      </w:r>
      <w:r w:rsidR="6672CF9A" w:rsidRPr="27072166">
        <w:rPr>
          <w:rFonts w:ascii="Times" w:eastAsia="Times" w:hAnsi="Times" w:cs="Times"/>
        </w:rPr>
        <w:t>,</w:t>
      </w:r>
      <w:r w:rsidRPr="27072166">
        <w:rPr>
          <w:rFonts w:ascii="Times" w:eastAsia="Times" w:hAnsi="Times" w:cs="Times"/>
        </w:rPr>
        <w:t xml:space="preserve"> is driven in part by the antecedent geology underlying the new beach</w:t>
      </w:r>
      <w:r w:rsidR="22BFA3FB" w:rsidRPr="27072166">
        <w:rPr>
          <w:rFonts w:ascii="Times" w:eastAsia="Times" w:hAnsi="Times" w:cs="Times"/>
        </w:rPr>
        <w:t xml:space="preserve">, </w:t>
      </w:r>
      <w:r w:rsidRPr="27072166">
        <w:rPr>
          <w:rFonts w:ascii="Times" w:eastAsia="Times" w:hAnsi="Times" w:cs="Times"/>
        </w:rPr>
        <w:t xml:space="preserve">the local winds and waves, </w:t>
      </w:r>
      <w:r w:rsidR="462A975D" w:rsidRPr="27072166">
        <w:rPr>
          <w:rFonts w:ascii="Times" w:eastAsia="Times" w:hAnsi="Times" w:cs="Times"/>
        </w:rPr>
        <w:t>and</w:t>
      </w:r>
      <w:r w:rsidRPr="27072166">
        <w:rPr>
          <w:rFonts w:ascii="Times" w:eastAsia="Times" w:hAnsi="Times" w:cs="Times"/>
        </w:rPr>
        <w:t xml:space="preserve"> by the physical properties of the </w:t>
      </w:r>
      <w:r w:rsidR="5CF1D9B9" w:rsidRPr="27072166">
        <w:rPr>
          <w:rFonts w:ascii="Times" w:eastAsia="Times" w:hAnsi="Times" w:cs="Times"/>
        </w:rPr>
        <w:t>emplaced s</w:t>
      </w:r>
      <w:r w:rsidR="2CDFDD36" w:rsidRPr="27072166">
        <w:rPr>
          <w:rFonts w:ascii="Times" w:eastAsia="Times" w:hAnsi="Times" w:cs="Times"/>
        </w:rPr>
        <w:t>ediment</w:t>
      </w:r>
      <w:r w:rsidR="6653F2A2" w:rsidRPr="27072166">
        <w:rPr>
          <w:rFonts w:ascii="Times" w:eastAsia="Times" w:hAnsi="Times" w:cs="Times"/>
        </w:rPr>
        <w:t xml:space="preserve"> </w:t>
      </w:r>
      <w:r w:rsidRPr="27072166">
        <w:rPr>
          <w:rFonts w:ascii="Times" w:eastAsia="Times" w:hAnsi="Times" w:cs="Times"/>
        </w:rPr>
        <w:t>(</w:t>
      </w:r>
      <w:proofErr w:type="spellStart"/>
      <w:r w:rsidRPr="27072166">
        <w:rPr>
          <w:rFonts w:ascii="Times" w:eastAsia="Times" w:hAnsi="Times" w:cs="Times"/>
        </w:rPr>
        <w:t>Basterretxea</w:t>
      </w:r>
      <w:proofErr w:type="spellEnd"/>
      <w:r w:rsidRPr="27072166">
        <w:rPr>
          <w:rFonts w:ascii="Times" w:eastAsia="Times" w:hAnsi="Times" w:cs="Times"/>
        </w:rPr>
        <w:t xml:space="preserve"> et al. 2007). This </w:t>
      </w:r>
      <w:r w:rsidR="42ABD6A5" w:rsidRPr="27072166">
        <w:rPr>
          <w:rFonts w:ascii="Times" w:eastAsia="Times" w:hAnsi="Times" w:cs="Times"/>
        </w:rPr>
        <w:t xml:space="preserve">material </w:t>
      </w:r>
      <w:r w:rsidRPr="27072166">
        <w:rPr>
          <w:rFonts w:ascii="Times" w:eastAsia="Times" w:hAnsi="Times" w:cs="Times"/>
        </w:rPr>
        <w:t xml:space="preserve">not only dictates the character of the new beach surface, but also that of the shallow subsurface, where compaction, </w:t>
      </w:r>
      <w:r w:rsidR="034EE342" w:rsidRPr="27072166">
        <w:rPr>
          <w:rFonts w:ascii="Times" w:eastAsia="Times" w:hAnsi="Times" w:cs="Times"/>
        </w:rPr>
        <w:t xml:space="preserve">mineral composition, and </w:t>
      </w:r>
      <w:r w:rsidRPr="27072166">
        <w:rPr>
          <w:rFonts w:ascii="Times" w:eastAsia="Times" w:hAnsi="Times" w:cs="Times"/>
        </w:rPr>
        <w:t>particle size each influence the reestablished ecosystem (</w:t>
      </w:r>
      <w:r w:rsidR="34E56399" w:rsidRPr="27072166">
        <w:rPr>
          <w:rFonts w:ascii="Times" w:eastAsia="Times" w:hAnsi="Times" w:cs="Times"/>
        </w:rPr>
        <w:t xml:space="preserve">Grain 1995; </w:t>
      </w:r>
      <w:r w:rsidRPr="27072166">
        <w:rPr>
          <w:rFonts w:ascii="Times" w:eastAsia="Times" w:hAnsi="Times" w:cs="Times"/>
        </w:rPr>
        <w:t xml:space="preserve">Peterson et al. 2000). </w:t>
      </w:r>
    </w:p>
    <w:p w14:paraId="5B727C23" w14:textId="33290F6E" w:rsidR="60E58154" w:rsidRDefault="60E58154" w:rsidP="60E58154">
      <w:pPr>
        <w:spacing w:line="480" w:lineRule="auto"/>
        <w:rPr>
          <w:rFonts w:ascii="Times" w:eastAsia="Times" w:hAnsi="Times" w:cs="Times"/>
        </w:rPr>
      </w:pPr>
    </w:p>
    <w:p w14:paraId="3AD5068C" w14:textId="7C24F959" w:rsidR="522E0CAD" w:rsidRDefault="00FD445C" w:rsidP="60E58154">
      <w:pPr>
        <w:spacing w:line="480" w:lineRule="auto"/>
        <w:rPr>
          <w:rFonts w:ascii="Times" w:eastAsia="Times" w:hAnsi="Times" w:cs="Times"/>
        </w:rPr>
      </w:pPr>
      <w:r>
        <w:rPr>
          <w:rFonts w:ascii="Times" w:eastAsia="Times" w:hAnsi="Times" w:cs="Times"/>
          <w:b/>
          <w:bCs/>
        </w:rPr>
        <w:t xml:space="preserve">3.2 </w:t>
      </w:r>
      <w:r w:rsidR="00E04E3B">
        <w:rPr>
          <w:rFonts w:ascii="Times" w:eastAsia="Times" w:hAnsi="Times" w:cs="Times"/>
          <w:b/>
          <w:bCs/>
        </w:rPr>
        <w:t>I</w:t>
      </w:r>
      <w:r w:rsidR="2CA5FDE7" w:rsidRPr="00FD445C">
        <w:rPr>
          <w:rFonts w:ascii="Times" w:eastAsia="Times" w:hAnsi="Times" w:cs="Times"/>
          <w:b/>
          <w:bCs/>
        </w:rPr>
        <w:t xml:space="preserve">mpacts </w:t>
      </w:r>
      <w:r w:rsidR="004D7594" w:rsidRPr="00FD445C">
        <w:rPr>
          <w:rFonts w:ascii="Times" w:eastAsia="Times" w:hAnsi="Times" w:cs="Times"/>
          <w:b/>
          <w:bCs/>
        </w:rPr>
        <w:t xml:space="preserve">to the beach ecology </w:t>
      </w:r>
      <w:r w:rsidR="2CA5FDE7" w:rsidRPr="00FD445C">
        <w:rPr>
          <w:rFonts w:ascii="Times" w:eastAsia="Times" w:hAnsi="Times" w:cs="Times"/>
          <w:b/>
          <w:bCs/>
        </w:rPr>
        <w:t>associated with the i</w:t>
      </w:r>
      <w:r w:rsidR="17A37E31" w:rsidRPr="00FD445C">
        <w:rPr>
          <w:rFonts w:ascii="Times" w:eastAsia="Times" w:hAnsi="Times" w:cs="Times"/>
          <w:b/>
          <w:bCs/>
        </w:rPr>
        <w:t xml:space="preserve">ntroduction of excess </w:t>
      </w:r>
      <w:r w:rsidR="77F74DA7" w:rsidRPr="00FD445C">
        <w:rPr>
          <w:rFonts w:ascii="Times" w:eastAsia="Times" w:hAnsi="Times" w:cs="Times"/>
          <w:b/>
          <w:bCs/>
        </w:rPr>
        <w:t>fine-grained</w:t>
      </w:r>
      <w:r w:rsidR="17A37E31" w:rsidRPr="00FD445C">
        <w:rPr>
          <w:rFonts w:ascii="Times" w:eastAsia="Times" w:hAnsi="Times" w:cs="Times"/>
          <w:b/>
          <w:bCs/>
        </w:rPr>
        <w:t xml:space="preserve"> </w:t>
      </w:r>
      <w:r w:rsidR="3BA9C26F" w:rsidRPr="00FD445C">
        <w:rPr>
          <w:rFonts w:ascii="Times" w:eastAsia="Times" w:hAnsi="Times" w:cs="Times"/>
          <w:b/>
          <w:bCs/>
        </w:rPr>
        <w:t>sediment</w:t>
      </w:r>
      <w:r w:rsidRPr="00FD445C">
        <w:rPr>
          <w:rFonts w:ascii="Times" w:eastAsia="Times" w:hAnsi="Times" w:cs="Times"/>
          <w:b/>
          <w:bCs/>
        </w:rPr>
        <w:t xml:space="preserve"> during the nourishment </w:t>
      </w:r>
      <w:r w:rsidR="00DA14C5">
        <w:rPr>
          <w:rFonts w:ascii="Times" w:eastAsia="Times" w:hAnsi="Times" w:cs="Times"/>
          <w:b/>
          <w:bCs/>
        </w:rPr>
        <w:t>construction phase</w:t>
      </w:r>
      <w:r w:rsidR="6EA29246" w:rsidRPr="1592D34B">
        <w:rPr>
          <w:rFonts w:ascii="Times" w:eastAsia="Times" w:hAnsi="Times" w:cs="Times"/>
        </w:rPr>
        <w:t>:</w:t>
      </w:r>
    </w:p>
    <w:p w14:paraId="7F26CB83" w14:textId="46B3FB82" w:rsidR="5102A832" w:rsidRDefault="5102A832" w:rsidP="60E58154">
      <w:pPr>
        <w:spacing w:line="480" w:lineRule="auto"/>
        <w:rPr>
          <w:rFonts w:ascii="Times" w:eastAsia="Times" w:hAnsi="Times" w:cs="Times"/>
        </w:rPr>
      </w:pPr>
      <w:r w:rsidRPr="27072166">
        <w:rPr>
          <w:rFonts w:ascii="Times" w:eastAsia="Times" w:hAnsi="Times" w:cs="Times"/>
        </w:rPr>
        <w:t>Excess fine-grained</w:t>
      </w:r>
      <w:r w:rsidR="55108C67" w:rsidRPr="27072166">
        <w:rPr>
          <w:rFonts w:ascii="Times" w:eastAsia="Times" w:hAnsi="Times" w:cs="Times"/>
        </w:rPr>
        <w:t xml:space="preserve"> (</w:t>
      </w:r>
      <w:r w:rsidR="5A3DFF85" w:rsidRPr="27072166">
        <w:rPr>
          <w:rFonts w:ascii="Times" w:eastAsia="Times" w:hAnsi="Times" w:cs="Times"/>
        </w:rPr>
        <w:t>i</w:t>
      </w:r>
      <w:r w:rsidR="55108C67" w:rsidRPr="27072166">
        <w:rPr>
          <w:rFonts w:ascii="Times" w:eastAsia="Times" w:hAnsi="Times" w:cs="Times"/>
        </w:rPr>
        <w:t xml:space="preserve">.e., </w:t>
      </w:r>
      <w:r w:rsidRPr="27072166">
        <w:rPr>
          <w:rFonts w:ascii="Times" w:eastAsia="Times" w:hAnsi="Times" w:cs="Times"/>
        </w:rPr>
        <w:t>silt and clay sized particles</w:t>
      </w:r>
      <w:r w:rsidR="16746E8C" w:rsidRPr="27072166">
        <w:rPr>
          <w:rFonts w:ascii="Times" w:eastAsia="Times" w:hAnsi="Times" w:cs="Times"/>
        </w:rPr>
        <w:t>)</w:t>
      </w:r>
      <w:r w:rsidRPr="27072166">
        <w:rPr>
          <w:rFonts w:ascii="Times" w:eastAsia="Times" w:hAnsi="Times" w:cs="Times"/>
        </w:rPr>
        <w:t xml:space="preserve"> present in nourishment sands can</w:t>
      </w:r>
      <w:r w:rsidR="0AA3A7B7" w:rsidRPr="27072166">
        <w:rPr>
          <w:rFonts w:ascii="Times" w:eastAsia="Times" w:hAnsi="Times" w:cs="Times"/>
        </w:rPr>
        <w:t xml:space="preserve"> </w:t>
      </w:r>
      <w:r w:rsidRPr="27072166">
        <w:rPr>
          <w:rFonts w:ascii="Times" w:eastAsia="Times" w:hAnsi="Times" w:cs="Times"/>
        </w:rPr>
        <w:t xml:space="preserve">increase suspended particle </w:t>
      </w:r>
      <w:r w:rsidR="1016BA17" w:rsidRPr="27072166">
        <w:rPr>
          <w:rFonts w:ascii="Times" w:eastAsia="Times" w:hAnsi="Times" w:cs="Times"/>
        </w:rPr>
        <w:t xml:space="preserve">concentrations </w:t>
      </w:r>
      <w:r w:rsidRPr="27072166">
        <w:rPr>
          <w:rFonts w:ascii="Times" w:eastAsia="Times" w:hAnsi="Times" w:cs="Times"/>
        </w:rPr>
        <w:t xml:space="preserve">within the interstitial </w:t>
      </w:r>
      <w:r w:rsidR="67DC20E8" w:rsidRPr="27072166">
        <w:rPr>
          <w:rFonts w:ascii="Times" w:eastAsia="Times" w:hAnsi="Times" w:cs="Times"/>
        </w:rPr>
        <w:t xml:space="preserve">spaces </w:t>
      </w:r>
      <w:r w:rsidR="526558E9" w:rsidRPr="27072166">
        <w:rPr>
          <w:rFonts w:ascii="Times" w:eastAsia="Times" w:hAnsi="Times" w:cs="Times"/>
        </w:rPr>
        <w:t>between sand grains</w:t>
      </w:r>
      <w:r w:rsidR="15EEA572" w:rsidRPr="27072166">
        <w:rPr>
          <w:rFonts w:ascii="Times" w:eastAsia="Times" w:hAnsi="Times" w:cs="Times"/>
        </w:rPr>
        <w:t xml:space="preserve"> </w:t>
      </w:r>
      <w:r w:rsidR="2A533833" w:rsidRPr="27072166">
        <w:rPr>
          <w:rFonts w:ascii="Times" w:eastAsia="Times" w:hAnsi="Times" w:cs="Times"/>
        </w:rPr>
        <w:t>across the beach (</w:t>
      </w:r>
      <w:r w:rsidRPr="27072166">
        <w:rPr>
          <w:rFonts w:ascii="Times" w:eastAsia="Times" w:hAnsi="Times" w:cs="Times"/>
        </w:rPr>
        <w:t xml:space="preserve">Naqvi and Pullen 1982), </w:t>
      </w:r>
      <w:r w:rsidR="5CF2CDA8" w:rsidRPr="27072166">
        <w:rPr>
          <w:rFonts w:ascii="Times" w:eastAsia="Times" w:hAnsi="Times" w:cs="Times"/>
        </w:rPr>
        <w:t xml:space="preserve">and </w:t>
      </w:r>
      <w:r w:rsidRPr="27072166">
        <w:rPr>
          <w:rFonts w:ascii="Times" w:eastAsia="Times" w:hAnsi="Times" w:cs="Times"/>
        </w:rPr>
        <w:t xml:space="preserve">in </w:t>
      </w:r>
      <w:r w:rsidR="6B19ECAD" w:rsidRPr="27072166">
        <w:rPr>
          <w:rFonts w:ascii="Times" w:eastAsia="Times" w:hAnsi="Times" w:cs="Times"/>
        </w:rPr>
        <w:t xml:space="preserve">the </w:t>
      </w:r>
      <w:r w:rsidRPr="27072166">
        <w:rPr>
          <w:rFonts w:ascii="Times" w:eastAsia="Times" w:hAnsi="Times" w:cs="Times"/>
        </w:rPr>
        <w:t>surf zone and nearshore waters (</w:t>
      </w:r>
      <w:r w:rsidR="1AAC58C3" w:rsidRPr="27072166">
        <w:rPr>
          <w:rFonts w:ascii="Times" w:eastAsia="Times" w:hAnsi="Times" w:cs="Times"/>
        </w:rPr>
        <w:t xml:space="preserve">Wilber 2003; </w:t>
      </w:r>
      <w:r w:rsidRPr="27072166">
        <w:rPr>
          <w:rFonts w:ascii="Times" w:eastAsia="Times" w:hAnsi="Times" w:cs="Times"/>
        </w:rPr>
        <w:t xml:space="preserve">Wilber et al. 2006). The </w:t>
      </w:r>
      <w:r w:rsidR="09764F58" w:rsidRPr="27072166">
        <w:rPr>
          <w:rFonts w:ascii="Times" w:eastAsia="Times" w:hAnsi="Times" w:cs="Times"/>
        </w:rPr>
        <w:t>interstices or pore</w:t>
      </w:r>
      <w:r w:rsidRPr="27072166">
        <w:rPr>
          <w:rFonts w:ascii="Times" w:eastAsia="Times" w:hAnsi="Times" w:cs="Times"/>
        </w:rPr>
        <w:t xml:space="preserve"> spaces between s</w:t>
      </w:r>
      <w:r w:rsidR="7A09EA36" w:rsidRPr="27072166">
        <w:rPr>
          <w:rFonts w:ascii="Times" w:eastAsia="Times" w:hAnsi="Times" w:cs="Times"/>
        </w:rPr>
        <w:t xml:space="preserve">ediment </w:t>
      </w:r>
      <w:r w:rsidRPr="27072166">
        <w:rPr>
          <w:rFonts w:ascii="Times" w:eastAsia="Times" w:hAnsi="Times" w:cs="Times"/>
        </w:rPr>
        <w:t>grains</w:t>
      </w:r>
      <w:r w:rsidR="4C50011B" w:rsidRPr="27072166">
        <w:rPr>
          <w:rFonts w:ascii="Times" w:eastAsia="Times" w:hAnsi="Times" w:cs="Times"/>
        </w:rPr>
        <w:t xml:space="preserve"> </w:t>
      </w:r>
      <w:r w:rsidRPr="27072166">
        <w:rPr>
          <w:rFonts w:ascii="Times" w:eastAsia="Times" w:hAnsi="Times" w:cs="Times"/>
        </w:rPr>
        <w:t xml:space="preserve">are important </w:t>
      </w:r>
      <w:r w:rsidR="1A0F5A28" w:rsidRPr="27072166">
        <w:rPr>
          <w:rFonts w:ascii="Times" w:eastAsia="Times" w:hAnsi="Times" w:cs="Times"/>
        </w:rPr>
        <w:t xml:space="preserve">conduits </w:t>
      </w:r>
      <w:r w:rsidRPr="27072166">
        <w:rPr>
          <w:rFonts w:ascii="Times" w:eastAsia="Times" w:hAnsi="Times" w:cs="Times"/>
        </w:rPr>
        <w:t xml:space="preserve">for the transport and exchange of groundwater, nutrients, dissolved gasses, and heat energy across the </w:t>
      </w:r>
      <w:r w:rsidR="6E1A0600" w:rsidRPr="27072166">
        <w:rPr>
          <w:rFonts w:ascii="Times" w:eastAsia="Times" w:hAnsi="Times" w:cs="Times"/>
        </w:rPr>
        <w:t xml:space="preserve">beach’s </w:t>
      </w:r>
      <w:r w:rsidRPr="27072166">
        <w:rPr>
          <w:rFonts w:ascii="Times" w:eastAsia="Times" w:hAnsi="Times" w:cs="Times"/>
        </w:rPr>
        <w:t>shallow subsurface (</w:t>
      </w:r>
      <w:r w:rsidR="368133FA" w:rsidRPr="27072166">
        <w:rPr>
          <w:rFonts w:ascii="Times" w:eastAsia="Times" w:hAnsi="Times" w:cs="Times"/>
        </w:rPr>
        <w:t xml:space="preserve">Lindquist and Manning 2001; </w:t>
      </w:r>
      <w:proofErr w:type="spellStart"/>
      <w:r w:rsidR="368133FA" w:rsidRPr="27072166">
        <w:rPr>
          <w:rFonts w:ascii="Times" w:eastAsia="Times" w:hAnsi="Times" w:cs="Times"/>
        </w:rPr>
        <w:t>Speybroeck</w:t>
      </w:r>
      <w:proofErr w:type="spellEnd"/>
      <w:r w:rsidR="368133FA" w:rsidRPr="27072166">
        <w:rPr>
          <w:rFonts w:ascii="Times" w:eastAsia="Times" w:hAnsi="Times" w:cs="Times"/>
        </w:rPr>
        <w:t xml:space="preserve"> et al. 2006; </w:t>
      </w:r>
      <w:r w:rsidRPr="27072166">
        <w:rPr>
          <w:rFonts w:ascii="Times" w:eastAsia="Times" w:hAnsi="Times" w:cs="Times"/>
        </w:rPr>
        <w:t xml:space="preserve">Jackson et al. 2007). </w:t>
      </w:r>
      <w:r w:rsidR="065CC240" w:rsidRPr="27072166">
        <w:rPr>
          <w:rFonts w:ascii="Times" w:eastAsia="Times" w:hAnsi="Times" w:cs="Times"/>
        </w:rPr>
        <w:t>Alteration of these pathways</w:t>
      </w:r>
      <w:r w:rsidR="73D0337E" w:rsidRPr="27072166">
        <w:rPr>
          <w:rFonts w:ascii="Times" w:eastAsia="Times" w:hAnsi="Times" w:cs="Times"/>
        </w:rPr>
        <w:t xml:space="preserve"> </w:t>
      </w:r>
      <w:r w:rsidR="522175BC" w:rsidRPr="27072166">
        <w:rPr>
          <w:rFonts w:ascii="Times" w:eastAsia="Times" w:hAnsi="Times" w:cs="Times"/>
        </w:rPr>
        <w:t xml:space="preserve">will </w:t>
      </w:r>
      <w:r w:rsidR="78ABC3FD" w:rsidRPr="27072166">
        <w:rPr>
          <w:rFonts w:ascii="Times" w:eastAsia="Times" w:hAnsi="Times" w:cs="Times"/>
        </w:rPr>
        <w:t xml:space="preserve">affect </w:t>
      </w:r>
      <w:r w:rsidR="522175BC" w:rsidRPr="27072166">
        <w:rPr>
          <w:rFonts w:ascii="Times" w:eastAsia="Times" w:hAnsi="Times" w:cs="Times"/>
        </w:rPr>
        <w:t>th</w:t>
      </w:r>
      <w:r w:rsidR="0E6FF381" w:rsidRPr="27072166">
        <w:rPr>
          <w:rFonts w:ascii="Times" w:eastAsia="Times" w:hAnsi="Times" w:cs="Times"/>
        </w:rPr>
        <w:t xml:space="preserve">is </w:t>
      </w:r>
      <w:r w:rsidR="770FF39C" w:rsidRPr="27072166">
        <w:rPr>
          <w:rFonts w:ascii="Times" w:eastAsia="Times" w:hAnsi="Times" w:cs="Times"/>
        </w:rPr>
        <w:t>material t</w:t>
      </w:r>
      <w:r w:rsidR="0E6FF381" w:rsidRPr="27072166">
        <w:rPr>
          <w:rFonts w:ascii="Times" w:eastAsia="Times" w:hAnsi="Times" w:cs="Times"/>
        </w:rPr>
        <w:t xml:space="preserve">ransport, and in turn, the </w:t>
      </w:r>
      <w:r w:rsidR="522175BC" w:rsidRPr="27072166">
        <w:rPr>
          <w:rFonts w:ascii="Times" w:eastAsia="Times" w:hAnsi="Times" w:cs="Times"/>
        </w:rPr>
        <w:t>resultant</w:t>
      </w:r>
      <w:r w:rsidR="2021B5D6" w:rsidRPr="27072166">
        <w:rPr>
          <w:rFonts w:ascii="Times" w:eastAsia="Times" w:hAnsi="Times" w:cs="Times"/>
        </w:rPr>
        <w:t xml:space="preserve"> </w:t>
      </w:r>
      <w:r w:rsidR="17D7FBF3" w:rsidRPr="27072166">
        <w:rPr>
          <w:rFonts w:ascii="Times" w:eastAsia="Times" w:hAnsi="Times" w:cs="Times"/>
        </w:rPr>
        <w:t xml:space="preserve">habitats, and </w:t>
      </w:r>
      <w:r w:rsidR="4130B75C" w:rsidRPr="27072166">
        <w:rPr>
          <w:rFonts w:ascii="Times" w:eastAsia="Times" w:hAnsi="Times" w:cs="Times"/>
        </w:rPr>
        <w:t xml:space="preserve">species that recolonize the beach </w:t>
      </w:r>
      <w:r w:rsidR="3D0521D1" w:rsidRPr="27072166">
        <w:rPr>
          <w:rFonts w:ascii="Times" w:eastAsia="Times" w:hAnsi="Times" w:cs="Times"/>
        </w:rPr>
        <w:t xml:space="preserve">(Lindquist and Manning 2001). </w:t>
      </w:r>
      <w:r w:rsidR="6DC377E4" w:rsidRPr="27072166">
        <w:rPr>
          <w:rFonts w:ascii="Times" w:eastAsia="Times" w:hAnsi="Times" w:cs="Times"/>
        </w:rPr>
        <w:t xml:space="preserve">Some </w:t>
      </w:r>
      <w:r w:rsidR="6DC377E4" w:rsidRPr="27072166">
        <w:rPr>
          <w:rFonts w:ascii="Times" w:eastAsia="Times" w:hAnsi="Times" w:cs="Times"/>
        </w:rPr>
        <w:lastRenderedPageBreak/>
        <w:t>r</w:t>
      </w:r>
      <w:r w:rsidR="6AE173E5" w:rsidRPr="27072166">
        <w:rPr>
          <w:rFonts w:ascii="Times" w:eastAsia="Times" w:hAnsi="Times" w:cs="Times"/>
        </w:rPr>
        <w:t xml:space="preserve">esearch </w:t>
      </w:r>
      <w:r w:rsidR="1532F21A" w:rsidRPr="27072166">
        <w:rPr>
          <w:rFonts w:ascii="Times" w:eastAsia="Times" w:hAnsi="Times" w:cs="Times"/>
        </w:rPr>
        <w:t xml:space="preserve">suggests that </w:t>
      </w:r>
      <w:r w:rsidR="04704A28" w:rsidRPr="27072166">
        <w:rPr>
          <w:rFonts w:ascii="Times" w:eastAsia="Times" w:hAnsi="Times" w:cs="Times"/>
        </w:rPr>
        <w:t xml:space="preserve">short-term elevations in </w:t>
      </w:r>
      <w:r w:rsidR="0EC79368" w:rsidRPr="27072166">
        <w:rPr>
          <w:rFonts w:ascii="Times" w:eastAsia="Times" w:hAnsi="Times" w:cs="Times"/>
        </w:rPr>
        <w:t>these</w:t>
      </w:r>
      <w:r w:rsidR="04704A28" w:rsidRPr="27072166">
        <w:rPr>
          <w:rFonts w:ascii="Times" w:eastAsia="Times" w:hAnsi="Times" w:cs="Times"/>
        </w:rPr>
        <w:t xml:space="preserve"> c</w:t>
      </w:r>
      <w:r w:rsidR="58C27873" w:rsidRPr="27072166">
        <w:rPr>
          <w:rFonts w:ascii="Times" w:eastAsia="Times" w:hAnsi="Times" w:cs="Times"/>
        </w:rPr>
        <w:t xml:space="preserve">onstituents </w:t>
      </w:r>
      <w:r w:rsidR="04704A28" w:rsidRPr="27072166">
        <w:rPr>
          <w:rFonts w:ascii="Times" w:eastAsia="Times" w:hAnsi="Times" w:cs="Times"/>
        </w:rPr>
        <w:t xml:space="preserve">do no lasting damage, and </w:t>
      </w:r>
      <w:r w:rsidR="356DDC62" w:rsidRPr="27072166">
        <w:rPr>
          <w:rFonts w:ascii="Times" w:eastAsia="Times" w:hAnsi="Times" w:cs="Times"/>
        </w:rPr>
        <w:t xml:space="preserve">in some cases </w:t>
      </w:r>
      <w:r w:rsidR="04704A28" w:rsidRPr="27072166">
        <w:rPr>
          <w:rFonts w:ascii="Times" w:eastAsia="Times" w:hAnsi="Times" w:cs="Times"/>
        </w:rPr>
        <w:t xml:space="preserve">might even </w:t>
      </w:r>
      <w:r w:rsidR="6C69CC97" w:rsidRPr="27072166">
        <w:rPr>
          <w:rFonts w:ascii="Times" w:eastAsia="Times" w:hAnsi="Times" w:cs="Times"/>
        </w:rPr>
        <w:t>be beneficial</w:t>
      </w:r>
      <w:r w:rsidR="3D3A10B1" w:rsidRPr="27072166">
        <w:rPr>
          <w:rFonts w:ascii="Times" w:eastAsia="Times" w:hAnsi="Times" w:cs="Times"/>
        </w:rPr>
        <w:t xml:space="preserve"> to the recovering beach</w:t>
      </w:r>
      <w:r w:rsidR="6C69CC97" w:rsidRPr="27072166">
        <w:rPr>
          <w:rFonts w:ascii="Times" w:eastAsia="Times" w:hAnsi="Times" w:cs="Times"/>
        </w:rPr>
        <w:t>.</w:t>
      </w:r>
      <w:r w:rsidR="04704A28" w:rsidRPr="27072166">
        <w:rPr>
          <w:rFonts w:ascii="Times" w:eastAsia="Times" w:hAnsi="Times" w:cs="Times"/>
        </w:rPr>
        <w:t xml:space="preserve"> </w:t>
      </w:r>
      <w:r w:rsidRPr="27072166">
        <w:rPr>
          <w:rFonts w:ascii="Times" w:eastAsia="Times" w:hAnsi="Times" w:cs="Times"/>
        </w:rPr>
        <w:t>van de Koppel et al. (2001)</w:t>
      </w:r>
      <w:r w:rsidR="34A13B7E" w:rsidRPr="27072166">
        <w:rPr>
          <w:rFonts w:ascii="Times" w:eastAsia="Times" w:hAnsi="Times" w:cs="Times"/>
        </w:rPr>
        <w:t>, for instance,</w:t>
      </w:r>
      <w:r w:rsidRPr="27072166">
        <w:rPr>
          <w:rFonts w:ascii="Times" w:eastAsia="Times" w:hAnsi="Times" w:cs="Times"/>
        </w:rPr>
        <w:t xml:space="preserve"> proposed that </w:t>
      </w:r>
      <w:r w:rsidR="5B9C8970" w:rsidRPr="27072166">
        <w:rPr>
          <w:rFonts w:ascii="Times" w:eastAsia="Times" w:hAnsi="Times" w:cs="Times"/>
        </w:rPr>
        <w:t>an</w:t>
      </w:r>
      <w:r w:rsidRPr="27072166">
        <w:rPr>
          <w:rFonts w:ascii="Times" w:eastAsia="Times" w:hAnsi="Times" w:cs="Times"/>
        </w:rPr>
        <w:t xml:space="preserve"> </w:t>
      </w:r>
      <w:r w:rsidR="754854A9" w:rsidRPr="27072166">
        <w:rPr>
          <w:rFonts w:ascii="Times" w:eastAsia="Times" w:hAnsi="Times" w:cs="Times"/>
        </w:rPr>
        <w:t xml:space="preserve">excess </w:t>
      </w:r>
      <w:r w:rsidR="103EBA8C" w:rsidRPr="27072166">
        <w:rPr>
          <w:rFonts w:ascii="Times" w:eastAsia="Times" w:hAnsi="Times" w:cs="Times"/>
        </w:rPr>
        <w:t xml:space="preserve">of </w:t>
      </w:r>
      <w:r w:rsidRPr="27072166">
        <w:rPr>
          <w:rFonts w:ascii="Times" w:eastAsia="Times" w:hAnsi="Times" w:cs="Times"/>
        </w:rPr>
        <w:t xml:space="preserve">fine sediment in nourishment sands can </w:t>
      </w:r>
      <w:r w:rsidR="389A0B07" w:rsidRPr="27072166">
        <w:rPr>
          <w:rFonts w:ascii="Times" w:eastAsia="Times" w:hAnsi="Times" w:cs="Times"/>
        </w:rPr>
        <w:t>introduce</w:t>
      </w:r>
      <w:r w:rsidR="21771EA8" w:rsidRPr="27072166">
        <w:rPr>
          <w:rFonts w:ascii="Times" w:eastAsia="Times" w:hAnsi="Times" w:cs="Times"/>
        </w:rPr>
        <w:t xml:space="preserve"> </w:t>
      </w:r>
      <w:r w:rsidRPr="27072166">
        <w:rPr>
          <w:rFonts w:ascii="Times" w:eastAsia="Times" w:hAnsi="Times" w:cs="Times"/>
        </w:rPr>
        <w:t>nutrient</w:t>
      </w:r>
      <w:r w:rsidR="5A75EEE5" w:rsidRPr="27072166">
        <w:rPr>
          <w:rFonts w:ascii="Times" w:eastAsia="Times" w:hAnsi="Times" w:cs="Times"/>
        </w:rPr>
        <w:t>s</w:t>
      </w:r>
      <w:r w:rsidR="648740F7" w:rsidRPr="27072166">
        <w:rPr>
          <w:rFonts w:ascii="Times" w:eastAsia="Times" w:hAnsi="Times" w:cs="Times"/>
        </w:rPr>
        <w:t xml:space="preserve"> into pore waters</w:t>
      </w:r>
      <w:r w:rsidR="530A0DA0" w:rsidRPr="27072166">
        <w:rPr>
          <w:rFonts w:ascii="Times" w:eastAsia="Times" w:hAnsi="Times" w:cs="Times"/>
        </w:rPr>
        <w:t xml:space="preserve"> </w:t>
      </w:r>
      <w:r w:rsidRPr="27072166">
        <w:rPr>
          <w:rFonts w:ascii="Times" w:eastAsia="Times" w:hAnsi="Times" w:cs="Times"/>
        </w:rPr>
        <w:t>that</w:t>
      </w:r>
      <w:r w:rsidR="0DD01EDA" w:rsidRPr="27072166">
        <w:rPr>
          <w:rFonts w:ascii="Times" w:eastAsia="Times" w:hAnsi="Times" w:cs="Times"/>
        </w:rPr>
        <w:t xml:space="preserve"> </w:t>
      </w:r>
      <w:r w:rsidRPr="27072166">
        <w:rPr>
          <w:rFonts w:ascii="Times" w:eastAsia="Times" w:hAnsi="Times" w:cs="Times"/>
        </w:rPr>
        <w:t xml:space="preserve">encourage </w:t>
      </w:r>
      <w:r w:rsidR="1BC7EC4C" w:rsidRPr="27072166">
        <w:rPr>
          <w:rFonts w:ascii="Times" w:eastAsia="Times" w:hAnsi="Times" w:cs="Times"/>
        </w:rPr>
        <w:t xml:space="preserve">phytoplankton growth, a primary food source for many beach </w:t>
      </w:r>
      <w:r w:rsidR="506D2AE4" w:rsidRPr="27072166">
        <w:rPr>
          <w:rFonts w:ascii="Times" w:eastAsia="Times" w:hAnsi="Times" w:cs="Times"/>
        </w:rPr>
        <w:t xml:space="preserve">recolonizing </w:t>
      </w:r>
      <w:r w:rsidR="1BC7EC4C" w:rsidRPr="27072166">
        <w:rPr>
          <w:rFonts w:ascii="Times" w:eastAsia="Times" w:hAnsi="Times" w:cs="Times"/>
        </w:rPr>
        <w:t>invertebrates</w:t>
      </w:r>
      <w:r w:rsidR="5ED42A32" w:rsidRPr="27072166">
        <w:rPr>
          <w:rFonts w:ascii="Times" w:eastAsia="Times" w:hAnsi="Times" w:cs="Times"/>
        </w:rPr>
        <w:t xml:space="preserve">. </w:t>
      </w:r>
      <w:r w:rsidR="573D5817" w:rsidRPr="27072166">
        <w:rPr>
          <w:rFonts w:ascii="Times" w:eastAsia="Times" w:hAnsi="Times" w:cs="Times"/>
        </w:rPr>
        <w:t>Other investigations, however, fi</w:t>
      </w:r>
      <w:r w:rsidRPr="27072166">
        <w:rPr>
          <w:rFonts w:ascii="Times" w:eastAsia="Times" w:hAnsi="Times" w:cs="Times"/>
        </w:rPr>
        <w:t xml:space="preserve">nd that the long-term presence of </w:t>
      </w:r>
      <w:r w:rsidR="44FA5262" w:rsidRPr="27072166">
        <w:rPr>
          <w:rFonts w:ascii="Times" w:eastAsia="Times" w:hAnsi="Times" w:cs="Times"/>
        </w:rPr>
        <w:t xml:space="preserve">excess </w:t>
      </w:r>
      <w:r w:rsidR="32D1E1FF" w:rsidRPr="27072166">
        <w:rPr>
          <w:rFonts w:ascii="Times" w:eastAsia="Times" w:hAnsi="Times" w:cs="Times"/>
        </w:rPr>
        <w:t xml:space="preserve">silt </w:t>
      </w:r>
      <w:r w:rsidRPr="27072166">
        <w:rPr>
          <w:rFonts w:ascii="Times" w:eastAsia="Times" w:hAnsi="Times" w:cs="Times"/>
        </w:rPr>
        <w:t>and clay introduced</w:t>
      </w:r>
      <w:r w:rsidR="0594276B" w:rsidRPr="27072166">
        <w:rPr>
          <w:rFonts w:ascii="Times" w:eastAsia="Times" w:hAnsi="Times" w:cs="Times"/>
        </w:rPr>
        <w:t xml:space="preserve"> </w:t>
      </w:r>
      <w:r w:rsidR="24CD86DC" w:rsidRPr="27072166">
        <w:rPr>
          <w:rFonts w:ascii="Times" w:eastAsia="Times" w:hAnsi="Times" w:cs="Times"/>
        </w:rPr>
        <w:t xml:space="preserve">via </w:t>
      </w:r>
      <w:r w:rsidRPr="27072166">
        <w:rPr>
          <w:rFonts w:ascii="Times" w:eastAsia="Times" w:hAnsi="Times" w:cs="Times"/>
        </w:rPr>
        <w:t xml:space="preserve">nourishment can have </w:t>
      </w:r>
      <w:r w:rsidR="09819BD6" w:rsidRPr="27072166">
        <w:rPr>
          <w:rFonts w:ascii="Times" w:eastAsia="Times" w:hAnsi="Times" w:cs="Times"/>
        </w:rPr>
        <w:t xml:space="preserve">prolonged </w:t>
      </w:r>
      <w:r w:rsidRPr="27072166">
        <w:rPr>
          <w:rFonts w:ascii="Times" w:eastAsia="Times" w:hAnsi="Times" w:cs="Times"/>
        </w:rPr>
        <w:t>deleterious effects on</w:t>
      </w:r>
      <w:r w:rsidR="7152A4FC" w:rsidRPr="27072166">
        <w:rPr>
          <w:rFonts w:ascii="Times" w:eastAsia="Times" w:hAnsi="Times" w:cs="Times"/>
        </w:rPr>
        <w:t xml:space="preserve"> the chemical composition and concentrations</w:t>
      </w:r>
      <w:r w:rsidR="61DD7BB1" w:rsidRPr="27072166">
        <w:rPr>
          <w:rFonts w:ascii="Times" w:eastAsia="Times" w:hAnsi="Times" w:cs="Times"/>
        </w:rPr>
        <w:t xml:space="preserve"> and material transport</w:t>
      </w:r>
      <w:r w:rsidR="7152A4FC" w:rsidRPr="27072166">
        <w:rPr>
          <w:rFonts w:ascii="Times" w:eastAsia="Times" w:hAnsi="Times" w:cs="Times"/>
        </w:rPr>
        <w:t xml:space="preserve"> </w:t>
      </w:r>
      <w:r w:rsidR="00D60762" w:rsidRPr="27072166">
        <w:rPr>
          <w:rFonts w:ascii="Times" w:eastAsia="Times" w:hAnsi="Times" w:cs="Times"/>
        </w:rPr>
        <w:t xml:space="preserve">within </w:t>
      </w:r>
      <w:r w:rsidR="01CC6DE6" w:rsidRPr="27072166">
        <w:rPr>
          <w:rFonts w:ascii="Times" w:eastAsia="Times" w:hAnsi="Times" w:cs="Times"/>
        </w:rPr>
        <w:t xml:space="preserve">the inter-grain </w:t>
      </w:r>
      <w:r w:rsidR="7152A4FC" w:rsidRPr="27072166">
        <w:rPr>
          <w:rFonts w:ascii="Times" w:eastAsia="Times" w:hAnsi="Times" w:cs="Times"/>
        </w:rPr>
        <w:t>pore waters</w:t>
      </w:r>
      <w:r w:rsidR="5A51DFEF" w:rsidRPr="27072166">
        <w:rPr>
          <w:rFonts w:ascii="Times" w:eastAsia="Times" w:hAnsi="Times" w:cs="Times"/>
        </w:rPr>
        <w:t xml:space="preserve"> that </w:t>
      </w:r>
      <w:r w:rsidR="42312230" w:rsidRPr="27072166">
        <w:rPr>
          <w:rFonts w:ascii="Times" w:eastAsia="Times" w:hAnsi="Times" w:cs="Times"/>
        </w:rPr>
        <w:t>play an important role in defining the</w:t>
      </w:r>
      <w:r w:rsidR="77434258" w:rsidRPr="27072166">
        <w:rPr>
          <w:rFonts w:ascii="Times" w:eastAsia="Times" w:hAnsi="Times" w:cs="Times"/>
        </w:rPr>
        <w:t xml:space="preserve"> species </w:t>
      </w:r>
      <w:r w:rsidR="51D841A1" w:rsidRPr="27072166">
        <w:rPr>
          <w:rFonts w:ascii="Times" w:eastAsia="Times" w:hAnsi="Times" w:cs="Times"/>
        </w:rPr>
        <w:t xml:space="preserve">make-up in </w:t>
      </w:r>
      <w:r w:rsidR="0CADCA7B" w:rsidRPr="27072166">
        <w:rPr>
          <w:rFonts w:ascii="Times" w:eastAsia="Times" w:hAnsi="Times" w:cs="Times"/>
        </w:rPr>
        <w:t xml:space="preserve">the </w:t>
      </w:r>
      <w:r w:rsidR="54E17820" w:rsidRPr="27072166">
        <w:rPr>
          <w:rFonts w:ascii="Times" w:eastAsia="Times" w:hAnsi="Times" w:cs="Times"/>
        </w:rPr>
        <w:t>habitats</w:t>
      </w:r>
      <w:r w:rsidR="076E4974" w:rsidRPr="27072166">
        <w:rPr>
          <w:rFonts w:ascii="Times" w:eastAsia="Times" w:hAnsi="Times" w:cs="Times"/>
        </w:rPr>
        <w:t xml:space="preserve"> </w:t>
      </w:r>
      <w:r w:rsidR="04923260" w:rsidRPr="27072166">
        <w:rPr>
          <w:rFonts w:ascii="Times" w:eastAsia="Times" w:hAnsi="Times" w:cs="Times"/>
        </w:rPr>
        <w:t xml:space="preserve">that </w:t>
      </w:r>
      <w:r w:rsidR="3F28B097" w:rsidRPr="27072166">
        <w:rPr>
          <w:rFonts w:ascii="Times" w:eastAsia="Times" w:hAnsi="Times" w:cs="Times"/>
        </w:rPr>
        <w:t xml:space="preserve">emerge </w:t>
      </w:r>
      <w:r w:rsidR="58CEE8CA" w:rsidRPr="27072166">
        <w:rPr>
          <w:rFonts w:ascii="Times" w:eastAsia="Times" w:hAnsi="Times" w:cs="Times"/>
        </w:rPr>
        <w:t>along the nourished beach</w:t>
      </w:r>
      <w:r w:rsidR="3BDD8661" w:rsidRPr="27072166">
        <w:rPr>
          <w:rFonts w:ascii="Times" w:eastAsia="Times" w:hAnsi="Times" w:cs="Times"/>
        </w:rPr>
        <w:t xml:space="preserve"> </w:t>
      </w:r>
      <w:r w:rsidR="076E4974" w:rsidRPr="27072166">
        <w:rPr>
          <w:rFonts w:ascii="Times" w:eastAsia="Times" w:hAnsi="Times" w:cs="Times"/>
        </w:rPr>
        <w:t>(Goldberg 1988)</w:t>
      </w:r>
      <w:r w:rsidRPr="27072166">
        <w:rPr>
          <w:rFonts w:ascii="Times" w:eastAsia="Times" w:hAnsi="Times" w:cs="Times"/>
        </w:rPr>
        <w:t xml:space="preserve">. </w:t>
      </w:r>
    </w:p>
    <w:p w14:paraId="7703D16A" w14:textId="23072A2D" w:rsidR="5102A832" w:rsidRDefault="3C1D7481" w:rsidP="7096EE3F">
      <w:pPr>
        <w:spacing w:line="480" w:lineRule="auto"/>
        <w:rPr>
          <w:rFonts w:ascii="Times" w:eastAsia="Times" w:hAnsi="Times" w:cs="Times"/>
        </w:rPr>
      </w:pPr>
      <w:r w:rsidRPr="23F67D3D">
        <w:rPr>
          <w:rFonts w:ascii="Times" w:eastAsia="Times" w:hAnsi="Times" w:cs="Times"/>
        </w:rPr>
        <w:t>Suspended s</w:t>
      </w:r>
      <w:r w:rsidR="33E0E9D7" w:rsidRPr="23F67D3D">
        <w:rPr>
          <w:rFonts w:ascii="Times" w:eastAsia="Times" w:hAnsi="Times" w:cs="Times"/>
        </w:rPr>
        <w:t xml:space="preserve">ediment </w:t>
      </w:r>
      <w:r w:rsidRPr="23F67D3D">
        <w:rPr>
          <w:rFonts w:ascii="Times" w:eastAsia="Times" w:hAnsi="Times" w:cs="Times"/>
        </w:rPr>
        <w:t>concentrations</w:t>
      </w:r>
      <w:r w:rsidR="5102A832" w:rsidRPr="23F67D3D">
        <w:rPr>
          <w:rFonts w:ascii="Times" w:eastAsia="Times" w:hAnsi="Times" w:cs="Times"/>
        </w:rPr>
        <w:t xml:space="preserve"> in the surf and subtidal zones </w:t>
      </w:r>
      <w:r w:rsidR="4E0C2F5A" w:rsidRPr="23F67D3D">
        <w:rPr>
          <w:rFonts w:ascii="Times" w:eastAsia="Times" w:hAnsi="Times" w:cs="Times"/>
        </w:rPr>
        <w:t>are</w:t>
      </w:r>
      <w:r w:rsidR="4BABE16D" w:rsidRPr="23F67D3D">
        <w:rPr>
          <w:rFonts w:ascii="Times" w:eastAsia="Times" w:hAnsi="Times" w:cs="Times"/>
        </w:rPr>
        <w:t xml:space="preserve"> </w:t>
      </w:r>
      <w:r w:rsidR="66BE5681" w:rsidRPr="23F67D3D">
        <w:rPr>
          <w:rFonts w:ascii="Times" w:eastAsia="Times" w:hAnsi="Times" w:cs="Times"/>
        </w:rPr>
        <w:t xml:space="preserve">also </w:t>
      </w:r>
      <w:r w:rsidR="4BABE16D" w:rsidRPr="23F67D3D">
        <w:rPr>
          <w:rFonts w:ascii="Times" w:eastAsia="Times" w:hAnsi="Times" w:cs="Times"/>
        </w:rPr>
        <w:t>typically</w:t>
      </w:r>
      <w:r w:rsidR="4E0C2F5A" w:rsidRPr="23F67D3D">
        <w:rPr>
          <w:rFonts w:ascii="Times" w:eastAsia="Times" w:hAnsi="Times" w:cs="Times"/>
        </w:rPr>
        <w:t xml:space="preserve"> e</w:t>
      </w:r>
      <w:r w:rsidR="056CECD4" w:rsidRPr="23F67D3D">
        <w:rPr>
          <w:rFonts w:ascii="Times" w:eastAsia="Times" w:hAnsi="Times" w:cs="Times"/>
        </w:rPr>
        <w:t xml:space="preserve">levated </w:t>
      </w:r>
      <w:r w:rsidR="5102A832" w:rsidRPr="23F67D3D">
        <w:rPr>
          <w:rFonts w:ascii="Times" w:eastAsia="Times" w:hAnsi="Times" w:cs="Times"/>
        </w:rPr>
        <w:t xml:space="preserve">during and immediately following </w:t>
      </w:r>
      <w:r w:rsidR="67431BAD" w:rsidRPr="23F67D3D">
        <w:rPr>
          <w:rFonts w:ascii="Times" w:eastAsia="Times" w:hAnsi="Times" w:cs="Times"/>
        </w:rPr>
        <w:t xml:space="preserve">a </w:t>
      </w:r>
      <w:r w:rsidR="5102A832" w:rsidRPr="23F67D3D">
        <w:rPr>
          <w:rFonts w:ascii="Times" w:eastAsia="Times" w:hAnsi="Times" w:cs="Times"/>
        </w:rPr>
        <w:t>nourishment</w:t>
      </w:r>
      <w:r w:rsidR="17815930" w:rsidRPr="23F67D3D">
        <w:rPr>
          <w:rFonts w:ascii="Times" w:eastAsia="Times" w:hAnsi="Times" w:cs="Times"/>
        </w:rPr>
        <w:t xml:space="preserve"> </w:t>
      </w:r>
      <w:r w:rsidR="25B5C65A" w:rsidRPr="23F67D3D">
        <w:rPr>
          <w:rFonts w:ascii="Times" w:eastAsia="Times" w:hAnsi="Times" w:cs="Times"/>
        </w:rPr>
        <w:t xml:space="preserve">event </w:t>
      </w:r>
      <w:r w:rsidR="17815930" w:rsidRPr="23F67D3D">
        <w:rPr>
          <w:rFonts w:ascii="Times" w:eastAsia="Times" w:hAnsi="Times" w:cs="Times"/>
        </w:rPr>
        <w:t xml:space="preserve">(Wilber, 2006). Turbidity </w:t>
      </w:r>
      <w:r w:rsidR="568D4328" w:rsidRPr="23F67D3D">
        <w:rPr>
          <w:rFonts w:ascii="Times" w:eastAsia="Times" w:hAnsi="Times" w:cs="Times"/>
        </w:rPr>
        <w:t xml:space="preserve">during this time </w:t>
      </w:r>
      <w:r w:rsidR="5102A832" w:rsidRPr="23F67D3D">
        <w:rPr>
          <w:rFonts w:ascii="Times" w:eastAsia="Times" w:hAnsi="Times" w:cs="Times"/>
        </w:rPr>
        <w:t xml:space="preserve">can reach levels </w:t>
      </w:r>
      <w:r w:rsidR="06EA61CA" w:rsidRPr="23F67D3D">
        <w:rPr>
          <w:rFonts w:ascii="Times" w:eastAsia="Times" w:hAnsi="Times" w:cs="Times"/>
        </w:rPr>
        <w:t xml:space="preserve">similar to </w:t>
      </w:r>
      <w:r w:rsidR="5102A832" w:rsidRPr="23F67D3D">
        <w:rPr>
          <w:rFonts w:ascii="Times" w:eastAsia="Times" w:hAnsi="Times" w:cs="Times"/>
        </w:rPr>
        <w:t xml:space="preserve">those </w:t>
      </w:r>
      <w:r w:rsidR="5DA265BB" w:rsidRPr="23F67D3D">
        <w:rPr>
          <w:rFonts w:ascii="Times" w:eastAsia="Times" w:hAnsi="Times" w:cs="Times"/>
        </w:rPr>
        <w:t xml:space="preserve">observed </w:t>
      </w:r>
      <w:r w:rsidR="5102A832" w:rsidRPr="23F67D3D">
        <w:rPr>
          <w:rFonts w:ascii="Times" w:eastAsia="Times" w:hAnsi="Times" w:cs="Times"/>
        </w:rPr>
        <w:t xml:space="preserve">during </w:t>
      </w:r>
      <w:r w:rsidR="2946A8E0" w:rsidRPr="23F67D3D">
        <w:rPr>
          <w:rFonts w:ascii="Times" w:eastAsia="Times" w:hAnsi="Times" w:cs="Times"/>
        </w:rPr>
        <w:t xml:space="preserve">strong </w:t>
      </w:r>
      <w:r w:rsidR="5102A832" w:rsidRPr="23F67D3D">
        <w:rPr>
          <w:rFonts w:ascii="Times" w:eastAsia="Times" w:hAnsi="Times" w:cs="Times"/>
        </w:rPr>
        <w:t xml:space="preserve">storms (Wilber et al. 2006). Over the longer term, </w:t>
      </w:r>
      <w:r w:rsidR="3900E81A" w:rsidRPr="23F67D3D">
        <w:rPr>
          <w:rFonts w:ascii="Times" w:eastAsia="Times" w:hAnsi="Times" w:cs="Times"/>
        </w:rPr>
        <w:t>in the presence of excess fine sediments</w:t>
      </w:r>
      <w:r w:rsidR="3A5A39B0" w:rsidRPr="23F67D3D">
        <w:rPr>
          <w:rFonts w:ascii="Times" w:eastAsia="Times" w:hAnsi="Times" w:cs="Times"/>
        </w:rPr>
        <w:t>,</w:t>
      </w:r>
      <w:r w:rsidR="3900E81A" w:rsidRPr="23F67D3D">
        <w:rPr>
          <w:rFonts w:ascii="Times" w:eastAsia="Times" w:hAnsi="Times" w:cs="Times"/>
        </w:rPr>
        <w:t xml:space="preserve"> turbidity levels can </w:t>
      </w:r>
      <w:r w:rsidR="6480F864" w:rsidRPr="23F67D3D">
        <w:rPr>
          <w:rFonts w:ascii="Times" w:eastAsia="Times" w:hAnsi="Times" w:cs="Times"/>
        </w:rPr>
        <w:t xml:space="preserve">remain elevated </w:t>
      </w:r>
      <w:r w:rsidR="5102A832" w:rsidRPr="23F67D3D">
        <w:rPr>
          <w:rFonts w:ascii="Times" w:eastAsia="Times" w:hAnsi="Times" w:cs="Times"/>
        </w:rPr>
        <w:t xml:space="preserve">in the </w:t>
      </w:r>
      <w:r w:rsidR="247E7A01" w:rsidRPr="23F67D3D">
        <w:rPr>
          <w:rFonts w:ascii="Times" w:eastAsia="Times" w:hAnsi="Times" w:cs="Times"/>
        </w:rPr>
        <w:t xml:space="preserve">surf zone and </w:t>
      </w:r>
      <w:r w:rsidR="5102A832" w:rsidRPr="23F67D3D">
        <w:rPr>
          <w:rFonts w:ascii="Times" w:eastAsia="Times" w:hAnsi="Times" w:cs="Times"/>
        </w:rPr>
        <w:t>nearshore water column</w:t>
      </w:r>
      <w:r w:rsidR="6D6DBBB1" w:rsidRPr="23F67D3D">
        <w:rPr>
          <w:rFonts w:ascii="Times" w:eastAsia="Times" w:hAnsi="Times" w:cs="Times"/>
        </w:rPr>
        <w:t>s, potentially decreasing</w:t>
      </w:r>
      <w:r w:rsidR="5102A832" w:rsidRPr="23F67D3D">
        <w:rPr>
          <w:rFonts w:ascii="Times" w:eastAsia="Times" w:hAnsi="Times" w:cs="Times"/>
        </w:rPr>
        <w:t xml:space="preserve"> available dissolved oxygen (Goldberg 1988)</w:t>
      </w:r>
      <w:r w:rsidR="17298287" w:rsidRPr="23F67D3D">
        <w:rPr>
          <w:rFonts w:ascii="Times" w:eastAsia="Times" w:hAnsi="Times" w:cs="Times"/>
        </w:rPr>
        <w:t>, blanket grass beds and reefs with excess sediment (Jordan et al. 2010)</w:t>
      </w:r>
      <w:r w:rsidR="5F5B61E7" w:rsidRPr="23F67D3D">
        <w:rPr>
          <w:rFonts w:ascii="Times" w:eastAsia="Times" w:hAnsi="Times" w:cs="Times"/>
        </w:rPr>
        <w:t>,</w:t>
      </w:r>
      <w:r w:rsidR="5102A832" w:rsidRPr="23F67D3D">
        <w:rPr>
          <w:rFonts w:ascii="Times" w:eastAsia="Times" w:hAnsi="Times" w:cs="Times"/>
        </w:rPr>
        <w:t xml:space="preserve"> and re</w:t>
      </w:r>
      <w:r w:rsidR="1019E740" w:rsidRPr="23F67D3D">
        <w:rPr>
          <w:rFonts w:ascii="Times" w:eastAsia="Times" w:hAnsi="Times" w:cs="Times"/>
        </w:rPr>
        <w:t>duc</w:t>
      </w:r>
      <w:r w:rsidR="2954E16F" w:rsidRPr="23F67D3D">
        <w:rPr>
          <w:rFonts w:ascii="Times" w:eastAsia="Times" w:hAnsi="Times" w:cs="Times"/>
        </w:rPr>
        <w:t>e</w:t>
      </w:r>
      <w:r w:rsidR="1019E740" w:rsidRPr="23F67D3D">
        <w:rPr>
          <w:rFonts w:ascii="Times" w:eastAsia="Times" w:hAnsi="Times" w:cs="Times"/>
        </w:rPr>
        <w:t xml:space="preserve"> </w:t>
      </w:r>
      <w:r w:rsidR="5102A832" w:rsidRPr="23F67D3D">
        <w:rPr>
          <w:rFonts w:ascii="Times" w:eastAsia="Times" w:hAnsi="Times" w:cs="Times"/>
        </w:rPr>
        <w:t>overall incident sunlight penetration</w:t>
      </w:r>
      <w:r w:rsidR="05863460" w:rsidRPr="23F67D3D">
        <w:rPr>
          <w:rFonts w:ascii="Times" w:eastAsia="Times" w:hAnsi="Times" w:cs="Times"/>
        </w:rPr>
        <w:t xml:space="preserve"> and </w:t>
      </w:r>
      <w:r w:rsidR="5102A832" w:rsidRPr="23F67D3D">
        <w:rPr>
          <w:rFonts w:ascii="Times" w:eastAsia="Times" w:hAnsi="Times" w:cs="Times"/>
        </w:rPr>
        <w:t>photosynthesis (</w:t>
      </w:r>
      <w:proofErr w:type="spellStart"/>
      <w:r w:rsidR="5102A832" w:rsidRPr="23F67D3D">
        <w:rPr>
          <w:rFonts w:ascii="Times" w:eastAsia="Times" w:hAnsi="Times" w:cs="Times"/>
        </w:rPr>
        <w:t>Essink</w:t>
      </w:r>
      <w:proofErr w:type="spellEnd"/>
      <w:r w:rsidR="5102A832" w:rsidRPr="23F67D3D">
        <w:rPr>
          <w:rFonts w:ascii="Times" w:eastAsia="Times" w:hAnsi="Times" w:cs="Times"/>
        </w:rPr>
        <w:t xml:space="preserve"> 1999)</w:t>
      </w:r>
      <w:r w:rsidR="6E5F8395" w:rsidRPr="23F67D3D">
        <w:rPr>
          <w:rFonts w:ascii="Times" w:eastAsia="Times" w:hAnsi="Times" w:cs="Times"/>
        </w:rPr>
        <w:t>. This loss of sunlight at depth c</w:t>
      </w:r>
      <w:r w:rsidR="5102A832" w:rsidRPr="23F67D3D">
        <w:rPr>
          <w:rFonts w:ascii="Times" w:eastAsia="Times" w:hAnsi="Times" w:cs="Times"/>
        </w:rPr>
        <w:t xml:space="preserve">an threaten </w:t>
      </w:r>
      <w:r w:rsidR="4D3002FF" w:rsidRPr="23F67D3D">
        <w:rPr>
          <w:rFonts w:ascii="Times" w:eastAsia="Times" w:hAnsi="Times" w:cs="Times"/>
        </w:rPr>
        <w:t xml:space="preserve">the </w:t>
      </w:r>
      <w:r w:rsidR="75F92881" w:rsidRPr="23F67D3D">
        <w:rPr>
          <w:rFonts w:ascii="Times" w:eastAsia="Times" w:hAnsi="Times" w:cs="Times"/>
        </w:rPr>
        <w:t xml:space="preserve">health of </w:t>
      </w:r>
      <w:r w:rsidR="6AF9B6C5" w:rsidRPr="23F67D3D">
        <w:rPr>
          <w:rFonts w:ascii="Times" w:eastAsia="Times" w:hAnsi="Times" w:cs="Times"/>
        </w:rPr>
        <w:t xml:space="preserve">submerged </w:t>
      </w:r>
      <w:r w:rsidR="0B001CB4" w:rsidRPr="23F67D3D">
        <w:rPr>
          <w:rFonts w:ascii="Times" w:eastAsia="Times" w:hAnsi="Times" w:cs="Times"/>
        </w:rPr>
        <w:t xml:space="preserve">flora </w:t>
      </w:r>
      <w:r w:rsidR="6AF9B6C5" w:rsidRPr="23F67D3D">
        <w:rPr>
          <w:rFonts w:ascii="Times" w:eastAsia="Times" w:hAnsi="Times" w:cs="Times"/>
        </w:rPr>
        <w:t>(</w:t>
      </w:r>
      <w:r w:rsidR="25AC6429" w:rsidRPr="23F67D3D">
        <w:rPr>
          <w:rFonts w:ascii="Times" w:eastAsia="Times" w:hAnsi="Times" w:cs="Times"/>
        </w:rPr>
        <w:t>e</w:t>
      </w:r>
      <w:r w:rsidR="6AF9B6C5" w:rsidRPr="23F67D3D">
        <w:rPr>
          <w:rFonts w:ascii="Times" w:eastAsia="Times" w:hAnsi="Times" w:cs="Times"/>
        </w:rPr>
        <w:t>.</w:t>
      </w:r>
      <w:r w:rsidR="051DB872" w:rsidRPr="23F67D3D">
        <w:rPr>
          <w:rFonts w:ascii="Times" w:eastAsia="Times" w:hAnsi="Times" w:cs="Times"/>
        </w:rPr>
        <w:t>g</w:t>
      </w:r>
      <w:r w:rsidR="6AF9B6C5" w:rsidRPr="23F67D3D">
        <w:rPr>
          <w:rFonts w:ascii="Times" w:eastAsia="Times" w:hAnsi="Times" w:cs="Times"/>
        </w:rPr>
        <w:t xml:space="preserve">., </w:t>
      </w:r>
      <w:r w:rsidR="4D3002FF" w:rsidRPr="23F67D3D">
        <w:rPr>
          <w:rFonts w:ascii="Times" w:eastAsia="Times" w:hAnsi="Times" w:cs="Times"/>
        </w:rPr>
        <w:t xml:space="preserve">submerged aquatic vegetation </w:t>
      </w:r>
      <w:r w:rsidR="0468CECC" w:rsidRPr="23F67D3D">
        <w:rPr>
          <w:rFonts w:ascii="Times" w:eastAsia="Times" w:hAnsi="Times" w:cs="Times"/>
        </w:rPr>
        <w:t xml:space="preserve">or </w:t>
      </w:r>
      <w:r w:rsidR="4D3002FF" w:rsidRPr="23F67D3D">
        <w:rPr>
          <w:rFonts w:ascii="Times" w:eastAsia="Times" w:hAnsi="Times" w:cs="Times"/>
        </w:rPr>
        <w:t>SAV)</w:t>
      </w:r>
      <w:r w:rsidR="5102A832" w:rsidRPr="23F67D3D">
        <w:rPr>
          <w:rFonts w:ascii="Times" w:eastAsia="Times" w:hAnsi="Times" w:cs="Times"/>
        </w:rPr>
        <w:t xml:space="preserve"> </w:t>
      </w:r>
      <w:r w:rsidR="5A19E417" w:rsidRPr="23F67D3D">
        <w:rPr>
          <w:rFonts w:ascii="Times" w:eastAsia="Times" w:hAnsi="Times" w:cs="Times"/>
        </w:rPr>
        <w:t>and</w:t>
      </w:r>
      <w:r w:rsidR="5102A832" w:rsidRPr="23F67D3D">
        <w:rPr>
          <w:rFonts w:ascii="Times" w:eastAsia="Times" w:hAnsi="Times" w:cs="Times"/>
        </w:rPr>
        <w:t xml:space="preserve"> </w:t>
      </w:r>
      <w:r w:rsidR="5A19E417" w:rsidRPr="23F67D3D">
        <w:rPr>
          <w:rFonts w:ascii="Times" w:eastAsia="Times" w:hAnsi="Times" w:cs="Times"/>
        </w:rPr>
        <w:t xml:space="preserve">coral </w:t>
      </w:r>
      <w:r w:rsidR="5102A832" w:rsidRPr="23F67D3D">
        <w:rPr>
          <w:rFonts w:ascii="Times" w:eastAsia="Times" w:hAnsi="Times" w:cs="Times"/>
        </w:rPr>
        <w:t>resident in and around the construction area (</w:t>
      </w:r>
      <w:r w:rsidR="0E743DB5" w:rsidRPr="23F67D3D">
        <w:rPr>
          <w:rFonts w:ascii="Times" w:eastAsia="Times" w:hAnsi="Times" w:cs="Times"/>
        </w:rPr>
        <w:t xml:space="preserve">Goldberg 1988; </w:t>
      </w:r>
      <w:proofErr w:type="spellStart"/>
      <w:r w:rsidR="0E743DB5" w:rsidRPr="23F67D3D">
        <w:rPr>
          <w:rFonts w:ascii="Times" w:eastAsia="Times" w:hAnsi="Times" w:cs="Times"/>
        </w:rPr>
        <w:t>Guidetti</w:t>
      </w:r>
      <w:proofErr w:type="spellEnd"/>
      <w:r w:rsidR="0E743DB5" w:rsidRPr="23F67D3D">
        <w:rPr>
          <w:rFonts w:ascii="Times" w:eastAsia="Times" w:hAnsi="Times" w:cs="Times"/>
        </w:rPr>
        <w:t xml:space="preserve"> and Fabiano 2000; Ruiz and Romero 2003; </w:t>
      </w:r>
      <w:proofErr w:type="spellStart"/>
      <w:r w:rsidR="5102A832" w:rsidRPr="23F67D3D">
        <w:rPr>
          <w:rFonts w:ascii="Times" w:eastAsia="Times" w:hAnsi="Times" w:cs="Times"/>
        </w:rPr>
        <w:t>Gambi</w:t>
      </w:r>
      <w:proofErr w:type="spellEnd"/>
      <w:r w:rsidR="5102A832" w:rsidRPr="23F67D3D">
        <w:rPr>
          <w:rFonts w:ascii="Times" w:eastAsia="Times" w:hAnsi="Times" w:cs="Times"/>
        </w:rPr>
        <w:t xml:space="preserve"> et al. 2005</w:t>
      </w:r>
      <w:r w:rsidR="1BD88135" w:rsidRPr="23F67D3D">
        <w:rPr>
          <w:rFonts w:ascii="Times" w:eastAsia="Times" w:hAnsi="Times" w:cs="Times"/>
        </w:rPr>
        <w:t xml:space="preserve">; </w:t>
      </w:r>
      <w:proofErr w:type="spellStart"/>
      <w:r w:rsidR="1BD88135" w:rsidRPr="23F67D3D">
        <w:rPr>
          <w:rFonts w:ascii="Times" w:eastAsia="Times" w:hAnsi="Times" w:cs="Times"/>
        </w:rPr>
        <w:t>Erftemeijer</w:t>
      </w:r>
      <w:proofErr w:type="spellEnd"/>
      <w:r w:rsidR="1BD88135" w:rsidRPr="23F67D3D">
        <w:rPr>
          <w:rFonts w:ascii="Times" w:eastAsia="Times" w:hAnsi="Times" w:cs="Times"/>
        </w:rPr>
        <w:t xml:space="preserve"> et al. 2012</w:t>
      </w:r>
      <w:r w:rsidR="5102A832" w:rsidRPr="23F67D3D">
        <w:rPr>
          <w:rFonts w:ascii="Times" w:eastAsia="Times" w:hAnsi="Times" w:cs="Times"/>
        </w:rPr>
        <w:t>).</w:t>
      </w:r>
      <w:r w:rsidR="1C22F3C6" w:rsidRPr="23F67D3D">
        <w:rPr>
          <w:rFonts w:ascii="Times" w:eastAsia="Times" w:hAnsi="Times" w:cs="Times"/>
        </w:rPr>
        <w:t xml:space="preserve"> </w:t>
      </w:r>
      <w:r w:rsidR="3C0F3B67" w:rsidRPr="23F67D3D">
        <w:rPr>
          <w:rFonts w:ascii="Times" w:eastAsia="Times" w:hAnsi="Times" w:cs="Times"/>
        </w:rPr>
        <w:t xml:space="preserve">Most </w:t>
      </w:r>
      <w:r w:rsidR="5102A832" w:rsidRPr="23F67D3D">
        <w:rPr>
          <w:rFonts w:ascii="Times" w:eastAsia="Times" w:hAnsi="Times" w:cs="Times"/>
        </w:rPr>
        <w:t>turbidity effects associated with nourishment, however, a</w:t>
      </w:r>
      <w:r w:rsidR="0D1A1E34" w:rsidRPr="23F67D3D">
        <w:rPr>
          <w:rFonts w:ascii="Times" w:eastAsia="Times" w:hAnsi="Times" w:cs="Times"/>
        </w:rPr>
        <w:t>re</w:t>
      </w:r>
      <w:r w:rsidR="5102A832" w:rsidRPr="23F67D3D">
        <w:rPr>
          <w:rFonts w:ascii="Times" w:eastAsia="Times" w:hAnsi="Times" w:cs="Times"/>
        </w:rPr>
        <w:t xml:space="preserve"> short-lived</w:t>
      </w:r>
      <w:r w:rsidR="67B8605A" w:rsidRPr="23F67D3D">
        <w:rPr>
          <w:rFonts w:ascii="Times" w:eastAsia="Times" w:hAnsi="Times" w:cs="Times"/>
        </w:rPr>
        <w:t xml:space="preserve"> (Wilber 2003)</w:t>
      </w:r>
      <w:r w:rsidR="5102A832" w:rsidRPr="23F67D3D">
        <w:rPr>
          <w:rFonts w:ascii="Times" w:eastAsia="Times" w:hAnsi="Times" w:cs="Times"/>
        </w:rPr>
        <w:t xml:space="preserve">. </w:t>
      </w:r>
      <w:r w:rsidR="5B07C717" w:rsidRPr="23F67D3D">
        <w:rPr>
          <w:rFonts w:ascii="Times" w:eastAsia="Times" w:hAnsi="Times" w:cs="Times"/>
        </w:rPr>
        <w:t xml:space="preserve">Water clarity </w:t>
      </w:r>
      <w:r w:rsidR="5102A832" w:rsidRPr="23F67D3D">
        <w:rPr>
          <w:rFonts w:ascii="Times" w:eastAsia="Times" w:hAnsi="Times" w:cs="Times"/>
        </w:rPr>
        <w:t>usually return</w:t>
      </w:r>
      <w:r w:rsidR="60218E05" w:rsidRPr="23F67D3D">
        <w:rPr>
          <w:rFonts w:ascii="Times" w:eastAsia="Times" w:hAnsi="Times" w:cs="Times"/>
        </w:rPr>
        <w:t>s</w:t>
      </w:r>
      <w:r w:rsidR="5102A832" w:rsidRPr="23F67D3D">
        <w:rPr>
          <w:rFonts w:ascii="Times" w:eastAsia="Times" w:hAnsi="Times" w:cs="Times"/>
        </w:rPr>
        <w:t xml:space="preserve"> to pre-nourishment levels within two years, often much sooner (Wilber et al. 2006). </w:t>
      </w:r>
      <w:r w:rsidR="70DA1338" w:rsidRPr="23F67D3D">
        <w:rPr>
          <w:rFonts w:ascii="Times" w:eastAsia="Times" w:hAnsi="Times" w:cs="Times"/>
        </w:rPr>
        <w:t>S</w:t>
      </w:r>
      <w:r w:rsidR="0949439F" w:rsidRPr="23F67D3D">
        <w:rPr>
          <w:rFonts w:ascii="Times" w:eastAsia="Times" w:hAnsi="Times" w:cs="Times"/>
        </w:rPr>
        <w:t xml:space="preserve">ome </w:t>
      </w:r>
      <w:r w:rsidR="5102A832" w:rsidRPr="23F67D3D">
        <w:rPr>
          <w:rFonts w:ascii="Times" w:eastAsia="Times" w:hAnsi="Times" w:cs="Times"/>
        </w:rPr>
        <w:t xml:space="preserve">research has hinted that the increases in short-term </w:t>
      </w:r>
      <w:r w:rsidR="2B2320CB" w:rsidRPr="23F67D3D">
        <w:rPr>
          <w:rFonts w:ascii="Times" w:eastAsia="Times" w:hAnsi="Times" w:cs="Times"/>
        </w:rPr>
        <w:t xml:space="preserve">water-column </w:t>
      </w:r>
      <w:r w:rsidR="5102A832" w:rsidRPr="23F67D3D">
        <w:rPr>
          <w:rFonts w:ascii="Times" w:eastAsia="Times" w:hAnsi="Times" w:cs="Times"/>
        </w:rPr>
        <w:t xml:space="preserve">turbidity levels tied to nourishment can </w:t>
      </w:r>
      <w:r w:rsidR="0F1C7802" w:rsidRPr="23F67D3D">
        <w:rPr>
          <w:rFonts w:ascii="Times" w:eastAsia="Times" w:hAnsi="Times" w:cs="Times"/>
        </w:rPr>
        <w:t xml:space="preserve">even </w:t>
      </w:r>
      <w:r w:rsidR="5102A832" w:rsidRPr="23F67D3D">
        <w:rPr>
          <w:rFonts w:ascii="Times" w:eastAsia="Times" w:hAnsi="Times" w:cs="Times"/>
        </w:rPr>
        <w:t>be advantageous to some species</w:t>
      </w:r>
      <w:r w:rsidR="4952E5C3" w:rsidRPr="23F67D3D">
        <w:rPr>
          <w:rFonts w:ascii="Times" w:eastAsia="Times" w:hAnsi="Times" w:cs="Times"/>
        </w:rPr>
        <w:t xml:space="preserve"> </w:t>
      </w:r>
      <w:r w:rsidR="5102A832" w:rsidRPr="23F67D3D">
        <w:rPr>
          <w:rFonts w:ascii="Times" w:eastAsia="Times" w:hAnsi="Times" w:cs="Times"/>
        </w:rPr>
        <w:t>(</w:t>
      </w:r>
      <w:proofErr w:type="spellStart"/>
      <w:r w:rsidR="3B54A51D" w:rsidRPr="23F67D3D">
        <w:rPr>
          <w:rFonts w:ascii="Times" w:eastAsia="Times" w:hAnsi="Times" w:cs="Times"/>
        </w:rPr>
        <w:t>Gorzelany</w:t>
      </w:r>
      <w:proofErr w:type="spellEnd"/>
      <w:r w:rsidR="3B54A51D" w:rsidRPr="23F67D3D">
        <w:rPr>
          <w:rFonts w:ascii="Times" w:eastAsia="Times" w:hAnsi="Times" w:cs="Times"/>
        </w:rPr>
        <w:t xml:space="preserve"> and Nelson 1987; Van </w:t>
      </w:r>
      <w:proofErr w:type="spellStart"/>
      <w:r w:rsidR="3B54A51D" w:rsidRPr="23F67D3D">
        <w:rPr>
          <w:rFonts w:ascii="Times" w:eastAsia="Times" w:hAnsi="Times" w:cs="Times"/>
        </w:rPr>
        <w:lastRenderedPageBreak/>
        <w:t>Dolah</w:t>
      </w:r>
      <w:proofErr w:type="spellEnd"/>
      <w:r w:rsidR="3B54A51D" w:rsidRPr="23F67D3D">
        <w:rPr>
          <w:rFonts w:ascii="Times" w:eastAsia="Times" w:hAnsi="Times" w:cs="Times"/>
        </w:rPr>
        <w:t xml:space="preserve"> et al. 1994; </w:t>
      </w:r>
      <w:proofErr w:type="spellStart"/>
      <w:r w:rsidR="3B54A51D" w:rsidRPr="23F67D3D">
        <w:rPr>
          <w:rFonts w:ascii="Times" w:eastAsia="Times" w:hAnsi="Times" w:cs="Times"/>
        </w:rPr>
        <w:t>Rakocinski</w:t>
      </w:r>
      <w:proofErr w:type="spellEnd"/>
      <w:r w:rsidR="3B54A51D" w:rsidRPr="23F67D3D">
        <w:rPr>
          <w:rFonts w:ascii="Times" w:eastAsia="Times" w:hAnsi="Times" w:cs="Times"/>
        </w:rPr>
        <w:t xml:space="preserve"> et al. 1996; </w:t>
      </w:r>
      <w:r w:rsidR="73739988" w:rsidRPr="23F67D3D">
        <w:rPr>
          <w:rFonts w:ascii="Times" w:eastAsia="Times" w:hAnsi="Times" w:cs="Times"/>
        </w:rPr>
        <w:t xml:space="preserve">van de </w:t>
      </w:r>
      <w:r w:rsidR="5102A832" w:rsidRPr="23F67D3D">
        <w:rPr>
          <w:rFonts w:ascii="Times" w:eastAsia="Times" w:hAnsi="Times" w:cs="Times"/>
        </w:rPr>
        <w:t xml:space="preserve">Koppel et al. 2001). For example, </w:t>
      </w:r>
      <w:r w:rsidR="7FAFD852" w:rsidRPr="23F67D3D">
        <w:rPr>
          <w:rFonts w:ascii="Times" w:eastAsia="Times" w:hAnsi="Times" w:cs="Times"/>
        </w:rPr>
        <w:t xml:space="preserve">temporarily </w:t>
      </w:r>
      <w:r w:rsidR="5102A832" w:rsidRPr="23F67D3D">
        <w:rPr>
          <w:rFonts w:ascii="Times" w:eastAsia="Times" w:hAnsi="Times" w:cs="Times"/>
        </w:rPr>
        <w:t>reduced water clarity associated with increases in turbidity provide fish some additional level of protection from predation (</w:t>
      </w:r>
      <w:proofErr w:type="spellStart"/>
      <w:r w:rsidR="5102A832" w:rsidRPr="23F67D3D">
        <w:rPr>
          <w:rFonts w:ascii="Times" w:eastAsia="Times" w:hAnsi="Times" w:cs="Times"/>
        </w:rPr>
        <w:t>Beyst</w:t>
      </w:r>
      <w:proofErr w:type="spellEnd"/>
      <w:r w:rsidR="5102A832" w:rsidRPr="23F67D3D">
        <w:rPr>
          <w:rFonts w:ascii="Times" w:eastAsia="Times" w:hAnsi="Times" w:cs="Times"/>
        </w:rPr>
        <w:t xml:space="preserve"> et al. 2002). T</w:t>
      </w:r>
      <w:r w:rsidR="060EDBE0" w:rsidRPr="23F67D3D">
        <w:rPr>
          <w:rFonts w:ascii="Times" w:eastAsia="Times" w:hAnsi="Times" w:cs="Times"/>
        </w:rPr>
        <w:t>he t</w:t>
      </w:r>
      <w:r w:rsidR="5102A832" w:rsidRPr="23F67D3D">
        <w:rPr>
          <w:rFonts w:ascii="Times" w:eastAsia="Times" w:hAnsi="Times" w:cs="Times"/>
        </w:rPr>
        <w:t>emporary increases in nutrient</w:t>
      </w:r>
      <w:r w:rsidR="641B7628" w:rsidRPr="23F67D3D">
        <w:rPr>
          <w:rFonts w:ascii="Times" w:eastAsia="Times" w:hAnsi="Times" w:cs="Times"/>
        </w:rPr>
        <w:t>s can</w:t>
      </w:r>
      <w:r w:rsidR="5102A832" w:rsidRPr="23F67D3D">
        <w:rPr>
          <w:rFonts w:ascii="Times" w:eastAsia="Times" w:hAnsi="Times" w:cs="Times"/>
        </w:rPr>
        <w:t xml:space="preserve"> stimulate plankton growth</w:t>
      </w:r>
      <w:r w:rsidR="2E3C39E8" w:rsidRPr="23F67D3D">
        <w:rPr>
          <w:rFonts w:ascii="Times" w:eastAsia="Times" w:hAnsi="Times" w:cs="Times"/>
        </w:rPr>
        <w:t xml:space="preserve"> (a primary food source for several invertebrates)</w:t>
      </w:r>
      <w:r w:rsidR="4BDC1AE6" w:rsidRPr="23F67D3D">
        <w:rPr>
          <w:rFonts w:ascii="Times" w:eastAsia="Times" w:hAnsi="Times" w:cs="Times"/>
        </w:rPr>
        <w:t xml:space="preserve"> </w:t>
      </w:r>
      <w:r w:rsidR="1E320882" w:rsidRPr="23F67D3D">
        <w:rPr>
          <w:rFonts w:ascii="Times" w:eastAsia="Times" w:hAnsi="Times" w:cs="Times"/>
        </w:rPr>
        <w:t xml:space="preserve">in </w:t>
      </w:r>
      <w:r w:rsidR="416A3771" w:rsidRPr="23F67D3D">
        <w:rPr>
          <w:rFonts w:ascii="Times" w:eastAsia="Times" w:hAnsi="Times" w:cs="Times"/>
        </w:rPr>
        <w:t xml:space="preserve">surf zone and </w:t>
      </w:r>
      <w:r w:rsidR="1E320882" w:rsidRPr="23F67D3D">
        <w:rPr>
          <w:rFonts w:ascii="Times" w:eastAsia="Times" w:hAnsi="Times" w:cs="Times"/>
        </w:rPr>
        <w:t>nearshore water</w:t>
      </w:r>
      <w:r w:rsidR="42C41702" w:rsidRPr="23F67D3D">
        <w:rPr>
          <w:rFonts w:ascii="Times" w:eastAsia="Times" w:hAnsi="Times" w:cs="Times"/>
        </w:rPr>
        <w:t xml:space="preserve">s </w:t>
      </w:r>
      <w:r w:rsidR="1E320882" w:rsidRPr="23F67D3D">
        <w:rPr>
          <w:rFonts w:ascii="Times" w:eastAsia="Times" w:hAnsi="Times" w:cs="Times"/>
        </w:rPr>
        <w:t>(van de Koppel et al. 2001)</w:t>
      </w:r>
      <w:r w:rsidR="5102A832" w:rsidRPr="23F67D3D">
        <w:rPr>
          <w:rFonts w:ascii="Times" w:eastAsia="Times" w:hAnsi="Times" w:cs="Times"/>
        </w:rPr>
        <w:t>.</w:t>
      </w:r>
      <w:r w:rsidR="4E1778FD" w:rsidRPr="23F67D3D">
        <w:rPr>
          <w:rFonts w:ascii="Times" w:eastAsia="Times" w:hAnsi="Times" w:cs="Times"/>
        </w:rPr>
        <w:t xml:space="preserve"> </w:t>
      </w:r>
      <w:r w:rsidR="5102A832" w:rsidRPr="23F67D3D">
        <w:rPr>
          <w:rFonts w:ascii="Times" w:eastAsia="Times" w:hAnsi="Times" w:cs="Times"/>
        </w:rPr>
        <w:t xml:space="preserve">Research also suggests that </w:t>
      </w:r>
      <w:r w:rsidR="53FD64D8" w:rsidRPr="23F67D3D">
        <w:rPr>
          <w:rFonts w:ascii="Times" w:eastAsia="Times" w:hAnsi="Times" w:cs="Times"/>
        </w:rPr>
        <w:t xml:space="preserve">SAV </w:t>
      </w:r>
      <w:r w:rsidR="0982F004" w:rsidRPr="23F67D3D">
        <w:rPr>
          <w:rFonts w:ascii="Times" w:eastAsia="Times" w:hAnsi="Times" w:cs="Times"/>
        </w:rPr>
        <w:t xml:space="preserve">might </w:t>
      </w:r>
      <w:r w:rsidR="5102A832" w:rsidRPr="23F67D3D">
        <w:rPr>
          <w:rFonts w:ascii="Times" w:eastAsia="Times" w:hAnsi="Times" w:cs="Times"/>
        </w:rPr>
        <w:t xml:space="preserve">benefit from </w:t>
      </w:r>
      <w:r w:rsidR="05F180E5" w:rsidRPr="23F67D3D">
        <w:rPr>
          <w:rFonts w:ascii="Times" w:eastAsia="Times" w:hAnsi="Times" w:cs="Times"/>
        </w:rPr>
        <w:t xml:space="preserve">the sunlight attenuation tied to </w:t>
      </w:r>
      <w:r w:rsidR="5102A832" w:rsidRPr="23F67D3D">
        <w:rPr>
          <w:rFonts w:ascii="Times" w:eastAsia="Times" w:hAnsi="Times" w:cs="Times"/>
        </w:rPr>
        <w:t>beach nourishment (</w:t>
      </w:r>
      <w:proofErr w:type="spellStart"/>
      <w:r w:rsidR="5102A832" w:rsidRPr="23F67D3D">
        <w:rPr>
          <w:rFonts w:ascii="Times" w:eastAsia="Times" w:hAnsi="Times" w:cs="Times"/>
        </w:rPr>
        <w:t>Ballesta</w:t>
      </w:r>
      <w:proofErr w:type="spellEnd"/>
      <w:r w:rsidR="5102A832" w:rsidRPr="23F67D3D">
        <w:rPr>
          <w:rFonts w:ascii="Times" w:eastAsia="Times" w:hAnsi="Times" w:cs="Times"/>
        </w:rPr>
        <w:t xml:space="preserve"> et al. 2000). For instance, </w:t>
      </w:r>
      <w:proofErr w:type="spellStart"/>
      <w:r w:rsidR="5102A832" w:rsidRPr="23F67D3D">
        <w:rPr>
          <w:rFonts w:ascii="Times" w:eastAsia="Times" w:hAnsi="Times" w:cs="Times"/>
        </w:rPr>
        <w:t>Micheli</w:t>
      </w:r>
      <w:proofErr w:type="spellEnd"/>
      <w:r w:rsidR="5102A832" w:rsidRPr="23F67D3D">
        <w:rPr>
          <w:rFonts w:ascii="Times" w:eastAsia="Times" w:hAnsi="Times" w:cs="Times"/>
        </w:rPr>
        <w:t xml:space="preserve"> et al. (2012) </w:t>
      </w:r>
      <w:r w:rsidR="12DDA100" w:rsidRPr="23F67D3D">
        <w:rPr>
          <w:rFonts w:ascii="Times" w:eastAsia="Times" w:hAnsi="Times" w:cs="Times"/>
        </w:rPr>
        <w:t xml:space="preserve">observed </w:t>
      </w:r>
      <w:r w:rsidR="5102A832" w:rsidRPr="23F67D3D">
        <w:rPr>
          <w:rFonts w:ascii="Times" w:eastAsia="Times" w:hAnsi="Times" w:cs="Times"/>
        </w:rPr>
        <w:t xml:space="preserve">that </w:t>
      </w:r>
      <w:r w:rsidR="3A46DFF5" w:rsidRPr="23F67D3D">
        <w:rPr>
          <w:rFonts w:ascii="Times" w:eastAsia="Times" w:hAnsi="Times" w:cs="Times"/>
        </w:rPr>
        <w:t xml:space="preserve">a </w:t>
      </w:r>
      <w:r w:rsidR="0F912DFF" w:rsidRPr="23F67D3D">
        <w:rPr>
          <w:rFonts w:ascii="Times" w:eastAsia="Times" w:hAnsi="Times" w:cs="Times"/>
        </w:rPr>
        <w:t xml:space="preserve">meadow </w:t>
      </w:r>
      <w:r w:rsidR="3A46DFF5" w:rsidRPr="23F67D3D">
        <w:rPr>
          <w:rFonts w:ascii="Times" w:eastAsia="Times" w:hAnsi="Times" w:cs="Times"/>
        </w:rPr>
        <w:t xml:space="preserve">of </w:t>
      </w:r>
      <w:r w:rsidR="5102A832" w:rsidRPr="23F67D3D">
        <w:rPr>
          <w:rFonts w:ascii="Times" w:eastAsia="Times" w:hAnsi="Times" w:cs="Times"/>
        </w:rPr>
        <w:t>the</w:t>
      </w:r>
      <w:r w:rsidR="749AA4BE" w:rsidRPr="23F67D3D">
        <w:rPr>
          <w:rFonts w:ascii="Times" w:eastAsia="Times" w:hAnsi="Times" w:cs="Times"/>
        </w:rPr>
        <w:t xml:space="preserve"> </w:t>
      </w:r>
      <w:r w:rsidR="37CC1EE0" w:rsidRPr="23F67D3D">
        <w:rPr>
          <w:rFonts w:ascii="Times" w:eastAsia="Times" w:hAnsi="Times" w:cs="Times"/>
        </w:rPr>
        <w:t xml:space="preserve">Mediterranean </w:t>
      </w:r>
      <w:r w:rsidR="5102A832" w:rsidRPr="23F67D3D">
        <w:rPr>
          <w:rFonts w:ascii="Times" w:eastAsia="Times" w:hAnsi="Times" w:cs="Times"/>
        </w:rPr>
        <w:t xml:space="preserve">species </w:t>
      </w:r>
      <w:r w:rsidR="5102A832" w:rsidRPr="23F67D3D">
        <w:rPr>
          <w:rFonts w:ascii="Times" w:eastAsia="Times" w:hAnsi="Times" w:cs="Times"/>
          <w:i/>
          <w:iCs/>
        </w:rPr>
        <w:t xml:space="preserve">Posidonia </w:t>
      </w:r>
      <w:proofErr w:type="spellStart"/>
      <w:r w:rsidR="5102A832" w:rsidRPr="23F67D3D">
        <w:rPr>
          <w:rFonts w:ascii="Times" w:eastAsia="Times" w:hAnsi="Times" w:cs="Times"/>
          <w:i/>
          <w:iCs/>
        </w:rPr>
        <w:t>oceanica</w:t>
      </w:r>
      <w:proofErr w:type="spellEnd"/>
      <w:r w:rsidR="3B03BFA2" w:rsidRPr="23F67D3D">
        <w:rPr>
          <w:rFonts w:ascii="Times" w:eastAsia="Times" w:hAnsi="Times" w:cs="Times"/>
        </w:rPr>
        <w:t xml:space="preserve"> </w:t>
      </w:r>
      <w:r w:rsidR="0DF55D9E" w:rsidRPr="23F67D3D">
        <w:rPr>
          <w:rFonts w:ascii="Times" w:eastAsia="Times" w:hAnsi="Times" w:cs="Times"/>
        </w:rPr>
        <w:t xml:space="preserve">located </w:t>
      </w:r>
      <w:r w:rsidR="4CEC9713" w:rsidRPr="23F67D3D">
        <w:rPr>
          <w:rFonts w:ascii="Times" w:eastAsia="Times" w:hAnsi="Times" w:cs="Times"/>
        </w:rPr>
        <w:t>adjacent to a recently nourished beach</w:t>
      </w:r>
      <w:r w:rsidR="4BEA5BD0" w:rsidRPr="23F67D3D">
        <w:rPr>
          <w:rFonts w:ascii="Times" w:eastAsia="Times" w:hAnsi="Times" w:cs="Times"/>
        </w:rPr>
        <w:t xml:space="preserve"> in the </w:t>
      </w:r>
      <w:r w:rsidR="4215B1BF" w:rsidRPr="23F67D3D">
        <w:rPr>
          <w:rFonts w:ascii="Times" w:eastAsia="Times" w:hAnsi="Times" w:cs="Times"/>
        </w:rPr>
        <w:t xml:space="preserve">Italian </w:t>
      </w:r>
      <w:r w:rsidR="377B0C86" w:rsidRPr="23F67D3D">
        <w:rPr>
          <w:rFonts w:ascii="Times" w:eastAsia="Times" w:hAnsi="Times" w:cs="Times"/>
        </w:rPr>
        <w:t xml:space="preserve">Cinque Terre village of </w:t>
      </w:r>
      <w:proofErr w:type="spellStart"/>
      <w:r w:rsidR="4BEA5BD0" w:rsidRPr="23F67D3D">
        <w:rPr>
          <w:rFonts w:ascii="Times" w:eastAsia="Times" w:hAnsi="Times" w:cs="Times"/>
        </w:rPr>
        <w:t>Monterosso</w:t>
      </w:r>
      <w:proofErr w:type="spellEnd"/>
      <w:r w:rsidR="4BEA5BD0" w:rsidRPr="23F67D3D">
        <w:rPr>
          <w:rFonts w:ascii="Times" w:eastAsia="Times" w:hAnsi="Times" w:cs="Times"/>
        </w:rPr>
        <w:t xml:space="preserve"> al Mare </w:t>
      </w:r>
      <w:r w:rsidR="5102A832" w:rsidRPr="23F67D3D">
        <w:rPr>
          <w:rFonts w:ascii="Times" w:eastAsia="Times" w:hAnsi="Times" w:cs="Times"/>
        </w:rPr>
        <w:t>evolved greater genetic variability and resiliency</w:t>
      </w:r>
      <w:r w:rsidR="5436732D" w:rsidRPr="23F67D3D">
        <w:rPr>
          <w:rFonts w:ascii="Times" w:eastAsia="Times" w:hAnsi="Times" w:cs="Times"/>
        </w:rPr>
        <w:t xml:space="preserve"> </w:t>
      </w:r>
      <w:r w:rsidR="14EF891F" w:rsidRPr="23F67D3D">
        <w:rPr>
          <w:rFonts w:ascii="Times" w:eastAsia="Times" w:hAnsi="Times" w:cs="Times"/>
        </w:rPr>
        <w:t xml:space="preserve">over time </w:t>
      </w:r>
      <w:r w:rsidR="5436732D" w:rsidRPr="23F67D3D">
        <w:rPr>
          <w:rFonts w:ascii="Times" w:eastAsia="Times" w:hAnsi="Times" w:cs="Times"/>
        </w:rPr>
        <w:t>relative to their more distant counterparts</w:t>
      </w:r>
      <w:r w:rsidR="5102A832" w:rsidRPr="23F67D3D">
        <w:rPr>
          <w:rFonts w:ascii="Times" w:eastAsia="Times" w:hAnsi="Times" w:cs="Times"/>
        </w:rPr>
        <w:t xml:space="preserve">. The authors postulated that increased water column turbidity coming from excess fine sediment suspension and the associated stresses </w:t>
      </w:r>
      <w:r w:rsidR="269A215F" w:rsidRPr="23F67D3D">
        <w:rPr>
          <w:rFonts w:ascii="Times" w:eastAsia="Times" w:hAnsi="Times" w:cs="Times"/>
        </w:rPr>
        <w:t>compelled</w:t>
      </w:r>
      <w:r w:rsidR="5102A832" w:rsidRPr="23F67D3D">
        <w:rPr>
          <w:rFonts w:ascii="Times" w:eastAsia="Times" w:hAnsi="Times" w:cs="Times"/>
        </w:rPr>
        <w:t xml:space="preserve"> the evolution. They cautioned, however, that the grasses were positioned adjacent to and not directly within the project impact zone and so experienced only moderate increases in water turbidity.</w:t>
      </w:r>
    </w:p>
    <w:p w14:paraId="5FFD55DE" w14:textId="77AFD680" w:rsidR="23F67D3D" w:rsidRDefault="23F67D3D" w:rsidP="23F67D3D">
      <w:pPr>
        <w:spacing w:line="480" w:lineRule="auto"/>
        <w:rPr>
          <w:rFonts w:ascii="Times" w:eastAsia="Times" w:hAnsi="Times" w:cs="Times"/>
        </w:rPr>
      </w:pPr>
    </w:p>
    <w:p w14:paraId="71A396A2" w14:textId="5DB9D336" w:rsidR="5F7EEA36" w:rsidRPr="00FD445C" w:rsidRDefault="00A82553" w:rsidP="60E58154">
      <w:pPr>
        <w:spacing w:line="480" w:lineRule="auto"/>
        <w:rPr>
          <w:rFonts w:ascii="Times" w:eastAsia="Times" w:hAnsi="Times" w:cs="Times"/>
          <w:b/>
          <w:bCs/>
        </w:rPr>
      </w:pPr>
      <w:r>
        <w:rPr>
          <w:rFonts w:ascii="Times" w:eastAsia="Times" w:hAnsi="Times" w:cs="Times"/>
          <w:b/>
          <w:bCs/>
        </w:rPr>
        <w:t xml:space="preserve">3.3 </w:t>
      </w:r>
      <w:r w:rsidR="00FF20F2">
        <w:rPr>
          <w:rFonts w:ascii="Times" w:eastAsia="Times" w:hAnsi="Times" w:cs="Times"/>
          <w:b/>
          <w:bCs/>
        </w:rPr>
        <w:t>C</w:t>
      </w:r>
      <w:r w:rsidR="7B3D0E27" w:rsidRPr="00FD445C">
        <w:rPr>
          <w:rFonts w:ascii="Times" w:eastAsia="Times" w:hAnsi="Times" w:cs="Times"/>
          <w:b/>
          <w:bCs/>
        </w:rPr>
        <w:t xml:space="preserve">hanges </w:t>
      </w:r>
      <w:r w:rsidR="00FD445C" w:rsidRPr="00FD445C">
        <w:rPr>
          <w:rFonts w:ascii="Times" w:eastAsia="Times" w:hAnsi="Times" w:cs="Times"/>
          <w:b/>
          <w:bCs/>
        </w:rPr>
        <w:t>to</w:t>
      </w:r>
      <w:r w:rsidR="7B3D0E27" w:rsidRPr="00FD445C">
        <w:rPr>
          <w:rFonts w:ascii="Times" w:eastAsia="Times" w:hAnsi="Times" w:cs="Times"/>
          <w:b/>
          <w:bCs/>
        </w:rPr>
        <w:t xml:space="preserve"> </w:t>
      </w:r>
      <w:r w:rsidR="5F7EEA36" w:rsidRPr="00FD445C">
        <w:rPr>
          <w:rFonts w:ascii="Times" w:eastAsia="Times" w:hAnsi="Times" w:cs="Times"/>
          <w:b/>
          <w:bCs/>
        </w:rPr>
        <w:t>beach morphology</w:t>
      </w:r>
      <w:r w:rsidR="00FD445C" w:rsidRPr="00FD445C">
        <w:rPr>
          <w:rFonts w:ascii="Times" w:eastAsia="Times" w:hAnsi="Times" w:cs="Times"/>
          <w:b/>
          <w:bCs/>
        </w:rPr>
        <w:t xml:space="preserve"> during the nourishment </w:t>
      </w:r>
      <w:r w:rsidR="00DA14C5">
        <w:rPr>
          <w:rFonts w:ascii="Times" w:eastAsia="Times" w:hAnsi="Times" w:cs="Times"/>
          <w:b/>
          <w:bCs/>
        </w:rPr>
        <w:t>construction phase</w:t>
      </w:r>
      <w:r w:rsidR="3E9B65FD" w:rsidRPr="00FD445C">
        <w:rPr>
          <w:rFonts w:ascii="Times" w:eastAsia="Times" w:hAnsi="Times" w:cs="Times"/>
          <w:b/>
          <w:bCs/>
        </w:rPr>
        <w:t>:</w:t>
      </w:r>
      <w:r w:rsidR="5F7EEA36" w:rsidRPr="00FD445C">
        <w:rPr>
          <w:rFonts w:ascii="Times" w:eastAsia="Times" w:hAnsi="Times" w:cs="Times"/>
          <w:b/>
          <w:bCs/>
        </w:rPr>
        <w:t xml:space="preserve"> </w:t>
      </w:r>
    </w:p>
    <w:p w14:paraId="666D51E0" w14:textId="58113B5D" w:rsidR="5102A832" w:rsidRDefault="5102A832" w:rsidP="7096EE3F">
      <w:pPr>
        <w:spacing w:line="480" w:lineRule="auto"/>
        <w:rPr>
          <w:rFonts w:ascii="Times" w:eastAsia="Times" w:hAnsi="Times" w:cs="Times"/>
        </w:rPr>
      </w:pPr>
      <w:r w:rsidRPr="23F67D3D">
        <w:rPr>
          <w:rFonts w:ascii="Times" w:eastAsia="Times" w:hAnsi="Times" w:cs="Times"/>
        </w:rPr>
        <w:t>Changes in beach morphology are also seen with the placement of nourishment sands on the beach (Roberts and Wang 2012). Excessive beach slopes and scarping</w:t>
      </w:r>
      <w:r w:rsidR="2A9141DB" w:rsidRPr="23F67D3D">
        <w:rPr>
          <w:rFonts w:ascii="Times" w:eastAsia="Times" w:hAnsi="Times" w:cs="Times"/>
        </w:rPr>
        <w:t xml:space="preserve"> </w:t>
      </w:r>
      <w:r w:rsidR="3FB9267C" w:rsidRPr="23F67D3D">
        <w:rPr>
          <w:rFonts w:ascii="Times" w:eastAsia="Times" w:hAnsi="Times" w:cs="Times"/>
        </w:rPr>
        <w:t>(</w:t>
      </w:r>
      <w:r w:rsidR="7F1A6A68" w:rsidRPr="23F67D3D">
        <w:rPr>
          <w:rFonts w:ascii="Times" w:eastAsia="Times" w:hAnsi="Times" w:cs="Times"/>
        </w:rPr>
        <w:t>Figure</w:t>
      </w:r>
      <w:r w:rsidR="08071E4E" w:rsidRPr="23F67D3D">
        <w:rPr>
          <w:rFonts w:ascii="Times" w:eastAsia="Times" w:hAnsi="Times" w:cs="Times"/>
        </w:rPr>
        <w:t>s</w:t>
      </w:r>
      <w:r w:rsidR="7F1A6A68" w:rsidRPr="23F67D3D">
        <w:rPr>
          <w:rFonts w:ascii="Times" w:eastAsia="Times" w:hAnsi="Times" w:cs="Times"/>
        </w:rPr>
        <w:t xml:space="preserve"> 4</w:t>
      </w:r>
      <w:r w:rsidR="635F8DB1" w:rsidRPr="23F67D3D">
        <w:rPr>
          <w:rFonts w:ascii="Times" w:eastAsia="Times" w:hAnsi="Times" w:cs="Times"/>
        </w:rPr>
        <w:t>a and b</w:t>
      </w:r>
      <w:r w:rsidR="043A33B9" w:rsidRPr="23F67D3D">
        <w:rPr>
          <w:rFonts w:ascii="Times" w:eastAsia="Times" w:hAnsi="Times" w:cs="Times"/>
        </w:rPr>
        <w:t>)</w:t>
      </w:r>
      <w:r w:rsidRPr="23F67D3D">
        <w:rPr>
          <w:rFonts w:ascii="Times" w:eastAsia="Times" w:hAnsi="Times" w:cs="Times"/>
        </w:rPr>
        <w:t xml:space="preserve"> </w:t>
      </w:r>
      <w:r w:rsidR="027135E4" w:rsidRPr="23F67D3D">
        <w:rPr>
          <w:rFonts w:ascii="Times" w:eastAsia="Times" w:hAnsi="Times" w:cs="Times"/>
        </w:rPr>
        <w:t>are commonplace</w:t>
      </w:r>
      <w:r w:rsidRPr="23F67D3D">
        <w:rPr>
          <w:rFonts w:ascii="Times" w:eastAsia="Times" w:hAnsi="Times" w:cs="Times"/>
        </w:rPr>
        <w:t xml:space="preserve"> following nourishment, as the restored beach </w:t>
      </w:r>
      <w:r w:rsidR="35658390" w:rsidRPr="23F67D3D">
        <w:rPr>
          <w:rFonts w:ascii="Times" w:eastAsia="Times" w:hAnsi="Times" w:cs="Times"/>
        </w:rPr>
        <w:t xml:space="preserve">is reworked by </w:t>
      </w:r>
      <w:r w:rsidR="31BC5327" w:rsidRPr="23F67D3D">
        <w:rPr>
          <w:rFonts w:ascii="Times" w:eastAsia="Times" w:hAnsi="Times" w:cs="Times"/>
        </w:rPr>
        <w:t xml:space="preserve">wave and wind-induced </w:t>
      </w:r>
      <w:r w:rsidR="35658390" w:rsidRPr="23F67D3D">
        <w:rPr>
          <w:rFonts w:ascii="Times" w:eastAsia="Times" w:hAnsi="Times" w:cs="Times"/>
        </w:rPr>
        <w:t xml:space="preserve">erosion and redeposition </w:t>
      </w:r>
      <w:r w:rsidRPr="23F67D3D">
        <w:rPr>
          <w:rFonts w:ascii="Times" w:eastAsia="Times" w:hAnsi="Times" w:cs="Times"/>
        </w:rPr>
        <w:t>(</w:t>
      </w:r>
      <w:r w:rsidR="11ABDE77" w:rsidRPr="23F67D3D">
        <w:rPr>
          <w:rFonts w:ascii="Times" w:eastAsia="Times" w:hAnsi="Times" w:cs="Times"/>
        </w:rPr>
        <w:t xml:space="preserve">Nelson et al. 1987; </w:t>
      </w:r>
      <w:r w:rsidRPr="23F67D3D">
        <w:rPr>
          <w:rFonts w:ascii="Times" w:eastAsia="Times" w:hAnsi="Times" w:cs="Times"/>
        </w:rPr>
        <w:t>Dean 200</w:t>
      </w:r>
      <w:r w:rsidR="038F25C7" w:rsidRPr="23F67D3D">
        <w:rPr>
          <w:rFonts w:ascii="Times" w:eastAsia="Times" w:hAnsi="Times" w:cs="Times"/>
        </w:rPr>
        <w:t>1</w:t>
      </w:r>
      <w:r w:rsidRPr="23F67D3D">
        <w:rPr>
          <w:rFonts w:ascii="Times" w:eastAsia="Times" w:hAnsi="Times" w:cs="Times"/>
        </w:rPr>
        <w:t xml:space="preserve">). </w:t>
      </w:r>
      <w:r w:rsidR="7CAA32FE" w:rsidRPr="23F67D3D">
        <w:rPr>
          <w:rFonts w:ascii="Times" w:eastAsia="Times" w:hAnsi="Times" w:cs="Times"/>
        </w:rPr>
        <w:t>Scarps</w:t>
      </w:r>
      <w:r w:rsidRPr="23F67D3D">
        <w:rPr>
          <w:rFonts w:ascii="Times" w:eastAsia="Times" w:hAnsi="Times" w:cs="Times"/>
        </w:rPr>
        <w:t xml:space="preserve"> have been observed to hinder or obstruct movement of beach macro and microfauna between the berm and swash zones (</w:t>
      </w:r>
      <w:r w:rsidR="2334882F" w:rsidRPr="23F67D3D">
        <w:rPr>
          <w:rFonts w:ascii="Times" w:eastAsia="Times" w:hAnsi="Times" w:cs="Times"/>
        </w:rPr>
        <w:t xml:space="preserve">Nelson et al. 1987; </w:t>
      </w:r>
      <w:r w:rsidRPr="23F67D3D">
        <w:rPr>
          <w:rFonts w:ascii="Times" w:eastAsia="Times" w:hAnsi="Times" w:cs="Times"/>
        </w:rPr>
        <w:t xml:space="preserve">Grain et al. 1995). The steeply sloped topography following nourishment, however, is usually only a temporary phenomenon, though the restored beach can and often does exhibit a post-nourishment morphology that differs from the original by virtue of design </w:t>
      </w:r>
      <w:r w:rsidRPr="23F67D3D">
        <w:rPr>
          <w:rFonts w:ascii="Times" w:eastAsia="Times" w:hAnsi="Times" w:cs="Times"/>
        </w:rPr>
        <w:lastRenderedPageBreak/>
        <w:t>(</w:t>
      </w:r>
      <w:r w:rsidR="6D26D099" w:rsidRPr="23F67D3D">
        <w:rPr>
          <w:rFonts w:ascii="Times" w:eastAsia="Times" w:hAnsi="Times" w:cs="Times"/>
        </w:rPr>
        <w:t>Peterson et al., 2014</w:t>
      </w:r>
      <w:r w:rsidRPr="23F67D3D">
        <w:rPr>
          <w:rFonts w:ascii="Times" w:eastAsia="Times" w:hAnsi="Times" w:cs="Times"/>
        </w:rPr>
        <w:t xml:space="preserve">). Such differences can be sufficient to </w:t>
      </w:r>
      <w:r w:rsidR="26CCEA33" w:rsidRPr="23F67D3D">
        <w:rPr>
          <w:rFonts w:ascii="Times" w:eastAsia="Times" w:hAnsi="Times" w:cs="Times"/>
        </w:rPr>
        <w:t xml:space="preserve">create </w:t>
      </w:r>
      <w:r w:rsidR="3BA55E0F" w:rsidRPr="23F67D3D">
        <w:rPr>
          <w:rFonts w:ascii="Times" w:eastAsia="Times" w:hAnsi="Times" w:cs="Times"/>
        </w:rPr>
        <w:t>a different</w:t>
      </w:r>
      <w:r w:rsidRPr="23F67D3D">
        <w:rPr>
          <w:rFonts w:ascii="Times" w:eastAsia="Times" w:hAnsi="Times" w:cs="Times"/>
        </w:rPr>
        <w:t xml:space="preserve"> intra-faunal </w:t>
      </w:r>
      <w:r w:rsidR="6D1B813D" w:rsidRPr="23F67D3D">
        <w:rPr>
          <w:rFonts w:ascii="Times" w:eastAsia="Times" w:hAnsi="Times" w:cs="Times"/>
        </w:rPr>
        <w:t>community from</w:t>
      </w:r>
      <w:r w:rsidRPr="23F67D3D">
        <w:rPr>
          <w:rFonts w:ascii="Times" w:eastAsia="Times" w:hAnsi="Times" w:cs="Times"/>
        </w:rPr>
        <w:t xml:space="preserve"> </w:t>
      </w:r>
      <w:r w:rsidR="779D2E4C" w:rsidRPr="23F67D3D">
        <w:rPr>
          <w:rFonts w:ascii="Times" w:eastAsia="Times" w:hAnsi="Times" w:cs="Times"/>
        </w:rPr>
        <w:t>pre-nourishment</w:t>
      </w:r>
      <w:r w:rsidRPr="23F67D3D">
        <w:rPr>
          <w:rFonts w:ascii="Times" w:eastAsia="Times" w:hAnsi="Times" w:cs="Times"/>
        </w:rPr>
        <w:t xml:space="preserve"> (</w:t>
      </w:r>
      <w:r w:rsidR="3E8C45DF" w:rsidRPr="23F67D3D">
        <w:rPr>
          <w:rFonts w:ascii="Times" w:eastAsia="Times" w:hAnsi="Times" w:cs="Times"/>
        </w:rPr>
        <w:t xml:space="preserve">McLachlan 1983; </w:t>
      </w:r>
      <w:r w:rsidRPr="23F67D3D">
        <w:rPr>
          <w:rFonts w:ascii="Times" w:eastAsia="Times" w:hAnsi="Times" w:cs="Times"/>
        </w:rPr>
        <w:t>Grain et al. 1995). Greene (2002) asserts that these alterations to beach morphology could play a more significant role in determining the ecosystem outcome than those associated with burial during the construction phase.</w:t>
      </w:r>
    </w:p>
    <w:p w14:paraId="0C67F07A" w14:textId="6D5E61A4" w:rsidR="5102A832" w:rsidRDefault="5102A832" w:rsidP="7096EE3F">
      <w:pPr>
        <w:spacing w:line="480" w:lineRule="auto"/>
        <w:rPr>
          <w:rFonts w:ascii="Times" w:eastAsia="Times" w:hAnsi="Times" w:cs="Times"/>
        </w:rPr>
      </w:pPr>
      <w:r w:rsidRPr="7096EE3F">
        <w:rPr>
          <w:rFonts w:ascii="Times" w:eastAsia="Times" w:hAnsi="Times" w:cs="Times"/>
        </w:rPr>
        <w:t xml:space="preserve"> </w:t>
      </w:r>
    </w:p>
    <w:p w14:paraId="58D4C743" w14:textId="63CC1EA8" w:rsidR="00DA14C5" w:rsidRDefault="00DA14C5" w:rsidP="7096EE3F">
      <w:pPr>
        <w:spacing w:line="480" w:lineRule="auto"/>
        <w:rPr>
          <w:rFonts w:ascii="Times" w:eastAsia="Times" w:hAnsi="Times" w:cs="Times"/>
        </w:rPr>
      </w:pPr>
      <w:r w:rsidRPr="00DA14C5">
        <w:rPr>
          <w:rFonts w:ascii="Times" w:eastAsia="Times" w:hAnsi="Times" w:cs="Times"/>
          <w:b/>
          <w:bCs/>
        </w:rPr>
        <w:t>4. Post-Nourishment Recovery</w:t>
      </w:r>
      <w:r>
        <w:rPr>
          <w:rFonts w:ascii="Times" w:eastAsia="Times" w:hAnsi="Times" w:cs="Times"/>
        </w:rPr>
        <w:t>:</w:t>
      </w:r>
    </w:p>
    <w:p w14:paraId="418362E0" w14:textId="04082355" w:rsidR="007B659D" w:rsidRDefault="00A74486" w:rsidP="7096EE3F">
      <w:pPr>
        <w:spacing w:line="480" w:lineRule="auto"/>
        <w:rPr>
          <w:rFonts w:ascii="Times" w:eastAsia="Times" w:hAnsi="Times" w:cs="Times"/>
        </w:rPr>
      </w:pPr>
      <w:r>
        <w:rPr>
          <w:rFonts w:ascii="Times" w:eastAsia="Times" w:hAnsi="Times" w:cs="Times"/>
        </w:rPr>
        <w:t>Recovery</w:t>
      </w:r>
      <w:r w:rsidR="00D14883">
        <w:rPr>
          <w:rFonts w:ascii="Times" w:eastAsia="Times" w:hAnsi="Times" w:cs="Times"/>
        </w:rPr>
        <w:t>—the restoration of the beach ecosystem</w:t>
      </w:r>
      <w:r>
        <w:rPr>
          <w:rFonts w:ascii="Times" w:eastAsia="Times" w:hAnsi="Times" w:cs="Times"/>
        </w:rPr>
        <w:t xml:space="preserve"> </w:t>
      </w:r>
      <w:r w:rsidR="00B00A38">
        <w:rPr>
          <w:rFonts w:ascii="Times" w:eastAsia="Times" w:hAnsi="Times" w:cs="Times"/>
        </w:rPr>
        <w:t xml:space="preserve">in the weeks to years </w:t>
      </w:r>
      <w:r w:rsidR="00D14883">
        <w:rPr>
          <w:rFonts w:ascii="Times" w:eastAsia="Times" w:hAnsi="Times" w:cs="Times"/>
        </w:rPr>
        <w:t>following</w:t>
      </w:r>
      <w:r>
        <w:rPr>
          <w:rFonts w:ascii="Times" w:eastAsia="Times" w:hAnsi="Times" w:cs="Times"/>
        </w:rPr>
        <w:t xml:space="preserve"> the nourishment construction phase</w:t>
      </w:r>
      <w:r w:rsidR="00D14883">
        <w:rPr>
          <w:rFonts w:ascii="Times" w:eastAsia="Times" w:hAnsi="Times" w:cs="Times"/>
        </w:rPr>
        <w:t>—</w:t>
      </w:r>
      <w:r>
        <w:rPr>
          <w:rFonts w:ascii="Times" w:eastAsia="Times" w:hAnsi="Times" w:cs="Times"/>
        </w:rPr>
        <w:t xml:space="preserve">hinges on several environmental factors. Important among these are the material </w:t>
      </w:r>
      <w:r w:rsidR="00244DFB">
        <w:rPr>
          <w:rFonts w:ascii="Times" w:eastAsia="Times" w:hAnsi="Times" w:cs="Times"/>
        </w:rPr>
        <w:t>properties (e.g., grain-size, mineral composition</w:t>
      </w:r>
      <w:r w:rsidR="007B659D">
        <w:rPr>
          <w:rFonts w:ascii="Times" w:eastAsia="Times" w:hAnsi="Times" w:cs="Times"/>
        </w:rPr>
        <w:t>, percent organics present</w:t>
      </w:r>
      <w:r w:rsidR="00244DFB">
        <w:rPr>
          <w:rFonts w:ascii="Times" w:eastAsia="Times" w:hAnsi="Times" w:cs="Times"/>
        </w:rPr>
        <w:t>)</w:t>
      </w:r>
      <w:r>
        <w:rPr>
          <w:rFonts w:ascii="Times" w:eastAsia="Times" w:hAnsi="Times" w:cs="Times"/>
        </w:rPr>
        <w:t xml:space="preserve"> of the fill material used, </w:t>
      </w:r>
      <w:r w:rsidR="00173721">
        <w:rPr>
          <w:rFonts w:ascii="Times" w:eastAsia="Times" w:hAnsi="Times" w:cs="Times"/>
        </w:rPr>
        <w:t xml:space="preserve">littoral-zone </w:t>
      </w:r>
      <w:r>
        <w:rPr>
          <w:rFonts w:ascii="Times" w:eastAsia="Times" w:hAnsi="Times" w:cs="Times"/>
        </w:rPr>
        <w:t xml:space="preserve">sediment transport, </w:t>
      </w:r>
      <w:r w:rsidR="00173721">
        <w:rPr>
          <w:rFonts w:ascii="Times" w:eastAsia="Times" w:hAnsi="Times" w:cs="Times"/>
        </w:rPr>
        <w:t xml:space="preserve">the amount of material placed and its physical placement and distribution across the beach surface, and finally, </w:t>
      </w:r>
      <w:r>
        <w:rPr>
          <w:rFonts w:ascii="Times" w:eastAsia="Times" w:hAnsi="Times" w:cs="Times"/>
        </w:rPr>
        <w:t>the time of year in which the project was undertaken</w:t>
      </w:r>
      <w:r w:rsidR="00AC5F82">
        <w:rPr>
          <w:rFonts w:ascii="Times" w:eastAsia="Times" w:hAnsi="Times" w:cs="Times"/>
        </w:rPr>
        <w:t xml:space="preserve">. These factors contribute to the pace </w:t>
      </w:r>
      <w:r w:rsidR="007B659D">
        <w:rPr>
          <w:rFonts w:ascii="Times" w:eastAsia="Times" w:hAnsi="Times" w:cs="Times"/>
        </w:rPr>
        <w:t xml:space="preserve">of recovery </w:t>
      </w:r>
      <w:r w:rsidR="00AC5F82">
        <w:rPr>
          <w:rFonts w:ascii="Times" w:eastAsia="Times" w:hAnsi="Times" w:cs="Times"/>
        </w:rPr>
        <w:t xml:space="preserve">and </w:t>
      </w:r>
      <w:r w:rsidR="007B659D">
        <w:rPr>
          <w:rFonts w:ascii="Times" w:eastAsia="Times" w:hAnsi="Times" w:cs="Times"/>
        </w:rPr>
        <w:t xml:space="preserve">the </w:t>
      </w:r>
      <w:r w:rsidR="00244DFB">
        <w:rPr>
          <w:rFonts w:ascii="Times" w:eastAsia="Times" w:hAnsi="Times" w:cs="Times"/>
        </w:rPr>
        <w:t>composition, abundance, and diversity</w:t>
      </w:r>
      <w:r w:rsidR="007B659D">
        <w:rPr>
          <w:rFonts w:ascii="Times" w:eastAsia="Times" w:hAnsi="Times" w:cs="Times"/>
        </w:rPr>
        <w:t xml:space="preserve"> species </w:t>
      </w:r>
      <w:r w:rsidR="00711060">
        <w:rPr>
          <w:rFonts w:ascii="Times" w:eastAsia="Times" w:hAnsi="Times" w:cs="Times"/>
        </w:rPr>
        <w:t>that repopulate</w:t>
      </w:r>
      <w:r w:rsidR="007B659D">
        <w:rPr>
          <w:rFonts w:ascii="Times" w:eastAsia="Times" w:hAnsi="Times" w:cs="Times"/>
        </w:rPr>
        <w:t xml:space="preserve"> the beach</w:t>
      </w:r>
      <w:r w:rsidR="00AC5F82">
        <w:rPr>
          <w:rFonts w:ascii="Times" w:eastAsia="Times" w:hAnsi="Times" w:cs="Times"/>
        </w:rPr>
        <w:t xml:space="preserve">. </w:t>
      </w:r>
    </w:p>
    <w:p w14:paraId="474017FF" w14:textId="77777777" w:rsidR="00711060" w:rsidRDefault="00711060" w:rsidP="7096EE3F">
      <w:pPr>
        <w:spacing w:line="480" w:lineRule="auto"/>
        <w:rPr>
          <w:rFonts w:ascii="Times" w:eastAsia="Times" w:hAnsi="Times" w:cs="Times"/>
        </w:rPr>
      </w:pPr>
    </w:p>
    <w:p w14:paraId="4A3C66A4" w14:textId="4E3E7E91" w:rsidR="5102A832" w:rsidRPr="00B3155D" w:rsidRDefault="00DA14C5" w:rsidP="7096EE3F">
      <w:pPr>
        <w:spacing w:line="480" w:lineRule="auto"/>
        <w:rPr>
          <w:rFonts w:ascii="Times" w:eastAsia="Times" w:hAnsi="Times" w:cs="Times"/>
          <w:b/>
          <w:bCs/>
        </w:rPr>
      </w:pPr>
      <w:proofErr w:type="spellStart"/>
      <w:r>
        <w:rPr>
          <w:rFonts w:ascii="Times" w:eastAsia="Times" w:hAnsi="Times" w:cs="Times"/>
          <w:b/>
          <w:bCs/>
        </w:rPr>
        <w:t>4.1</w:t>
      </w:r>
      <w:proofErr w:type="spellEnd"/>
      <w:r>
        <w:rPr>
          <w:rFonts w:ascii="Times" w:eastAsia="Times" w:hAnsi="Times" w:cs="Times"/>
          <w:b/>
          <w:bCs/>
        </w:rPr>
        <w:t xml:space="preserve"> </w:t>
      </w:r>
      <w:r w:rsidR="00A73082">
        <w:rPr>
          <w:rFonts w:ascii="Times" w:eastAsia="Times" w:hAnsi="Times" w:cs="Times"/>
          <w:b/>
          <w:bCs/>
        </w:rPr>
        <w:t>S</w:t>
      </w:r>
      <w:r w:rsidR="00B3155D" w:rsidRPr="00B3155D">
        <w:rPr>
          <w:rFonts w:ascii="Times" w:eastAsia="Times" w:hAnsi="Times" w:cs="Times"/>
          <w:b/>
          <w:bCs/>
        </w:rPr>
        <w:t>ediment grain-size</w:t>
      </w:r>
      <w:r w:rsidR="00B3155D">
        <w:rPr>
          <w:rFonts w:ascii="Times" w:eastAsia="Times" w:hAnsi="Times" w:cs="Times"/>
          <w:b/>
          <w:bCs/>
        </w:rPr>
        <w:t xml:space="preserve"> </w:t>
      </w:r>
      <w:r w:rsidR="00A73082">
        <w:rPr>
          <w:rFonts w:ascii="Times" w:eastAsia="Times" w:hAnsi="Times" w:cs="Times"/>
          <w:b/>
          <w:bCs/>
        </w:rPr>
        <w:t xml:space="preserve">controls </w:t>
      </w:r>
      <w:r w:rsidR="00B3155D" w:rsidRPr="00B3155D">
        <w:rPr>
          <w:rFonts w:ascii="Times" w:eastAsia="Times" w:hAnsi="Times" w:cs="Times"/>
          <w:b/>
          <w:bCs/>
        </w:rPr>
        <w:t>on post-nourishment recovery</w:t>
      </w:r>
      <w:r w:rsidR="5102A832" w:rsidRPr="00B3155D">
        <w:rPr>
          <w:rFonts w:ascii="Times" w:eastAsia="Times" w:hAnsi="Times" w:cs="Times"/>
          <w:b/>
          <w:bCs/>
        </w:rPr>
        <w:t>:</w:t>
      </w:r>
    </w:p>
    <w:p w14:paraId="7142E603" w14:textId="23AF33F4" w:rsidR="5102A832" w:rsidRDefault="00004EAA" w:rsidP="7096EE3F">
      <w:pPr>
        <w:spacing w:line="480" w:lineRule="auto"/>
        <w:rPr>
          <w:rFonts w:ascii="Times" w:eastAsia="Times" w:hAnsi="Times" w:cs="Times"/>
        </w:rPr>
      </w:pPr>
      <w:r>
        <w:rPr>
          <w:rFonts w:ascii="Times" w:eastAsia="Times" w:hAnsi="Times" w:cs="Times"/>
        </w:rPr>
        <w:t>Research</w:t>
      </w:r>
      <w:r w:rsidR="5102A832" w:rsidRPr="23F67D3D">
        <w:rPr>
          <w:rFonts w:ascii="Times" w:eastAsia="Times" w:hAnsi="Times" w:cs="Times"/>
        </w:rPr>
        <w:t xml:space="preserve"> suggest</w:t>
      </w:r>
      <w:r>
        <w:rPr>
          <w:rFonts w:ascii="Times" w:eastAsia="Times" w:hAnsi="Times" w:cs="Times"/>
        </w:rPr>
        <w:t>s</w:t>
      </w:r>
      <w:r w:rsidR="5102A832" w:rsidRPr="23F67D3D">
        <w:rPr>
          <w:rFonts w:ascii="Times" w:eastAsia="Times" w:hAnsi="Times" w:cs="Times"/>
        </w:rPr>
        <w:t xml:space="preserve"> that </w:t>
      </w:r>
      <w:r w:rsidR="0BA25A86" w:rsidRPr="23F67D3D">
        <w:rPr>
          <w:rFonts w:ascii="Times" w:eastAsia="Times" w:hAnsi="Times" w:cs="Times"/>
        </w:rPr>
        <w:t>following</w:t>
      </w:r>
      <w:r w:rsidR="41234358" w:rsidRPr="23F67D3D">
        <w:rPr>
          <w:rFonts w:ascii="Times" w:eastAsia="Times" w:hAnsi="Times" w:cs="Times"/>
        </w:rPr>
        <w:t xml:space="preserve"> nourishment </w:t>
      </w:r>
      <w:r w:rsidR="5102A832" w:rsidRPr="23F67D3D">
        <w:rPr>
          <w:rFonts w:ascii="Times" w:eastAsia="Times" w:hAnsi="Times" w:cs="Times"/>
        </w:rPr>
        <w:t xml:space="preserve">both the pace of recovery and the </w:t>
      </w:r>
      <w:r w:rsidR="65F67340" w:rsidRPr="23F67D3D">
        <w:rPr>
          <w:rFonts w:ascii="Times" w:eastAsia="Times" w:hAnsi="Times" w:cs="Times"/>
        </w:rPr>
        <w:t xml:space="preserve">eventual </w:t>
      </w:r>
      <w:r w:rsidR="5102A832" w:rsidRPr="23F67D3D">
        <w:rPr>
          <w:rFonts w:ascii="Times" w:eastAsia="Times" w:hAnsi="Times" w:cs="Times"/>
        </w:rPr>
        <w:t xml:space="preserve">post-reconstruction ecosystem that emerges will be determined in large measure by the characteristics of the new beach </w:t>
      </w:r>
      <w:r w:rsidR="4DF07020" w:rsidRPr="23F67D3D">
        <w:rPr>
          <w:rFonts w:ascii="Times" w:eastAsia="Times" w:hAnsi="Times" w:cs="Times"/>
        </w:rPr>
        <w:t xml:space="preserve">sediment </w:t>
      </w:r>
      <w:r w:rsidR="5102A832" w:rsidRPr="23F67D3D">
        <w:rPr>
          <w:rFonts w:ascii="Times" w:eastAsia="Times" w:hAnsi="Times" w:cs="Times"/>
        </w:rPr>
        <w:t>(</w:t>
      </w:r>
      <w:r w:rsidR="00BB2017" w:rsidRPr="23F67D3D">
        <w:rPr>
          <w:rFonts w:ascii="Times" w:eastAsia="Times" w:hAnsi="Times" w:cs="Times"/>
        </w:rPr>
        <w:t xml:space="preserve">McLachlan 1983; </w:t>
      </w:r>
      <w:proofErr w:type="spellStart"/>
      <w:r w:rsidR="00BB2017" w:rsidRPr="23F67D3D">
        <w:rPr>
          <w:rFonts w:ascii="Times" w:eastAsia="Times" w:hAnsi="Times" w:cs="Times"/>
        </w:rPr>
        <w:t>Degraer</w:t>
      </w:r>
      <w:proofErr w:type="spellEnd"/>
      <w:r w:rsidR="00BB2017" w:rsidRPr="23F67D3D">
        <w:rPr>
          <w:rFonts w:ascii="Times" w:eastAsia="Times" w:hAnsi="Times" w:cs="Times"/>
        </w:rPr>
        <w:t xml:space="preserve"> et al. 2003; </w:t>
      </w:r>
      <w:proofErr w:type="spellStart"/>
      <w:r w:rsidR="00BB2017" w:rsidRPr="23F67D3D">
        <w:rPr>
          <w:rFonts w:ascii="Times" w:eastAsia="Times" w:hAnsi="Times" w:cs="Times"/>
        </w:rPr>
        <w:t>Rodil</w:t>
      </w:r>
      <w:proofErr w:type="spellEnd"/>
      <w:r w:rsidR="00BB2017" w:rsidRPr="23F67D3D">
        <w:rPr>
          <w:rFonts w:ascii="Times" w:eastAsia="Times" w:hAnsi="Times" w:cs="Times"/>
        </w:rPr>
        <w:t xml:space="preserve"> and </w:t>
      </w:r>
      <w:proofErr w:type="spellStart"/>
      <w:r w:rsidR="00BB2017" w:rsidRPr="23F67D3D">
        <w:rPr>
          <w:rFonts w:ascii="Times" w:eastAsia="Times" w:hAnsi="Times" w:cs="Times"/>
        </w:rPr>
        <w:t>Lastra</w:t>
      </w:r>
      <w:proofErr w:type="spellEnd"/>
      <w:r w:rsidR="00BB2017" w:rsidRPr="23F67D3D">
        <w:rPr>
          <w:rFonts w:ascii="Times" w:eastAsia="Times" w:hAnsi="Times" w:cs="Times"/>
        </w:rPr>
        <w:t xml:space="preserve"> 2004; McLachlan and </w:t>
      </w:r>
      <w:proofErr w:type="spellStart"/>
      <w:r w:rsidR="00BB2017" w:rsidRPr="23F67D3D">
        <w:rPr>
          <w:rFonts w:ascii="Times" w:eastAsia="Times" w:hAnsi="Times" w:cs="Times"/>
        </w:rPr>
        <w:t>Dorvlo</w:t>
      </w:r>
      <w:proofErr w:type="spellEnd"/>
      <w:r w:rsidR="00BB2017" w:rsidRPr="23F67D3D">
        <w:rPr>
          <w:rFonts w:ascii="Times" w:eastAsia="Times" w:hAnsi="Times" w:cs="Times"/>
        </w:rPr>
        <w:t xml:space="preserve"> 2005</w:t>
      </w:r>
      <w:r w:rsidR="21A8D9E4" w:rsidRPr="23F67D3D">
        <w:rPr>
          <w:rFonts w:ascii="Times" w:eastAsia="Times" w:hAnsi="Times" w:cs="Times"/>
        </w:rPr>
        <w:t xml:space="preserve">; Peterson et al. 2014; Vanden </w:t>
      </w:r>
      <w:proofErr w:type="spellStart"/>
      <w:r w:rsidR="21A8D9E4" w:rsidRPr="23F67D3D">
        <w:rPr>
          <w:rFonts w:ascii="Times" w:eastAsia="Times" w:hAnsi="Times" w:cs="Times"/>
        </w:rPr>
        <w:t>Eede</w:t>
      </w:r>
      <w:proofErr w:type="spellEnd"/>
      <w:r w:rsidR="21A8D9E4" w:rsidRPr="23F67D3D">
        <w:rPr>
          <w:rFonts w:ascii="Times" w:eastAsia="Times" w:hAnsi="Times" w:cs="Times"/>
        </w:rPr>
        <w:t xml:space="preserve"> et al. 2014; </w:t>
      </w:r>
      <w:r w:rsidR="5102A832" w:rsidRPr="23F67D3D">
        <w:rPr>
          <w:rFonts w:ascii="Times" w:eastAsia="Times" w:hAnsi="Times" w:cs="Times"/>
        </w:rPr>
        <w:t xml:space="preserve">Voila et al. 2014). </w:t>
      </w:r>
      <w:r w:rsidR="372DA170" w:rsidRPr="23F67D3D">
        <w:rPr>
          <w:rFonts w:ascii="Times" w:eastAsia="Times" w:hAnsi="Times" w:cs="Times"/>
        </w:rPr>
        <w:t>Important sediment c</w:t>
      </w:r>
      <w:r w:rsidR="5102A832" w:rsidRPr="23F67D3D">
        <w:rPr>
          <w:rFonts w:ascii="Times" w:eastAsia="Times" w:hAnsi="Times" w:cs="Times"/>
        </w:rPr>
        <w:t xml:space="preserve">haracteristics </w:t>
      </w:r>
      <w:r w:rsidR="17C8D51F" w:rsidRPr="23F67D3D">
        <w:rPr>
          <w:rFonts w:ascii="Times" w:eastAsia="Times" w:hAnsi="Times" w:cs="Times"/>
        </w:rPr>
        <w:t>include</w:t>
      </w:r>
      <w:r w:rsidR="5102A832" w:rsidRPr="23F67D3D">
        <w:rPr>
          <w:rFonts w:ascii="Times" w:eastAsia="Times" w:hAnsi="Times" w:cs="Times"/>
        </w:rPr>
        <w:t xml:space="preserve"> </w:t>
      </w:r>
      <w:r w:rsidR="2B0C4516" w:rsidRPr="23F67D3D">
        <w:rPr>
          <w:rFonts w:ascii="Times" w:eastAsia="Times" w:hAnsi="Times" w:cs="Times"/>
        </w:rPr>
        <w:t xml:space="preserve">mineralogical makeup, </w:t>
      </w:r>
      <w:r w:rsidR="5102A832" w:rsidRPr="23F67D3D">
        <w:rPr>
          <w:rFonts w:ascii="Times" w:eastAsia="Times" w:hAnsi="Times" w:cs="Times"/>
        </w:rPr>
        <w:t xml:space="preserve">particle size and shape distributions, </w:t>
      </w:r>
      <w:r w:rsidR="31E8D482" w:rsidRPr="23F67D3D">
        <w:rPr>
          <w:rFonts w:ascii="Times" w:eastAsia="Times" w:hAnsi="Times" w:cs="Times"/>
        </w:rPr>
        <w:t xml:space="preserve">and </w:t>
      </w:r>
      <w:r w:rsidR="5102A832" w:rsidRPr="23F67D3D">
        <w:rPr>
          <w:rFonts w:ascii="Times" w:eastAsia="Times" w:hAnsi="Times" w:cs="Times"/>
        </w:rPr>
        <w:t>color</w:t>
      </w:r>
      <w:r w:rsidR="07F36976" w:rsidRPr="23F67D3D">
        <w:rPr>
          <w:rFonts w:ascii="Times" w:eastAsia="Times" w:hAnsi="Times" w:cs="Times"/>
        </w:rPr>
        <w:t>.</w:t>
      </w:r>
      <w:r w:rsidR="5102A832" w:rsidRPr="23F67D3D">
        <w:rPr>
          <w:rFonts w:ascii="Times" w:eastAsia="Times" w:hAnsi="Times" w:cs="Times"/>
        </w:rPr>
        <w:t xml:space="preserve"> </w:t>
      </w:r>
      <w:r w:rsidR="5DC32FF4" w:rsidRPr="23F67D3D">
        <w:rPr>
          <w:rFonts w:ascii="Times" w:eastAsia="Times" w:hAnsi="Times" w:cs="Times"/>
        </w:rPr>
        <w:t xml:space="preserve">The sediment particles themselves can consist of </w:t>
      </w:r>
      <w:r w:rsidR="25D95CD4" w:rsidRPr="23F67D3D">
        <w:rPr>
          <w:rFonts w:ascii="Times" w:eastAsia="Times" w:hAnsi="Times" w:cs="Times"/>
        </w:rPr>
        <w:t xml:space="preserve">muds, </w:t>
      </w:r>
      <w:r w:rsidR="5DC32FF4" w:rsidRPr="23F67D3D">
        <w:rPr>
          <w:rFonts w:ascii="Times" w:eastAsia="Times" w:hAnsi="Times" w:cs="Times"/>
        </w:rPr>
        <w:t>sands</w:t>
      </w:r>
      <w:r w:rsidR="39DCD1D5" w:rsidRPr="23F67D3D">
        <w:rPr>
          <w:rFonts w:ascii="Times" w:eastAsia="Times" w:hAnsi="Times" w:cs="Times"/>
        </w:rPr>
        <w:t xml:space="preserve">, </w:t>
      </w:r>
      <w:r w:rsidR="003D1C1E">
        <w:rPr>
          <w:rFonts w:ascii="Times" w:eastAsia="Times" w:hAnsi="Times" w:cs="Times"/>
        </w:rPr>
        <w:t xml:space="preserve">and </w:t>
      </w:r>
      <w:r w:rsidR="39DCD1D5" w:rsidRPr="23F67D3D">
        <w:rPr>
          <w:rFonts w:ascii="Times" w:eastAsia="Times" w:hAnsi="Times" w:cs="Times"/>
        </w:rPr>
        <w:t>gravels</w:t>
      </w:r>
      <w:r w:rsidR="003D1C1E">
        <w:rPr>
          <w:rFonts w:ascii="Times" w:eastAsia="Times" w:hAnsi="Times" w:cs="Times"/>
        </w:rPr>
        <w:t xml:space="preserve">, </w:t>
      </w:r>
      <w:r w:rsidR="5DC32FF4" w:rsidRPr="23F67D3D">
        <w:rPr>
          <w:rFonts w:ascii="Times" w:eastAsia="Times" w:hAnsi="Times" w:cs="Times"/>
        </w:rPr>
        <w:t>from a variety of terrestrial or marine sources, a</w:t>
      </w:r>
      <w:r w:rsidR="3923AD02" w:rsidRPr="23F67D3D">
        <w:rPr>
          <w:rFonts w:ascii="Times" w:eastAsia="Times" w:hAnsi="Times" w:cs="Times"/>
        </w:rPr>
        <w:t>long with</w:t>
      </w:r>
      <w:r w:rsidR="5DC32FF4" w:rsidRPr="23F67D3D">
        <w:rPr>
          <w:rFonts w:ascii="Times" w:eastAsia="Times" w:hAnsi="Times" w:cs="Times"/>
        </w:rPr>
        <w:t xml:space="preserve"> d</w:t>
      </w:r>
      <w:r w:rsidR="5102A832" w:rsidRPr="23F67D3D">
        <w:rPr>
          <w:rFonts w:ascii="Times" w:eastAsia="Times" w:hAnsi="Times" w:cs="Times"/>
        </w:rPr>
        <w:t xml:space="preserve">urable shells, shell fragments, and </w:t>
      </w:r>
      <w:r w:rsidR="72AD22B5" w:rsidRPr="23F67D3D">
        <w:rPr>
          <w:rFonts w:ascii="Times" w:eastAsia="Times" w:hAnsi="Times" w:cs="Times"/>
        </w:rPr>
        <w:t>finer</w:t>
      </w:r>
      <w:r w:rsidR="5A728AED" w:rsidRPr="23F67D3D">
        <w:rPr>
          <w:rFonts w:ascii="Times" w:eastAsia="Times" w:hAnsi="Times" w:cs="Times"/>
        </w:rPr>
        <w:t xml:space="preserve">-ground </w:t>
      </w:r>
      <w:r w:rsidR="2832FE9B" w:rsidRPr="23F67D3D">
        <w:rPr>
          <w:rFonts w:ascii="Times" w:eastAsia="Times" w:hAnsi="Times" w:cs="Times"/>
        </w:rPr>
        <w:t xml:space="preserve">shell-derived </w:t>
      </w:r>
      <w:r w:rsidR="5102A832" w:rsidRPr="23F67D3D">
        <w:rPr>
          <w:rFonts w:ascii="Times" w:eastAsia="Times" w:hAnsi="Times" w:cs="Times"/>
        </w:rPr>
        <w:t>hash</w:t>
      </w:r>
      <w:r w:rsidR="528F318B" w:rsidRPr="23F67D3D">
        <w:rPr>
          <w:rFonts w:ascii="Times" w:eastAsia="Times" w:hAnsi="Times" w:cs="Times"/>
        </w:rPr>
        <w:t>, all</w:t>
      </w:r>
      <w:r w:rsidR="606B2C77" w:rsidRPr="23F67D3D">
        <w:rPr>
          <w:rFonts w:ascii="Times" w:eastAsia="Times" w:hAnsi="Times" w:cs="Times"/>
        </w:rPr>
        <w:t xml:space="preserve"> </w:t>
      </w:r>
      <w:r w:rsidR="4EC3FFB1" w:rsidRPr="23F67D3D">
        <w:rPr>
          <w:rFonts w:ascii="Times" w:eastAsia="Times" w:hAnsi="Times" w:cs="Times"/>
        </w:rPr>
        <w:t xml:space="preserve">varying </w:t>
      </w:r>
      <w:r w:rsidR="17167AFF" w:rsidRPr="23F67D3D">
        <w:rPr>
          <w:rFonts w:ascii="Times" w:eastAsia="Times" w:hAnsi="Times" w:cs="Times"/>
        </w:rPr>
        <w:t xml:space="preserve">in </w:t>
      </w:r>
      <w:r w:rsidR="1E46CA03" w:rsidRPr="23F67D3D">
        <w:rPr>
          <w:rFonts w:ascii="Times" w:eastAsia="Times" w:hAnsi="Times" w:cs="Times"/>
        </w:rPr>
        <w:t>size</w:t>
      </w:r>
      <w:r w:rsidR="02EA2A27" w:rsidRPr="23F67D3D">
        <w:rPr>
          <w:rFonts w:ascii="Times" w:eastAsia="Times" w:hAnsi="Times" w:cs="Times"/>
        </w:rPr>
        <w:t xml:space="preserve">, shape, </w:t>
      </w:r>
      <w:r w:rsidR="20250DE6" w:rsidRPr="23F67D3D">
        <w:rPr>
          <w:rFonts w:ascii="Times" w:eastAsia="Times" w:hAnsi="Times" w:cs="Times"/>
        </w:rPr>
        <w:t>composition</w:t>
      </w:r>
      <w:r w:rsidR="02EA2A27" w:rsidRPr="23F67D3D">
        <w:rPr>
          <w:rFonts w:ascii="Times" w:eastAsia="Times" w:hAnsi="Times" w:cs="Times"/>
        </w:rPr>
        <w:t>,</w:t>
      </w:r>
      <w:r w:rsidR="1E46CA03" w:rsidRPr="23F67D3D">
        <w:rPr>
          <w:rFonts w:ascii="Times" w:eastAsia="Times" w:hAnsi="Times" w:cs="Times"/>
        </w:rPr>
        <w:t xml:space="preserve"> and </w:t>
      </w:r>
      <w:r w:rsidR="77A0B44C" w:rsidRPr="23F67D3D">
        <w:rPr>
          <w:rFonts w:ascii="Times" w:eastAsia="Times" w:hAnsi="Times" w:cs="Times"/>
        </w:rPr>
        <w:t>quantity</w:t>
      </w:r>
      <w:r w:rsidR="5102A832" w:rsidRPr="23F67D3D">
        <w:rPr>
          <w:rFonts w:ascii="Times" w:eastAsia="Times" w:hAnsi="Times" w:cs="Times"/>
        </w:rPr>
        <w:t xml:space="preserve">. </w:t>
      </w:r>
      <w:r w:rsidR="5387986B" w:rsidRPr="23F67D3D">
        <w:rPr>
          <w:rFonts w:ascii="Times" w:eastAsia="Times" w:hAnsi="Times" w:cs="Times"/>
        </w:rPr>
        <w:lastRenderedPageBreak/>
        <w:t xml:space="preserve">Degradable </w:t>
      </w:r>
      <w:r w:rsidR="3F391D77" w:rsidRPr="23F67D3D">
        <w:rPr>
          <w:rFonts w:ascii="Times" w:eastAsia="Times" w:hAnsi="Times" w:cs="Times"/>
        </w:rPr>
        <w:t xml:space="preserve">organic content may also be interspersed with </w:t>
      </w:r>
      <w:r w:rsidR="6BA6B00A" w:rsidRPr="23F67D3D">
        <w:rPr>
          <w:rFonts w:ascii="Times" w:eastAsia="Times" w:hAnsi="Times" w:cs="Times"/>
        </w:rPr>
        <w:t>the sediment</w:t>
      </w:r>
      <w:r w:rsidR="3DB4CD64" w:rsidRPr="23F67D3D">
        <w:rPr>
          <w:rFonts w:ascii="Times" w:eastAsia="Times" w:hAnsi="Times" w:cs="Times"/>
        </w:rPr>
        <w:t>s</w:t>
      </w:r>
      <w:r w:rsidR="3F391D77" w:rsidRPr="23F67D3D">
        <w:rPr>
          <w:rFonts w:ascii="Times" w:eastAsia="Times" w:hAnsi="Times" w:cs="Times"/>
        </w:rPr>
        <w:t xml:space="preserve">. </w:t>
      </w:r>
      <w:r w:rsidR="5102A832" w:rsidRPr="23F67D3D">
        <w:rPr>
          <w:rFonts w:ascii="Times" w:eastAsia="Times" w:hAnsi="Times" w:cs="Times"/>
        </w:rPr>
        <w:t xml:space="preserve">These material qualities </w:t>
      </w:r>
      <w:r w:rsidR="05AAD9D3" w:rsidRPr="23F67D3D">
        <w:rPr>
          <w:rFonts w:ascii="Times" w:eastAsia="Times" w:hAnsi="Times" w:cs="Times"/>
        </w:rPr>
        <w:t xml:space="preserve">and </w:t>
      </w:r>
      <w:r w:rsidR="5F3FEC1F" w:rsidRPr="23F67D3D">
        <w:rPr>
          <w:rFonts w:ascii="Times" w:eastAsia="Times" w:hAnsi="Times" w:cs="Times"/>
        </w:rPr>
        <w:t xml:space="preserve">relative </w:t>
      </w:r>
      <w:r w:rsidR="05AAD9D3" w:rsidRPr="23F67D3D">
        <w:rPr>
          <w:rFonts w:ascii="Times" w:eastAsia="Times" w:hAnsi="Times" w:cs="Times"/>
        </w:rPr>
        <w:t xml:space="preserve">quantities </w:t>
      </w:r>
      <w:r w:rsidR="5102A832" w:rsidRPr="23F67D3D">
        <w:rPr>
          <w:rFonts w:ascii="Times" w:eastAsia="Times" w:hAnsi="Times" w:cs="Times"/>
        </w:rPr>
        <w:t>play a crucial role in determining species composition, diversity, variability, and abundance</w:t>
      </w:r>
      <w:r w:rsidR="25DFA7DF" w:rsidRPr="23F67D3D">
        <w:rPr>
          <w:rFonts w:ascii="Times" w:eastAsia="Times" w:hAnsi="Times" w:cs="Times"/>
        </w:rPr>
        <w:t xml:space="preserve"> in the beach ecosystem</w:t>
      </w:r>
      <w:r w:rsidR="5102A832" w:rsidRPr="23F67D3D">
        <w:rPr>
          <w:rFonts w:ascii="Times" w:eastAsia="Times" w:hAnsi="Times" w:cs="Times"/>
        </w:rPr>
        <w:t xml:space="preserve"> (Greene 2002). </w:t>
      </w:r>
    </w:p>
    <w:p w14:paraId="7B480298" w14:textId="04591F87" w:rsidR="008A4335" w:rsidRDefault="5102A832" w:rsidP="7096EE3F">
      <w:pPr>
        <w:spacing w:line="480" w:lineRule="auto"/>
        <w:rPr>
          <w:rFonts w:ascii="Times" w:eastAsia="Times" w:hAnsi="Times" w:cs="Times"/>
        </w:rPr>
      </w:pPr>
      <w:r w:rsidRPr="23F67D3D">
        <w:rPr>
          <w:rFonts w:ascii="Times" w:eastAsia="Times" w:hAnsi="Times" w:cs="Times"/>
        </w:rPr>
        <w:t xml:space="preserve">A study by </w:t>
      </w:r>
      <w:proofErr w:type="spellStart"/>
      <w:r w:rsidRPr="23F67D3D">
        <w:rPr>
          <w:rFonts w:ascii="Times" w:eastAsia="Times" w:hAnsi="Times" w:cs="Times"/>
        </w:rPr>
        <w:t>Benedet</w:t>
      </w:r>
      <w:proofErr w:type="spellEnd"/>
      <w:r w:rsidRPr="23F67D3D">
        <w:rPr>
          <w:rFonts w:ascii="Times" w:eastAsia="Times" w:hAnsi="Times" w:cs="Times"/>
        </w:rPr>
        <w:t xml:space="preserve"> et al. (2004) assert</w:t>
      </w:r>
      <w:r w:rsidR="0BAE79CB" w:rsidRPr="23F67D3D">
        <w:rPr>
          <w:rFonts w:ascii="Times" w:eastAsia="Times" w:hAnsi="Times" w:cs="Times"/>
        </w:rPr>
        <w:t>ed</w:t>
      </w:r>
      <w:r w:rsidRPr="23F67D3D">
        <w:rPr>
          <w:rFonts w:ascii="Times" w:eastAsia="Times" w:hAnsi="Times" w:cs="Times"/>
        </w:rPr>
        <w:t xml:space="preserve"> that differences in grain size between </w:t>
      </w:r>
      <w:r w:rsidR="28B9DF85" w:rsidRPr="23F67D3D">
        <w:rPr>
          <w:rFonts w:ascii="Times" w:eastAsia="Times" w:hAnsi="Times" w:cs="Times"/>
        </w:rPr>
        <w:t xml:space="preserve">nourishment </w:t>
      </w:r>
      <w:r w:rsidRPr="23F67D3D">
        <w:rPr>
          <w:rFonts w:ascii="Times" w:eastAsia="Times" w:hAnsi="Times" w:cs="Times"/>
        </w:rPr>
        <w:t xml:space="preserve">fill materials versus those </w:t>
      </w:r>
      <w:r w:rsidR="00DE5D67">
        <w:rPr>
          <w:rFonts w:ascii="Times" w:eastAsia="Times" w:hAnsi="Times" w:cs="Times"/>
        </w:rPr>
        <w:t>from</w:t>
      </w:r>
      <w:r w:rsidRPr="23F67D3D">
        <w:rPr>
          <w:rFonts w:ascii="Times" w:eastAsia="Times" w:hAnsi="Times" w:cs="Times"/>
        </w:rPr>
        <w:t xml:space="preserve"> the original beach can yield large changes in the resulting </w:t>
      </w:r>
      <w:r w:rsidR="22EEA056" w:rsidRPr="23F67D3D">
        <w:rPr>
          <w:rFonts w:ascii="Times" w:eastAsia="Times" w:hAnsi="Times" w:cs="Times"/>
        </w:rPr>
        <w:t xml:space="preserve">modal </w:t>
      </w:r>
      <w:r w:rsidRPr="23F67D3D">
        <w:rPr>
          <w:rFonts w:ascii="Times" w:eastAsia="Times" w:hAnsi="Times" w:cs="Times"/>
        </w:rPr>
        <w:t xml:space="preserve">beach morphology. </w:t>
      </w:r>
      <w:r w:rsidR="4EE3F47D" w:rsidRPr="23F67D3D">
        <w:rPr>
          <w:rFonts w:ascii="Times" w:eastAsia="Times" w:hAnsi="Times" w:cs="Times"/>
        </w:rPr>
        <w:t>Modality here refers to the geometry</w:t>
      </w:r>
      <w:r w:rsidR="14554CC4" w:rsidRPr="23F67D3D">
        <w:rPr>
          <w:rFonts w:ascii="Times" w:eastAsia="Times" w:hAnsi="Times" w:cs="Times"/>
        </w:rPr>
        <w:t xml:space="preserve"> or shape</w:t>
      </w:r>
      <w:r w:rsidR="4EE3F47D" w:rsidRPr="23F67D3D">
        <w:rPr>
          <w:rFonts w:ascii="Times" w:eastAsia="Times" w:hAnsi="Times" w:cs="Times"/>
        </w:rPr>
        <w:t xml:space="preserve"> </w:t>
      </w:r>
      <w:r w:rsidR="349CFD7A" w:rsidRPr="23F67D3D">
        <w:rPr>
          <w:rFonts w:ascii="Times" w:eastAsia="Times" w:hAnsi="Times" w:cs="Times"/>
        </w:rPr>
        <w:t>that</w:t>
      </w:r>
      <w:r w:rsidR="4EE3F47D" w:rsidRPr="23F67D3D">
        <w:rPr>
          <w:rFonts w:ascii="Times" w:eastAsia="Times" w:hAnsi="Times" w:cs="Times"/>
        </w:rPr>
        <w:t xml:space="preserve"> the beach profile </w:t>
      </w:r>
      <w:r w:rsidR="73746354" w:rsidRPr="23F67D3D">
        <w:rPr>
          <w:rFonts w:ascii="Times" w:eastAsia="Times" w:hAnsi="Times" w:cs="Times"/>
        </w:rPr>
        <w:t xml:space="preserve">will assume </w:t>
      </w:r>
      <w:r w:rsidR="4EE3F47D" w:rsidRPr="23F67D3D">
        <w:rPr>
          <w:rFonts w:ascii="Times" w:eastAsia="Times" w:hAnsi="Times" w:cs="Times"/>
        </w:rPr>
        <w:t>under what might be considered typical wind and wave conditions</w:t>
      </w:r>
      <w:r w:rsidR="02AFDB99" w:rsidRPr="23F67D3D">
        <w:rPr>
          <w:rFonts w:ascii="Times" w:eastAsia="Times" w:hAnsi="Times" w:cs="Times"/>
        </w:rPr>
        <w:t xml:space="preserve"> </w:t>
      </w:r>
      <w:r w:rsidR="55CEBD03" w:rsidRPr="23F67D3D">
        <w:rPr>
          <w:rFonts w:ascii="Times" w:eastAsia="Times" w:hAnsi="Times" w:cs="Times"/>
        </w:rPr>
        <w:t xml:space="preserve">for a given locale </w:t>
      </w:r>
      <w:r w:rsidR="02AFDB99" w:rsidRPr="23F67D3D">
        <w:rPr>
          <w:rFonts w:ascii="Times" w:eastAsia="Times" w:hAnsi="Times" w:cs="Times"/>
        </w:rPr>
        <w:t>(</w:t>
      </w:r>
      <w:r w:rsidR="707B90B7" w:rsidRPr="23F67D3D">
        <w:rPr>
          <w:rFonts w:ascii="Times" w:eastAsia="Times" w:hAnsi="Times" w:cs="Times"/>
        </w:rPr>
        <w:t>Wright and Short, 1984).</w:t>
      </w:r>
      <w:r w:rsidR="43FB01B2" w:rsidRPr="23F67D3D">
        <w:rPr>
          <w:rFonts w:ascii="Times" w:eastAsia="Times" w:hAnsi="Times" w:cs="Times"/>
        </w:rPr>
        <w:t xml:space="preserve"> </w:t>
      </w:r>
      <w:r w:rsidRPr="23F67D3D">
        <w:rPr>
          <w:rFonts w:ascii="Times" w:eastAsia="Times" w:hAnsi="Times" w:cs="Times"/>
        </w:rPr>
        <w:t xml:space="preserve">Peterson and Manning's (2001) work along two North Carolina ocean beaches and in experimental wave tanks </w:t>
      </w:r>
      <w:r w:rsidR="00A9033C">
        <w:rPr>
          <w:rFonts w:ascii="Times" w:eastAsia="Times" w:hAnsi="Times" w:cs="Times"/>
        </w:rPr>
        <w:t>had earlier</w:t>
      </w:r>
      <w:r w:rsidR="4A619816" w:rsidRPr="23F67D3D">
        <w:rPr>
          <w:rFonts w:ascii="Times" w:eastAsia="Times" w:hAnsi="Times" w:cs="Times"/>
        </w:rPr>
        <w:t xml:space="preserve"> </w:t>
      </w:r>
      <w:r w:rsidR="57882410" w:rsidRPr="23F67D3D">
        <w:rPr>
          <w:rFonts w:ascii="Times" w:eastAsia="Times" w:hAnsi="Times" w:cs="Times"/>
        </w:rPr>
        <w:t xml:space="preserve">recognized </w:t>
      </w:r>
      <w:r w:rsidR="17817B69" w:rsidRPr="23F67D3D">
        <w:rPr>
          <w:rFonts w:ascii="Times" w:eastAsia="Times" w:hAnsi="Times" w:cs="Times"/>
        </w:rPr>
        <w:t xml:space="preserve">this </w:t>
      </w:r>
      <w:r w:rsidR="00DE5D67">
        <w:rPr>
          <w:rFonts w:ascii="Times" w:eastAsia="Times" w:hAnsi="Times" w:cs="Times"/>
        </w:rPr>
        <w:t>sediment size-profile</w:t>
      </w:r>
      <w:r w:rsidR="17817B69" w:rsidRPr="23F67D3D">
        <w:rPr>
          <w:rFonts w:ascii="Times" w:eastAsia="Times" w:hAnsi="Times" w:cs="Times"/>
        </w:rPr>
        <w:t xml:space="preserve"> relationship</w:t>
      </w:r>
      <w:r w:rsidR="58854C99" w:rsidRPr="23F67D3D">
        <w:rPr>
          <w:rFonts w:ascii="Times" w:eastAsia="Times" w:hAnsi="Times" w:cs="Times"/>
        </w:rPr>
        <w:t xml:space="preserve"> </w:t>
      </w:r>
      <w:r w:rsidR="00DE5D67">
        <w:rPr>
          <w:rFonts w:ascii="Times" w:eastAsia="Times" w:hAnsi="Times" w:cs="Times"/>
        </w:rPr>
        <w:t xml:space="preserve">while also observing a </w:t>
      </w:r>
      <w:r w:rsidRPr="23F67D3D">
        <w:rPr>
          <w:rFonts w:ascii="Times" w:eastAsia="Times" w:hAnsi="Times" w:cs="Times"/>
        </w:rPr>
        <w:t>correlation</w:t>
      </w:r>
      <w:r w:rsidR="00A9033C">
        <w:rPr>
          <w:rFonts w:ascii="Times" w:eastAsia="Times" w:hAnsi="Times" w:cs="Times"/>
        </w:rPr>
        <w:t xml:space="preserve"> between changes in sediment size and</w:t>
      </w:r>
      <w:r w:rsidRPr="23F67D3D">
        <w:rPr>
          <w:rFonts w:ascii="Times" w:eastAsia="Times" w:hAnsi="Times" w:cs="Times"/>
        </w:rPr>
        <w:t xml:space="preserve"> </w:t>
      </w:r>
      <w:r w:rsidR="00A9033C">
        <w:rPr>
          <w:rFonts w:ascii="Times" w:eastAsia="Times" w:hAnsi="Times" w:cs="Times"/>
        </w:rPr>
        <w:t>the</w:t>
      </w:r>
      <w:r w:rsidRPr="23F67D3D">
        <w:rPr>
          <w:rFonts w:ascii="Times" w:eastAsia="Times" w:hAnsi="Times" w:cs="Times"/>
        </w:rPr>
        <w:t xml:space="preserve"> survival/recovery of fauna on the nourished beach. Over a two-year period</w:t>
      </w:r>
      <w:r w:rsidR="00B30A18">
        <w:rPr>
          <w:rFonts w:ascii="Times" w:eastAsia="Times" w:hAnsi="Times" w:cs="Times"/>
        </w:rPr>
        <w:t xml:space="preserve"> in the Peterson and Manning study</w:t>
      </w:r>
      <w:r w:rsidRPr="23F67D3D">
        <w:rPr>
          <w:rFonts w:ascii="Times" w:eastAsia="Times" w:hAnsi="Times" w:cs="Times"/>
        </w:rPr>
        <w:t xml:space="preserve"> the beaches</w:t>
      </w:r>
      <w:r w:rsidR="79971AC5" w:rsidRPr="23F67D3D">
        <w:rPr>
          <w:rFonts w:ascii="Times" w:eastAsia="Times" w:hAnsi="Times" w:cs="Times"/>
        </w:rPr>
        <w:t xml:space="preserve"> </w:t>
      </w:r>
      <w:r w:rsidR="529135C4" w:rsidRPr="23F67D3D">
        <w:rPr>
          <w:rFonts w:ascii="Times" w:eastAsia="Times" w:hAnsi="Times" w:cs="Times"/>
        </w:rPr>
        <w:t xml:space="preserve">that </w:t>
      </w:r>
      <w:r w:rsidRPr="23F67D3D">
        <w:rPr>
          <w:rFonts w:ascii="Times" w:eastAsia="Times" w:hAnsi="Times" w:cs="Times"/>
        </w:rPr>
        <w:t xml:space="preserve">received sands smaller in average size than what was present on the pre-nourished beach exhibited poor recovery for species of amphipods (specifically: </w:t>
      </w:r>
      <w:proofErr w:type="spellStart"/>
      <w:r w:rsidRPr="23F67D3D">
        <w:rPr>
          <w:rFonts w:ascii="Times" w:eastAsia="Times" w:hAnsi="Times" w:cs="Times"/>
          <w:i/>
          <w:iCs/>
        </w:rPr>
        <w:t>Parahaustorius</w:t>
      </w:r>
      <w:proofErr w:type="spellEnd"/>
      <w:r w:rsidRPr="23F67D3D">
        <w:rPr>
          <w:rFonts w:ascii="Times" w:eastAsia="Times" w:hAnsi="Times" w:cs="Times"/>
          <w:i/>
          <w:iCs/>
        </w:rPr>
        <w:t xml:space="preserve"> </w:t>
      </w:r>
      <w:proofErr w:type="spellStart"/>
      <w:r w:rsidRPr="23F67D3D">
        <w:rPr>
          <w:rFonts w:ascii="Times" w:eastAsia="Times" w:hAnsi="Times" w:cs="Times"/>
          <w:i/>
          <w:iCs/>
        </w:rPr>
        <w:t>longimerus</w:t>
      </w:r>
      <w:proofErr w:type="spellEnd"/>
      <w:r w:rsidRPr="23F67D3D">
        <w:rPr>
          <w:rFonts w:ascii="Times" w:eastAsia="Times" w:hAnsi="Times" w:cs="Times"/>
          <w:i/>
          <w:iCs/>
        </w:rPr>
        <w:t xml:space="preserve"> </w:t>
      </w:r>
      <w:r w:rsidRPr="23F67D3D">
        <w:rPr>
          <w:rFonts w:ascii="Times" w:eastAsia="Times" w:hAnsi="Times" w:cs="Times"/>
        </w:rPr>
        <w:t xml:space="preserve">and </w:t>
      </w:r>
      <w:proofErr w:type="spellStart"/>
      <w:r w:rsidRPr="23F67D3D">
        <w:rPr>
          <w:rFonts w:ascii="Times" w:eastAsia="Times" w:hAnsi="Times" w:cs="Times"/>
          <w:i/>
          <w:iCs/>
        </w:rPr>
        <w:t>Amphiporeia</w:t>
      </w:r>
      <w:proofErr w:type="spellEnd"/>
      <w:r w:rsidRPr="23F67D3D">
        <w:rPr>
          <w:rFonts w:ascii="Times" w:eastAsia="Times" w:hAnsi="Times" w:cs="Times"/>
          <w:i/>
          <w:iCs/>
        </w:rPr>
        <w:t xml:space="preserve"> virginiana</w:t>
      </w:r>
      <w:r w:rsidRPr="23F67D3D">
        <w:rPr>
          <w:rFonts w:ascii="Times" w:eastAsia="Times" w:hAnsi="Times" w:cs="Times"/>
        </w:rPr>
        <w:t>), and mole crabs (</w:t>
      </w:r>
      <w:r w:rsidRPr="23F67D3D">
        <w:rPr>
          <w:rFonts w:ascii="Times" w:eastAsia="Times" w:hAnsi="Times" w:cs="Times"/>
          <w:i/>
          <w:iCs/>
        </w:rPr>
        <w:t xml:space="preserve">Emerita </w:t>
      </w:r>
      <w:proofErr w:type="spellStart"/>
      <w:r w:rsidRPr="23F67D3D">
        <w:rPr>
          <w:rFonts w:ascii="Times" w:eastAsia="Times" w:hAnsi="Times" w:cs="Times"/>
          <w:i/>
          <w:iCs/>
        </w:rPr>
        <w:t>talpoida</w:t>
      </w:r>
      <w:proofErr w:type="spellEnd"/>
      <w:r w:rsidRPr="23F67D3D">
        <w:rPr>
          <w:rFonts w:ascii="Times" w:eastAsia="Times" w:hAnsi="Times" w:cs="Times"/>
        </w:rPr>
        <w:t xml:space="preserve">). Only a variety of </w:t>
      </w:r>
      <w:proofErr w:type="spellStart"/>
      <w:r w:rsidRPr="23F67D3D">
        <w:rPr>
          <w:rFonts w:ascii="Times" w:eastAsia="Times" w:hAnsi="Times" w:cs="Times"/>
        </w:rPr>
        <w:t>polychaete</w:t>
      </w:r>
      <w:proofErr w:type="spellEnd"/>
      <w:r w:rsidRPr="23F67D3D">
        <w:rPr>
          <w:rFonts w:ascii="Times" w:eastAsia="Times" w:hAnsi="Times" w:cs="Times"/>
        </w:rPr>
        <w:t xml:space="preserve"> worm (</w:t>
      </w:r>
      <w:proofErr w:type="spellStart"/>
      <w:r w:rsidRPr="23F67D3D">
        <w:rPr>
          <w:rFonts w:ascii="Times" w:eastAsia="Times" w:hAnsi="Times" w:cs="Times"/>
          <w:i/>
          <w:iCs/>
        </w:rPr>
        <w:t>Scolelepus</w:t>
      </w:r>
      <w:proofErr w:type="spellEnd"/>
      <w:r w:rsidRPr="23F67D3D">
        <w:rPr>
          <w:rFonts w:ascii="Times" w:eastAsia="Times" w:hAnsi="Times" w:cs="Times"/>
          <w:i/>
          <w:iCs/>
        </w:rPr>
        <w:t xml:space="preserve"> </w:t>
      </w:r>
      <w:proofErr w:type="spellStart"/>
      <w:r w:rsidRPr="23F67D3D">
        <w:rPr>
          <w:rFonts w:ascii="Times" w:eastAsia="Times" w:hAnsi="Times" w:cs="Times"/>
          <w:i/>
          <w:iCs/>
        </w:rPr>
        <w:t>squamata</w:t>
      </w:r>
      <w:proofErr w:type="spellEnd"/>
      <w:r w:rsidRPr="23F67D3D">
        <w:rPr>
          <w:rFonts w:ascii="Times" w:eastAsia="Times" w:hAnsi="Times" w:cs="Times"/>
        </w:rPr>
        <w:t xml:space="preserve">), a cosmopolitan species </w:t>
      </w:r>
      <w:r w:rsidR="59CDF8E4" w:rsidRPr="23F67D3D">
        <w:rPr>
          <w:rFonts w:ascii="Times" w:eastAsia="Times" w:hAnsi="Times" w:cs="Times"/>
        </w:rPr>
        <w:t xml:space="preserve">that </w:t>
      </w:r>
      <w:r w:rsidRPr="23F67D3D">
        <w:rPr>
          <w:rFonts w:ascii="Times" w:eastAsia="Times" w:hAnsi="Times" w:cs="Times"/>
        </w:rPr>
        <w:t xml:space="preserve">can tolerate a broad range of environmental conditions (van </w:t>
      </w:r>
      <w:proofErr w:type="spellStart"/>
      <w:r w:rsidRPr="23F67D3D">
        <w:rPr>
          <w:rFonts w:ascii="Times" w:eastAsia="Times" w:hAnsi="Times" w:cs="Times"/>
        </w:rPr>
        <w:t>Tomme</w:t>
      </w:r>
      <w:proofErr w:type="spellEnd"/>
      <w:r w:rsidRPr="23F67D3D">
        <w:rPr>
          <w:rFonts w:ascii="Times" w:eastAsia="Times" w:hAnsi="Times" w:cs="Times"/>
        </w:rPr>
        <w:t xml:space="preserve"> et al. 2013), appeared to </w:t>
      </w:r>
      <w:r w:rsidR="00B30A18">
        <w:rPr>
          <w:rFonts w:ascii="Times" w:eastAsia="Times" w:hAnsi="Times" w:cs="Times"/>
        </w:rPr>
        <w:t>r</w:t>
      </w:r>
      <w:r w:rsidRPr="23F67D3D">
        <w:rPr>
          <w:rFonts w:ascii="Times" w:eastAsia="Times" w:hAnsi="Times" w:cs="Times"/>
        </w:rPr>
        <w:t xml:space="preserve">emerge quickly following nourishment. </w:t>
      </w:r>
      <w:r w:rsidR="5DFB5B6F" w:rsidRPr="23F67D3D">
        <w:rPr>
          <w:rFonts w:ascii="Times" w:eastAsia="Times" w:hAnsi="Times" w:cs="Times"/>
        </w:rPr>
        <w:t xml:space="preserve">In contrast, </w:t>
      </w:r>
      <w:r w:rsidRPr="23F67D3D">
        <w:rPr>
          <w:rFonts w:ascii="Times" w:eastAsia="Times" w:hAnsi="Times" w:cs="Times"/>
        </w:rPr>
        <w:t>Woolridge et al. (2016)</w:t>
      </w:r>
      <w:r w:rsidR="02C22721" w:rsidRPr="23F67D3D">
        <w:rPr>
          <w:rFonts w:ascii="Times" w:eastAsia="Times" w:hAnsi="Times" w:cs="Times"/>
        </w:rPr>
        <w:t xml:space="preserve"> </w:t>
      </w:r>
      <w:r w:rsidRPr="23F67D3D">
        <w:rPr>
          <w:rFonts w:ascii="Times" w:eastAsia="Times" w:hAnsi="Times" w:cs="Times"/>
        </w:rPr>
        <w:t xml:space="preserve">found that </w:t>
      </w:r>
      <w:proofErr w:type="spellStart"/>
      <w:r w:rsidR="00DE5D67" w:rsidRPr="23F67D3D">
        <w:rPr>
          <w:rFonts w:ascii="Times" w:eastAsia="Times" w:hAnsi="Times" w:cs="Times"/>
          <w:i/>
          <w:iCs/>
        </w:rPr>
        <w:t>Scolelepus</w:t>
      </w:r>
      <w:proofErr w:type="spellEnd"/>
      <w:r w:rsidR="00DE5D67" w:rsidRPr="23F67D3D">
        <w:rPr>
          <w:rFonts w:ascii="Times" w:eastAsia="Times" w:hAnsi="Times" w:cs="Times"/>
          <w:i/>
          <w:iCs/>
        </w:rPr>
        <w:t xml:space="preserve"> </w:t>
      </w:r>
      <w:proofErr w:type="spellStart"/>
      <w:r w:rsidR="00DE5D67" w:rsidRPr="23F67D3D">
        <w:rPr>
          <w:rFonts w:ascii="Times" w:eastAsia="Times" w:hAnsi="Times" w:cs="Times"/>
          <w:i/>
          <w:iCs/>
        </w:rPr>
        <w:t>squamata</w:t>
      </w:r>
      <w:proofErr w:type="spellEnd"/>
      <w:r w:rsidR="00DE5D67">
        <w:rPr>
          <w:rFonts w:ascii="Times" w:eastAsia="Times" w:hAnsi="Times" w:cs="Times"/>
          <w:i/>
          <w:iCs/>
        </w:rPr>
        <w:t xml:space="preserve"> </w:t>
      </w:r>
      <w:r w:rsidR="00DE5D67">
        <w:rPr>
          <w:rFonts w:ascii="Times" w:eastAsia="Times" w:hAnsi="Times" w:cs="Times"/>
        </w:rPr>
        <w:t>remained below pre-nourishment population levels afte</w:t>
      </w:r>
      <w:r w:rsidR="009E5A98">
        <w:rPr>
          <w:rFonts w:ascii="Times" w:eastAsia="Times" w:hAnsi="Times" w:cs="Times"/>
        </w:rPr>
        <w:t>r</w:t>
      </w:r>
      <w:r w:rsidR="00DE5D67">
        <w:rPr>
          <w:rFonts w:ascii="Times" w:eastAsia="Times" w:hAnsi="Times" w:cs="Times"/>
        </w:rPr>
        <w:t xml:space="preserve"> </w:t>
      </w:r>
      <w:r w:rsidRPr="23F67D3D">
        <w:rPr>
          <w:rFonts w:ascii="Times" w:eastAsia="Times" w:hAnsi="Times" w:cs="Times"/>
        </w:rPr>
        <w:t xml:space="preserve">15 </w:t>
      </w:r>
      <w:r w:rsidR="00DE5D67">
        <w:rPr>
          <w:rFonts w:ascii="Times" w:eastAsia="Times" w:hAnsi="Times" w:cs="Times"/>
        </w:rPr>
        <w:t>months</w:t>
      </w:r>
      <w:r w:rsidR="009E5A98">
        <w:rPr>
          <w:rFonts w:ascii="Times" w:eastAsia="Times" w:hAnsi="Times" w:cs="Times"/>
        </w:rPr>
        <w:t xml:space="preserve"> at all</w:t>
      </w:r>
      <w:r w:rsidRPr="23F67D3D">
        <w:rPr>
          <w:rFonts w:ascii="Times" w:eastAsia="Times" w:hAnsi="Times" w:cs="Times"/>
        </w:rPr>
        <w:t xml:space="preserve"> eight Southern California beach sites</w:t>
      </w:r>
      <w:r w:rsidR="009E5A98">
        <w:rPr>
          <w:rFonts w:ascii="Times" w:eastAsia="Times" w:hAnsi="Times" w:cs="Times"/>
        </w:rPr>
        <w:t xml:space="preserve"> included in their study</w:t>
      </w:r>
      <w:r w:rsidR="003D1C1E">
        <w:rPr>
          <w:rFonts w:ascii="Times" w:eastAsia="Times" w:hAnsi="Times" w:cs="Times"/>
        </w:rPr>
        <w:t xml:space="preserve">. </w:t>
      </w:r>
      <w:r w:rsidR="009A20FD">
        <w:rPr>
          <w:rFonts w:ascii="Times" w:eastAsia="Times" w:hAnsi="Times" w:cs="Times"/>
        </w:rPr>
        <w:t xml:space="preserve">A later study by Peterson et al. (2006), again focusing on a recently nourished beach in North Carolina, observed a rapid recovery for </w:t>
      </w:r>
      <w:r w:rsidR="009A20FD" w:rsidRPr="000F5CF1">
        <w:rPr>
          <w:rFonts w:ascii="Times" w:eastAsia="Times" w:hAnsi="Times" w:cs="Times"/>
          <w:i/>
          <w:iCs/>
        </w:rPr>
        <w:t xml:space="preserve">Emerita </w:t>
      </w:r>
      <w:proofErr w:type="spellStart"/>
      <w:r w:rsidR="009A20FD" w:rsidRPr="000F5CF1">
        <w:rPr>
          <w:rFonts w:ascii="Times" w:eastAsia="Times" w:hAnsi="Times" w:cs="Times"/>
          <w:i/>
          <w:iCs/>
        </w:rPr>
        <w:t>talpoida</w:t>
      </w:r>
      <w:proofErr w:type="spellEnd"/>
      <w:r w:rsidR="009A20FD">
        <w:rPr>
          <w:rFonts w:ascii="Times" w:eastAsia="Times" w:hAnsi="Times" w:cs="Times"/>
        </w:rPr>
        <w:t xml:space="preserve">, while sp. </w:t>
      </w:r>
      <w:proofErr w:type="spellStart"/>
      <w:r w:rsidR="009A20FD" w:rsidRPr="000F5CF1">
        <w:rPr>
          <w:rFonts w:ascii="Times" w:eastAsia="Times" w:hAnsi="Times" w:cs="Times"/>
          <w:i/>
          <w:iCs/>
        </w:rPr>
        <w:t>Donax</w:t>
      </w:r>
      <w:proofErr w:type="spellEnd"/>
      <w:r w:rsidR="009A20FD">
        <w:rPr>
          <w:rFonts w:ascii="Times" w:eastAsia="Times" w:hAnsi="Times" w:cs="Times"/>
        </w:rPr>
        <w:t xml:space="preserve"> was </w:t>
      </w:r>
      <w:r w:rsidR="000F5CF1">
        <w:rPr>
          <w:rFonts w:ascii="Times" w:eastAsia="Times" w:hAnsi="Times" w:cs="Times"/>
        </w:rPr>
        <w:t xml:space="preserve">much </w:t>
      </w:r>
      <w:r w:rsidR="009A20FD">
        <w:rPr>
          <w:rFonts w:ascii="Times" w:eastAsia="Times" w:hAnsi="Times" w:cs="Times"/>
        </w:rPr>
        <w:t>slower</w:t>
      </w:r>
      <w:r w:rsidR="00AF0C2E">
        <w:rPr>
          <w:rFonts w:ascii="Times" w:eastAsia="Times" w:hAnsi="Times" w:cs="Times"/>
        </w:rPr>
        <w:t xml:space="preserve"> to rally</w:t>
      </w:r>
      <w:r w:rsidR="009A20FD">
        <w:rPr>
          <w:rFonts w:ascii="Times" w:eastAsia="Times" w:hAnsi="Times" w:cs="Times"/>
        </w:rPr>
        <w:t>. In this case the fill materials were coarser in average size tha</w:t>
      </w:r>
      <w:r w:rsidR="000F5CF1">
        <w:rPr>
          <w:rFonts w:ascii="Times" w:eastAsia="Times" w:hAnsi="Times" w:cs="Times"/>
        </w:rPr>
        <w:t>n</w:t>
      </w:r>
      <w:r w:rsidR="009A20FD">
        <w:rPr>
          <w:rFonts w:ascii="Times" w:eastAsia="Times" w:hAnsi="Times" w:cs="Times"/>
        </w:rPr>
        <w:t xml:space="preserve"> that found on the existing beach, </w:t>
      </w:r>
      <w:r w:rsidR="000F5CF1">
        <w:rPr>
          <w:rFonts w:ascii="Times" w:eastAsia="Times" w:hAnsi="Times" w:cs="Times"/>
        </w:rPr>
        <w:t>and contained</w:t>
      </w:r>
      <w:r w:rsidR="009A20FD">
        <w:rPr>
          <w:rFonts w:ascii="Times" w:eastAsia="Times" w:hAnsi="Times" w:cs="Times"/>
        </w:rPr>
        <w:t xml:space="preserve"> an abundance of gravel-sized shell hash. </w:t>
      </w:r>
      <w:r w:rsidR="009A20FD" w:rsidRPr="000F5CF1">
        <w:rPr>
          <w:rFonts w:ascii="Times" w:eastAsia="Times" w:hAnsi="Times" w:cs="Times"/>
          <w:i/>
          <w:iCs/>
        </w:rPr>
        <w:t>Emerita</w:t>
      </w:r>
      <w:r w:rsidR="009A20FD">
        <w:rPr>
          <w:rFonts w:ascii="Times" w:eastAsia="Times" w:hAnsi="Times" w:cs="Times"/>
        </w:rPr>
        <w:t xml:space="preserve"> are thought to prefer a relatively coarser sediment </w:t>
      </w:r>
      <w:r w:rsidR="000F5CF1">
        <w:rPr>
          <w:rFonts w:ascii="Times" w:eastAsia="Times" w:hAnsi="Times" w:cs="Times"/>
        </w:rPr>
        <w:lastRenderedPageBreak/>
        <w:t>mixture</w:t>
      </w:r>
      <w:r w:rsidR="009A20FD">
        <w:rPr>
          <w:rFonts w:ascii="Times" w:eastAsia="Times" w:hAnsi="Times" w:cs="Times"/>
        </w:rPr>
        <w:t xml:space="preserve"> (Bowman and Dolan, 1985). </w:t>
      </w:r>
      <w:proofErr w:type="spellStart"/>
      <w:r w:rsidR="009A20FD" w:rsidRPr="000F5CF1">
        <w:rPr>
          <w:rFonts w:ascii="Times" w:eastAsia="Times" w:hAnsi="Times" w:cs="Times"/>
          <w:i/>
          <w:iCs/>
        </w:rPr>
        <w:t>Donax</w:t>
      </w:r>
      <w:proofErr w:type="spellEnd"/>
      <w:r w:rsidR="009A20FD">
        <w:rPr>
          <w:rFonts w:ascii="Times" w:eastAsia="Times" w:hAnsi="Times" w:cs="Times"/>
        </w:rPr>
        <w:t xml:space="preserve"> on the other hand</w:t>
      </w:r>
      <w:r w:rsidR="000F5CF1">
        <w:rPr>
          <w:rFonts w:ascii="Times" w:eastAsia="Times" w:hAnsi="Times" w:cs="Times"/>
        </w:rPr>
        <w:t>,</w:t>
      </w:r>
      <w:r w:rsidR="009A20FD">
        <w:rPr>
          <w:rFonts w:ascii="Times" w:eastAsia="Times" w:hAnsi="Times" w:cs="Times"/>
        </w:rPr>
        <w:t xml:space="preserve"> </w:t>
      </w:r>
      <w:r w:rsidR="000F5CF1">
        <w:rPr>
          <w:rFonts w:ascii="Times" w:eastAsia="Times" w:hAnsi="Times" w:cs="Times"/>
        </w:rPr>
        <w:t>seem to favor a</w:t>
      </w:r>
      <w:r w:rsidR="009A20FD">
        <w:rPr>
          <w:rFonts w:ascii="Times" w:eastAsia="Times" w:hAnsi="Times" w:cs="Times"/>
        </w:rPr>
        <w:t xml:space="preserve"> substrate that is </w:t>
      </w:r>
      <w:r w:rsidR="000F5CF1">
        <w:rPr>
          <w:rFonts w:ascii="Times" w:eastAsia="Times" w:hAnsi="Times" w:cs="Times"/>
        </w:rPr>
        <w:t>finer grained (McLachlan, 1996), with less shell matter—a material that interferes with the animal’s ability to burrow into the beach surface</w:t>
      </w:r>
      <w:r w:rsidR="00AF0C2E">
        <w:rPr>
          <w:rFonts w:ascii="Times" w:eastAsia="Times" w:hAnsi="Times" w:cs="Times"/>
        </w:rPr>
        <w:t xml:space="preserve"> </w:t>
      </w:r>
      <w:r w:rsidR="000F5CF1">
        <w:rPr>
          <w:rFonts w:ascii="Times" w:eastAsia="Times" w:hAnsi="Times" w:cs="Times"/>
        </w:rPr>
        <w:t xml:space="preserve">(Manning, 2003). The coarser (approximately 1 phi size larger) fill material used for the nourishment project </w:t>
      </w:r>
      <w:r w:rsidR="005C6C82">
        <w:rPr>
          <w:rFonts w:ascii="Times" w:eastAsia="Times" w:hAnsi="Times" w:cs="Times"/>
        </w:rPr>
        <w:t xml:space="preserve">could explain the contrast seen in the recovery rates </w:t>
      </w:r>
      <w:r w:rsidR="00AF0C2E">
        <w:rPr>
          <w:rFonts w:ascii="Times" w:eastAsia="Times" w:hAnsi="Times" w:cs="Times"/>
        </w:rPr>
        <w:t>for</w:t>
      </w:r>
      <w:r w:rsidR="005C6C82">
        <w:rPr>
          <w:rFonts w:ascii="Times" w:eastAsia="Times" w:hAnsi="Times" w:cs="Times"/>
        </w:rPr>
        <w:t xml:space="preserve"> these two</w:t>
      </w:r>
      <w:r w:rsidR="00AF0C2E">
        <w:rPr>
          <w:rFonts w:ascii="Times" w:eastAsia="Times" w:hAnsi="Times" w:cs="Times"/>
        </w:rPr>
        <w:t xml:space="preserve"> species (Peterson et al. 2006)</w:t>
      </w:r>
      <w:r w:rsidR="005C6C82">
        <w:rPr>
          <w:rFonts w:ascii="Times" w:eastAsia="Times" w:hAnsi="Times" w:cs="Times"/>
        </w:rPr>
        <w:t xml:space="preserve">. </w:t>
      </w:r>
    </w:p>
    <w:p w14:paraId="022B6469" w14:textId="7E03D6E9" w:rsidR="5102A832" w:rsidRDefault="74E0E80C" w:rsidP="7096EE3F">
      <w:pPr>
        <w:spacing w:line="480" w:lineRule="auto"/>
        <w:rPr>
          <w:rFonts w:ascii="Times" w:eastAsia="Times" w:hAnsi="Times" w:cs="Times"/>
        </w:rPr>
      </w:pPr>
      <w:r w:rsidRPr="7FB6224C">
        <w:rPr>
          <w:rFonts w:ascii="Times" w:eastAsia="Times" w:hAnsi="Times" w:cs="Times"/>
        </w:rPr>
        <w:t xml:space="preserve">Numerous </w:t>
      </w:r>
      <w:r w:rsidR="25B3A9FE" w:rsidRPr="7FB6224C">
        <w:rPr>
          <w:rFonts w:ascii="Times" w:eastAsia="Times" w:hAnsi="Times" w:cs="Times"/>
        </w:rPr>
        <w:t xml:space="preserve">other </w:t>
      </w:r>
      <w:r w:rsidR="00AF0C2E">
        <w:rPr>
          <w:rFonts w:ascii="Times" w:eastAsia="Times" w:hAnsi="Times" w:cs="Times"/>
        </w:rPr>
        <w:t>research</w:t>
      </w:r>
      <w:r w:rsidRPr="7FB6224C">
        <w:rPr>
          <w:rFonts w:ascii="Times" w:eastAsia="Times" w:hAnsi="Times" w:cs="Times"/>
        </w:rPr>
        <w:t xml:space="preserve"> </w:t>
      </w:r>
      <w:r w:rsidR="00AF0C2E">
        <w:rPr>
          <w:rFonts w:ascii="Times" w:eastAsia="Times" w:hAnsi="Times" w:cs="Times"/>
        </w:rPr>
        <w:t>is presented</w:t>
      </w:r>
      <w:r w:rsidRPr="7FB6224C">
        <w:rPr>
          <w:rFonts w:ascii="Times" w:eastAsia="Times" w:hAnsi="Times" w:cs="Times"/>
        </w:rPr>
        <w:t xml:space="preserve"> in the primary literature detailing the importance of sand particle size in the recovery of a nourished beac</w:t>
      </w:r>
      <w:r w:rsidR="618B35FA" w:rsidRPr="7FB6224C">
        <w:rPr>
          <w:rFonts w:ascii="Times" w:eastAsia="Times" w:hAnsi="Times" w:cs="Times"/>
        </w:rPr>
        <w:t>h</w:t>
      </w:r>
      <w:r w:rsidRPr="7FB6224C">
        <w:rPr>
          <w:rFonts w:ascii="Times" w:eastAsia="Times" w:hAnsi="Times" w:cs="Times"/>
        </w:rPr>
        <w:t xml:space="preserve">. </w:t>
      </w:r>
      <w:r w:rsidR="5102A832" w:rsidRPr="7FB6224C">
        <w:rPr>
          <w:rFonts w:ascii="Times" w:eastAsia="Times" w:hAnsi="Times" w:cs="Times"/>
        </w:rPr>
        <w:t xml:space="preserve">Steinitz et al. (1998) and later Rumbold et al. (2001) </w:t>
      </w:r>
      <w:r w:rsidR="00B30A18">
        <w:rPr>
          <w:rFonts w:ascii="Times" w:eastAsia="Times" w:hAnsi="Times" w:cs="Times"/>
        </w:rPr>
        <w:t>looked at</w:t>
      </w:r>
      <w:r w:rsidR="5102A832" w:rsidRPr="7FB6224C">
        <w:rPr>
          <w:rFonts w:ascii="Times" w:eastAsia="Times" w:hAnsi="Times" w:cs="Times"/>
        </w:rPr>
        <w:t xml:space="preserve"> how changes in grain size in nourishment sands affected longer-term (</w:t>
      </w:r>
      <w:r w:rsidR="3F8701E1" w:rsidRPr="7FB6224C">
        <w:rPr>
          <w:rFonts w:ascii="Times" w:eastAsia="Times" w:hAnsi="Times" w:cs="Times"/>
        </w:rPr>
        <w:t xml:space="preserve">e.g., </w:t>
      </w:r>
      <w:r w:rsidR="5102A832" w:rsidRPr="7FB6224C">
        <w:rPr>
          <w:rFonts w:ascii="Times" w:eastAsia="Times" w:hAnsi="Times" w:cs="Times"/>
        </w:rPr>
        <w:t xml:space="preserve">the </w:t>
      </w:r>
      <w:r w:rsidR="6943222F" w:rsidRPr="7FB6224C">
        <w:rPr>
          <w:rFonts w:ascii="Times" w:eastAsia="Times" w:hAnsi="Times" w:cs="Times"/>
        </w:rPr>
        <w:t xml:space="preserve">Steinitz et al. (1998) </w:t>
      </w:r>
      <w:r w:rsidR="5102A832" w:rsidRPr="7FB6224C">
        <w:rPr>
          <w:rFonts w:ascii="Times" w:eastAsia="Times" w:hAnsi="Times" w:cs="Times"/>
        </w:rPr>
        <w:t xml:space="preserve">study spanned 7 years) nesting rates, egg viability, and hatchling success of sea turtles along Florida’s Jupiter Island coast. </w:t>
      </w:r>
      <w:r w:rsidR="56056E20" w:rsidRPr="7FB6224C">
        <w:rPr>
          <w:rFonts w:ascii="Times" w:eastAsia="Times" w:hAnsi="Times" w:cs="Times"/>
        </w:rPr>
        <w:t xml:space="preserve">Ryder (1991), Grain et al. (1995), </w:t>
      </w:r>
      <w:r w:rsidR="2271FD35" w:rsidRPr="7FB6224C">
        <w:rPr>
          <w:rFonts w:ascii="Times" w:eastAsia="Times" w:hAnsi="Times" w:cs="Times"/>
        </w:rPr>
        <w:t xml:space="preserve">and </w:t>
      </w:r>
      <w:r w:rsidR="5102A832" w:rsidRPr="7FB6224C">
        <w:rPr>
          <w:rFonts w:ascii="Times" w:eastAsia="Times" w:hAnsi="Times" w:cs="Times"/>
        </w:rPr>
        <w:t>Davis et al. (1999)</w:t>
      </w:r>
      <w:r w:rsidR="5940D381" w:rsidRPr="7FB6224C">
        <w:rPr>
          <w:rFonts w:ascii="Times" w:eastAsia="Times" w:hAnsi="Times" w:cs="Times"/>
        </w:rPr>
        <w:t xml:space="preserve"> </w:t>
      </w:r>
      <w:r w:rsidR="5102A832" w:rsidRPr="7FB6224C">
        <w:rPr>
          <w:rFonts w:ascii="Times" w:eastAsia="Times" w:hAnsi="Times" w:cs="Times"/>
        </w:rPr>
        <w:t>conducted similar grain-size-based studies on sea turtles along other Florida beaches</w:t>
      </w:r>
      <w:r w:rsidR="00B30A18">
        <w:rPr>
          <w:rFonts w:ascii="Times" w:eastAsia="Times" w:hAnsi="Times" w:cs="Times"/>
        </w:rPr>
        <w:t>, each showing evidence for reduced nesting success resulting from sediment-size changes which alter</w:t>
      </w:r>
      <w:r w:rsidR="002D514D">
        <w:rPr>
          <w:rFonts w:ascii="Times" w:eastAsia="Times" w:hAnsi="Times" w:cs="Times"/>
        </w:rPr>
        <w:t>ed</w:t>
      </w:r>
      <w:r w:rsidR="00B30A18">
        <w:rPr>
          <w:rFonts w:ascii="Times" w:eastAsia="Times" w:hAnsi="Times" w:cs="Times"/>
        </w:rPr>
        <w:t xml:space="preserve"> </w:t>
      </w:r>
      <w:r w:rsidR="002D514D">
        <w:rPr>
          <w:rFonts w:ascii="Times" w:eastAsia="Times" w:hAnsi="Times" w:cs="Times"/>
        </w:rPr>
        <w:t>compact-ability</w:t>
      </w:r>
      <w:r w:rsidR="00B30A18">
        <w:rPr>
          <w:rFonts w:ascii="Times" w:eastAsia="Times" w:hAnsi="Times" w:cs="Times"/>
        </w:rPr>
        <w:t xml:space="preserve"> and nest chamber integrity</w:t>
      </w:r>
      <w:r w:rsidR="002D514D">
        <w:rPr>
          <w:rFonts w:ascii="Times" w:eastAsia="Times" w:hAnsi="Times" w:cs="Times"/>
        </w:rPr>
        <w:t xml:space="preserve">. </w:t>
      </w:r>
      <w:r w:rsidR="5102A832" w:rsidRPr="7FB6224C">
        <w:rPr>
          <w:rFonts w:ascii="Times" w:eastAsia="Times" w:hAnsi="Times" w:cs="Times"/>
        </w:rPr>
        <w:t xml:space="preserve">Ross and Lancaster (1996) investigated impacts to surf zone and nearshore fish nursery habitats and the subsequent movement of juvenile fishes in relation to nourishment sediments along estuarine reserve beaches near Wilmington, North Carolina. </w:t>
      </w:r>
      <w:proofErr w:type="spellStart"/>
      <w:r w:rsidR="5102A832" w:rsidRPr="7FB6224C">
        <w:rPr>
          <w:rFonts w:ascii="Times" w:eastAsia="Times" w:hAnsi="Times" w:cs="Times"/>
        </w:rPr>
        <w:t>Rakocinski</w:t>
      </w:r>
      <w:proofErr w:type="spellEnd"/>
      <w:r w:rsidR="5102A832" w:rsidRPr="7FB6224C">
        <w:rPr>
          <w:rFonts w:ascii="Times" w:eastAsia="Times" w:hAnsi="Times" w:cs="Times"/>
        </w:rPr>
        <w:t xml:space="preserve"> et al. (1996) explored impacts on </w:t>
      </w:r>
      <w:proofErr w:type="spellStart"/>
      <w:r w:rsidR="5102A832" w:rsidRPr="7FB6224C">
        <w:rPr>
          <w:rFonts w:ascii="Times" w:eastAsia="Times" w:hAnsi="Times" w:cs="Times"/>
        </w:rPr>
        <w:t>macrobenthic</w:t>
      </w:r>
      <w:proofErr w:type="spellEnd"/>
      <w:r w:rsidR="5102A832" w:rsidRPr="7FB6224C">
        <w:rPr>
          <w:rFonts w:ascii="Times" w:eastAsia="Times" w:hAnsi="Times" w:cs="Times"/>
        </w:rPr>
        <w:t xml:space="preserve"> fauna in the nearshore resulting from nearby large-scale beach restoration project at </w:t>
      </w:r>
      <w:proofErr w:type="spellStart"/>
      <w:r w:rsidR="5102A832" w:rsidRPr="7FB6224C">
        <w:rPr>
          <w:rFonts w:ascii="Times" w:eastAsia="Times" w:hAnsi="Times" w:cs="Times"/>
        </w:rPr>
        <w:t>Perdido</w:t>
      </w:r>
      <w:proofErr w:type="spellEnd"/>
      <w:r w:rsidR="5102A832" w:rsidRPr="7FB6224C">
        <w:rPr>
          <w:rFonts w:ascii="Times" w:eastAsia="Times" w:hAnsi="Times" w:cs="Times"/>
        </w:rPr>
        <w:t xml:space="preserve"> Key, Florida</w:t>
      </w:r>
      <w:r w:rsidR="002D514D">
        <w:rPr>
          <w:rFonts w:ascii="Times" w:eastAsia="Times" w:hAnsi="Times" w:cs="Times"/>
        </w:rPr>
        <w:t xml:space="preserve">. The authors concluded that the increased silt and clay content in the replacement materials used to reconstruct the beach were responsible for the slowed recovery for many species that persisted for more than two years after the restoration work was completed. </w:t>
      </w:r>
      <w:r w:rsidR="5102A832" w:rsidRPr="7FB6224C">
        <w:rPr>
          <w:rFonts w:ascii="Times" w:eastAsia="Times" w:hAnsi="Times" w:cs="Times"/>
        </w:rPr>
        <w:t>Peterson et al. (2000) studied how changes in lower tropic level invertebrate populations</w:t>
      </w:r>
      <w:r w:rsidR="295803F1" w:rsidRPr="7FB6224C">
        <w:rPr>
          <w:rFonts w:ascii="Times" w:eastAsia="Times" w:hAnsi="Times" w:cs="Times"/>
        </w:rPr>
        <w:t>,</w:t>
      </w:r>
      <w:r w:rsidR="5102A832" w:rsidRPr="7FB6224C">
        <w:rPr>
          <w:rFonts w:ascii="Times" w:eastAsia="Times" w:hAnsi="Times" w:cs="Times"/>
        </w:rPr>
        <w:t xml:space="preserve"> such as the mole crab </w:t>
      </w:r>
      <w:r w:rsidR="5102A832" w:rsidRPr="7FB6224C">
        <w:rPr>
          <w:rFonts w:ascii="Times" w:eastAsia="Times" w:hAnsi="Times" w:cs="Times"/>
          <w:i/>
          <w:iCs/>
        </w:rPr>
        <w:t xml:space="preserve">Emerita </w:t>
      </w:r>
      <w:proofErr w:type="spellStart"/>
      <w:r w:rsidR="5102A832" w:rsidRPr="7FB6224C">
        <w:rPr>
          <w:rFonts w:ascii="Times" w:eastAsia="Times" w:hAnsi="Times" w:cs="Times"/>
          <w:i/>
          <w:iCs/>
        </w:rPr>
        <w:t>talpoida</w:t>
      </w:r>
      <w:proofErr w:type="spellEnd"/>
      <w:r w:rsidR="5102A832" w:rsidRPr="7FB6224C">
        <w:rPr>
          <w:rFonts w:ascii="Times" w:eastAsia="Times" w:hAnsi="Times" w:cs="Times"/>
        </w:rPr>
        <w:t>, were reflected in higher tropic-level animals</w:t>
      </w:r>
      <w:r w:rsidR="29E8683C" w:rsidRPr="7FB6224C">
        <w:rPr>
          <w:rFonts w:ascii="Times" w:eastAsia="Times" w:hAnsi="Times" w:cs="Times"/>
        </w:rPr>
        <w:t>,</w:t>
      </w:r>
      <w:r w:rsidR="5102A832" w:rsidRPr="7FB6224C">
        <w:rPr>
          <w:rFonts w:ascii="Times" w:eastAsia="Times" w:hAnsi="Times" w:cs="Times"/>
        </w:rPr>
        <w:t xml:space="preserve"> such as the common ghost crab </w:t>
      </w:r>
      <w:proofErr w:type="spellStart"/>
      <w:r w:rsidR="5102A832" w:rsidRPr="7FB6224C">
        <w:rPr>
          <w:rFonts w:ascii="Times" w:eastAsia="Times" w:hAnsi="Times" w:cs="Times"/>
          <w:i/>
          <w:iCs/>
        </w:rPr>
        <w:t>Ocypode</w:t>
      </w:r>
      <w:proofErr w:type="spellEnd"/>
      <w:r w:rsidR="5102A832" w:rsidRPr="7FB6224C">
        <w:rPr>
          <w:rFonts w:ascii="Times" w:eastAsia="Times" w:hAnsi="Times" w:cs="Times"/>
          <w:i/>
          <w:iCs/>
        </w:rPr>
        <w:t xml:space="preserve"> quadrata</w:t>
      </w:r>
      <w:r w:rsidR="1B9F0CBB" w:rsidRPr="7FB6224C">
        <w:rPr>
          <w:rFonts w:ascii="Times" w:eastAsia="Times" w:hAnsi="Times" w:cs="Times"/>
        </w:rPr>
        <w:t>,</w:t>
      </w:r>
      <w:r w:rsidR="5102A832" w:rsidRPr="7FB6224C">
        <w:rPr>
          <w:rFonts w:ascii="Times" w:eastAsia="Times" w:hAnsi="Times" w:cs="Times"/>
        </w:rPr>
        <w:t xml:space="preserve"> on recently nourished beaches along North Carolina’s Bogue Banks. </w:t>
      </w:r>
      <w:r w:rsidR="5102A832" w:rsidRPr="7FB6224C">
        <w:rPr>
          <w:rFonts w:ascii="Times" w:eastAsia="Times" w:hAnsi="Times" w:cs="Times"/>
        </w:rPr>
        <w:lastRenderedPageBreak/>
        <w:t>Jackson et al. (2007) similarly looked at impacts associated with the health and survivability of horseshoe crabs on estuarine beaches in Delaware Bay. Finally, Peterson et al. (2014) followed the recovery and population cr</w:t>
      </w:r>
      <w:r w:rsidR="79297F86" w:rsidRPr="7FB6224C">
        <w:rPr>
          <w:rFonts w:ascii="Times" w:eastAsia="Times" w:hAnsi="Times" w:cs="Times"/>
        </w:rPr>
        <w:t>o</w:t>
      </w:r>
      <w:r w:rsidR="5102A832" w:rsidRPr="7FB6224C">
        <w:rPr>
          <w:rFonts w:ascii="Times" w:eastAsia="Times" w:hAnsi="Times" w:cs="Times"/>
        </w:rPr>
        <w:t xml:space="preserve">ss-section for select invertebrate fauna along North Carolina’s Bogue Banks over a longer </w:t>
      </w:r>
      <w:r w:rsidR="5CB3BF9F" w:rsidRPr="7FB6224C">
        <w:rPr>
          <w:rFonts w:ascii="Times" w:eastAsia="Times" w:hAnsi="Times" w:cs="Times"/>
        </w:rPr>
        <w:t>three-to-four-year</w:t>
      </w:r>
      <w:r w:rsidR="5102A832" w:rsidRPr="7FB6224C">
        <w:rPr>
          <w:rFonts w:ascii="Times" w:eastAsia="Times" w:hAnsi="Times" w:cs="Times"/>
        </w:rPr>
        <w:t xml:space="preserve"> period </w:t>
      </w:r>
      <w:r w:rsidR="002D514D">
        <w:rPr>
          <w:rFonts w:ascii="Times" w:eastAsia="Times" w:hAnsi="Times" w:cs="Times"/>
        </w:rPr>
        <w:t>after</w:t>
      </w:r>
      <w:r w:rsidR="5102A832" w:rsidRPr="7FB6224C">
        <w:rPr>
          <w:rFonts w:ascii="Times" w:eastAsia="Times" w:hAnsi="Times" w:cs="Times"/>
        </w:rPr>
        <w:t xml:space="preserve"> nourishment. Results from these studies all point to the fill sand</w:t>
      </w:r>
      <w:r w:rsidR="002D514D">
        <w:rPr>
          <w:rFonts w:ascii="Times" w:eastAsia="Times" w:hAnsi="Times" w:cs="Times"/>
        </w:rPr>
        <w:t xml:space="preserve"> </w:t>
      </w:r>
      <w:r w:rsidR="5102A832" w:rsidRPr="7FB6224C">
        <w:rPr>
          <w:rFonts w:ascii="Times" w:eastAsia="Times" w:hAnsi="Times" w:cs="Times"/>
        </w:rPr>
        <w:t xml:space="preserve">as </w:t>
      </w:r>
      <w:r w:rsidR="002D514D">
        <w:rPr>
          <w:rFonts w:ascii="Times" w:eastAsia="Times" w:hAnsi="Times" w:cs="Times"/>
        </w:rPr>
        <w:t>a</w:t>
      </w:r>
      <w:r w:rsidR="5102A832" w:rsidRPr="7FB6224C">
        <w:rPr>
          <w:rFonts w:ascii="Times" w:eastAsia="Times" w:hAnsi="Times" w:cs="Times"/>
        </w:rPr>
        <w:t xml:space="preserve"> critical factor dictating the timing and character of recovery. The closer the match in </w:t>
      </w:r>
      <w:r w:rsidR="002D514D">
        <w:rPr>
          <w:rFonts w:ascii="Times" w:eastAsia="Times" w:hAnsi="Times" w:cs="Times"/>
        </w:rPr>
        <w:t>sediment grain-size and sorting (</w:t>
      </w:r>
      <w:r w:rsidR="00B3155D">
        <w:rPr>
          <w:rFonts w:ascii="Times" w:eastAsia="Times" w:hAnsi="Times" w:cs="Times"/>
        </w:rPr>
        <w:t xml:space="preserve">sorting is analogous to </w:t>
      </w:r>
      <w:r w:rsidR="002D514D">
        <w:rPr>
          <w:rFonts w:ascii="Times" w:eastAsia="Times" w:hAnsi="Times" w:cs="Times"/>
        </w:rPr>
        <w:t>the sediment size distribution</w:t>
      </w:r>
      <w:r w:rsidR="003D1C1E">
        <w:rPr>
          <w:rFonts w:ascii="Times" w:eastAsia="Times" w:hAnsi="Times" w:cs="Times"/>
        </w:rPr>
        <w:t>’s</w:t>
      </w:r>
      <w:r w:rsidR="002D514D">
        <w:rPr>
          <w:rFonts w:ascii="Times" w:eastAsia="Times" w:hAnsi="Times" w:cs="Times"/>
        </w:rPr>
        <w:t xml:space="preserve"> standard deviation)</w:t>
      </w:r>
      <w:r w:rsidR="5102A832" w:rsidRPr="7FB6224C">
        <w:rPr>
          <w:rFonts w:ascii="Times" w:eastAsia="Times" w:hAnsi="Times" w:cs="Times"/>
        </w:rPr>
        <w:t xml:space="preserve"> between the existing and replacement sand, the more rapid the potential pace of recovery (</w:t>
      </w:r>
      <w:r w:rsidR="4E138498" w:rsidRPr="7FB6224C">
        <w:rPr>
          <w:rFonts w:ascii="Times" w:eastAsia="Times" w:hAnsi="Times" w:cs="Times"/>
        </w:rPr>
        <w:t xml:space="preserve">Nordstrom 2005; Wilber et al. 2009; </w:t>
      </w:r>
      <w:r w:rsidR="5102A832" w:rsidRPr="7FB6224C">
        <w:rPr>
          <w:rFonts w:ascii="Times" w:eastAsia="Times" w:hAnsi="Times" w:cs="Times"/>
        </w:rPr>
        <w:t xml:space="preserve">Peterson et al. 2014). The greater </w:t>
      </w:r>
      <w:r w:rsidR="00B3155D">
        <w:rPr>
          <w:rFonts w:ascii="Times" w:eastAsia="Times" w:hAnsi="Times" w:cs="Times"/>
        </w:rPr>
        <w:t>the</w:t>
      </w:r>
      <w:r w:rsidR="5102A832" w:rsidRPr="7FB6224C">
        <w:rPr>
          <w:rFonts w:ascii="Times" w:eastAsia="Times" w:hAnsi="Times" w:cs="Times"/>
        </w:rPr>
        <w:t xml:space="preserve"> mismatch, the more </w:t>
      </w:r>
      <w:r w:rsidR="00B3155D">
        <w:rPr>
          <w:rFonts w:ascii="Times" w:eastAsia="Times" w:hAnsi="Times" w:cs="Times"/>
        </w:rPr>
        <w:t>time</w:t>
      </w:r>
      <w:r w:rsidR="5102A832" w:rsidRPr="7FB6224C">
        <w:rPr>
          <w:rFonts w:ascii="Times" w:eastAsia="Times" w:hAnsi="Times" w:cs="Times"/>
        </w:rPr>
        <w:t xml:space="preserve"> </w:t>
      </w:r>
      <w:r w:rsidR="00B3155D">
        <w:rPr>
          <w:rFonts w:ascii="Times" w:eastAsia="Times" w:hAnsi="Times" w:cs="Times"/>
        </w:rPr>
        <w:t>will be</w:t>
      </w:r>
      <w:r w:rsidR="5102A832" w:rsidRPr="7FB6224C">
        <w:rPr>
          <w:rFonts w:ascii="Times" w:eastAsia="Times" w:hAnsi="Times" w:cs="Times"/>
        </w:rPr>
        <w:t xml:space="preserve"> required for the beach ecosystem to recover or reach a new stasis (Voila et al. 2014), though precisely how </w:t>
      </w:r>
      <w:r w:rsidR="00B3155D">
        <w:rPr>
          <w:rFonts w:ascii="Times" w:eastAsia="Times" w:hAnsi="Times" w:cs="Times"/>
        </w:rPr>
        <w:t>long</w:t>
      </w:r>
      <w:r w:rsidR="5102A832" w:rsidRPr="7FB6224C">
        <w:rPr>
          <w:rFonts w:ascii="Times" w:eastAsia="Times" w:hAnsi="Times" w:cs="Times"/>
        </w:rPr>
        <w:t xml:space="preserve"> for a given difference is unclear (</w:t>
      </w:r>
      <w:proofErr w:type="spellStart"/>
      <w:r w:rsidR="5102A832" w:rsidRPr="7FB6224C">
        <w:rPr>
          <w:rFonts w:ascii="Times" w:eastAsia="Times" w:hAnsi="Times" w:cs="Times"/>
        </w:rPr>
        <w:t>Schlacher</w:t>
      </w:r>
      <w:proofErr w:type="spellEnd"/>
      <w:r w:rsidR="5102A832" w:rsidRPr="7FB6224C">
        <w:rPr>
          <w:rFonts w:ascii="Times" w:eastAsia="Times" w:hAnsi="Times" w:cs="Times"/>
        </w:rPr>
        <w:t xml:space="preserve"> et al. 2012).</w:t>
      </w:r>
    </w:p>
    <w:p w14:paraId="767AA8B5" w14:textId="4D268B55" w:rsidR="00B3155D" w:rsidRDefault="00B3155D" w:rsidP="7096EE3F">
      <w:pPr>
        <w:spacing w:line="480" w:lineRule="auto"/>
        <w:rPr>
          <w:rFonts w:ascii="Times" w:eastAsia="Times" w:hAnsi="Times" w:cs="Times"/>
        </w:rPr>
      </w:pPr>
    </w:p>
    <w:p w14:paraId="5ABC1185" w14:textId="78E964C5" w:rsidR="00B3155D" w:rsidRPr="00A73082" w:rsidRDefault="00A74486" w:rsidP="7096EE3F">
      <w:pPr>
        <w:spacing w:line="480" w:lineRule="auto"/>
        <w:rPr>
          <w:rFonts w:ascii="Times" w:eastAsia="Times" w:hAnsi="Times" w:cs="Times"/>
          <w:b/>
          <w:bCs/>
        </w:rPr>
      </w:pPr>
      <w:r>
        <w:rPr>
          <w:rFonts w:ascii="Times" w:eastAsia="Times" w:hAnsi="Times" w:cs="Times"/>
          <w:b/>
          <w:bCs/>
        </w:rPr>
        <w:t xml:space="preserve">4.2 </w:t>
      </w:r>
      <w:r w:rsidR="00A73082" w:rsidRPr="00A73082">
        <w:rPr>
          <w:rFonts w:ascii="Times" w:eastAsia="Times" w:hAnsi="Times" w:cs="Times"/>
          <w:b/>
          <w:bCs/>
        </w:rPr>
        <w:t>Shell</w:t>
      </w:r>
      <w:r w:rsidR="00B3155D" w:rsidRPr="00A73082">
        <w:rPr>
          <w:rFonts w:ascii="Times" w:eastAsia="Times" w:hAnsi="Times" w:cs="Times"/>
          <w:b/>
          <w:bCs/>
        </w:rPr>
        <w:t xml:space="preserve"> and organic material</w:t>
      </w:r>
      <w:r w:rsidR="00B3155D">
        <w:rPr>
          <w:rFonts w:ascii="Times" w:eastAsia="Times" w:hAnsi="Times" w:cs="Times"/>
        </w:rPr>
        <w:t xml:space="preserve"> </w:t>
      </w:r>
      <w:r w:rsidR="00A73082">
        <w:rPr>
          <w:rFonts w:ascii="Times" w:eastAsia="Times" w:hAnsi="Times" w:cs="Times"/>
          <w:b/>
          <w:bCs/>
        </w:rPr>
        <w:t xml:space="preserve">controls </w:t>
      </w:r>
      <w:r w:rsidR="00A73082" w:rsidRPr="00B3155D">
        <w:rPr>
          <w:rFonts w:ascii="Times" w:eastAsia="Times" w:hAnsi="Times" w:cs="Times"/>
          <w:b/>
          <w:bCs/>
        </w:rPr>
        <w:t>on post-nourishment recovery:</w:t>
      </w:r>
    </w:p>
    <w:p w14:paraId="7E192B87" w14:textId="03529F66" w:rsidR="5102A832" w:rsidRDefault="5102A832" w:rsidP="7096EE3F">
      <w:pPr>
        <w:spacing w:line="480" w:lineRule="auto"/>
        <w:rPr>
          <w:rFonts w:ascii="Times" w:eastAsia="Times" w:hAnsi="Times" w:cs="Times"/>
        </w:rPr>
      </w:pPr>
      <w:r w:rsidRPr="7FB6224C">
        <w:rPr>
          <w:rFonts w:ascii="Times" w:eastAsia="Times" w:hAnsi="Times" w:cs="Times"/>
        </w:rPr>
        <w:t xml:space="preserve">Changes in </w:t>
      </w:r>
      <w:r w:rsidR="7AF17F53" w:rsidRPr="7FB6224C">
        <w:rPr>
          <w:rFonts w:ascii="Times" w:eastAsia="Times" w:hAnsi="Times" w:cs="Times"/>
        </w:rPr>
        <w:t xml:space="preserve">inorganic and </w:t>
      </w:r>
      <w:r w:rsidRPr="7FB6224C">
        <w:rPr>
          <w:rFonts w:ascii="Times" w:eastAsia="Times" w:hAnsi="Times" w:cs="Times"/>
        </w:rPr>
        <w:t>organic content</w:t>
      </w:r>
      <w:r w:rsidR="286C3983" w:rsidRPr="7FB6224C">
        <w:rPr>
          <w:rFonts w:ascii="Times" w:eastAsia="Times" w:hAnsi="Times" w:cs="Times"/>
        </w:rPr>
        <w:t>,</w:t>
      </w:r>
      <w:r w:rsidRPr="7FB6224C">
        <w:rPr>
          <w:rFonts w:ascii="Times" w:eastAsia="Times" w:hAnsi="Times" w:cs="Times"/>
        </w:rPr>
        <w:t xml:space="preserve"> such as shells</w:t>
      </w:r>
      <w:r w:rsidR="4F213985" w:rsidRPr="7FB6224C">
        <w:rPr>
          <w:rFonts w:ascii="Times" w:eastAsia="Times" w:hAnsi="Times" w:cs="Times"/>
        </w:rPr>
        <w:t>,</w:t>
      </w:r>
      <w:r w:rsidR="7F93FA03" w:rsidRPr="7FB6224C">
        <w:rPr>
          <w:rFonts w:ascii="Times" w:eastAsia="Times" w:hAnsi="Times" w:cs="Times"/>
        </w:rPr>
        <w:t xml:space="preserve"> </w:t>
      </w:r>
      <w:r w:rsidRPr="7FB6224C">
        <w:rPr>
          <w:rFonts w:ascii="Times" w:eastAsia="Times" w:hAnsi="Times" w:cs="Times"/>
        </w:rPr>
        <w:t xml:space="preserve">shell fragments, </w:t>
      </w:r>
      <w:r w:rsidR="41CF229D" w:rsidRPr="7FB6224C">
        <w:rPr>
          <w:rFonts w:ascii="Times" w:eastAsia="Times" w:hAnsi="Times" w:cs="Times"/>
        </w:rPr>
        <w:t>and</w:t>
      </w:r>
      <w:r w:rsidRPr="7FB6224C">
        <w:rPr>
          <w:rFonts w:ascii="Times" w:eastAsia="Times" w:hAnsi="Times" w:cs="Times"/>
        </w:rPr>
        <w:t xml:space="preserve"> more </w:t>
      </w:r>
      <w:r w:rsidR="00A73082">
        <w:rPr>
          <w:rFonts w:ascii="Times" w:eastAsia="Times" w:hAnsi="Times" w:cs="Times"/>
        </w:rPr>
        <w:t>degradable</w:t>
      </w:r>
      <w:r w:rsidRPr="7FB6224C">
        <w:rPr>
          <w:rFonts w:ascii="Times" w:eastAsia="Times" w:hAnsi="Times" w:cs="Times"/>
        </w:rPr>
        <w:t xml:space="preserve"> organic detritus</w:t>
      </w:r>
      <w:ins w:id="1" w:author="Corbett, Reide" w:date="2020-11-24T19:53:00Z">
        <w:r w:rsidR="2AD919DA" w:rsidRPr="7FB6224C">
          <w:rPr>
            <w:rFonts w:ascii="Times" w:eastAsia="Times" w:hAnsi="Times" w:cs="Times"/>
          </w:rPr>
          <w:t>,</w:t>
        </w:r>
      </w:ins>
      <w:r w:rsidRPr="7FB6224C">
        <w:rPr>
          <w:rFonts w:ascii="Times" w:eastAsia="Times" w:hAnsi="Times" w:cs="Times"/>
        </w:rPr>
        <w:t xml:space="preserve"> can play a role in post-nourishment outcomes (</w:t>
      </w:r>
      <w:r w:rsidR="038125F2" w:rsidRPr="7FB6224C">
        <w:rPr>
          <w:rFonts w:ascii="Times" w:eastAsia="Times" w:hAnsi="Times" w:cs="Times"/>
        </w:rPr>
        <w:t xml:space="preserve">van der Wal 1998; Peterson et al. 2000; </w:t>
      </w:r>
      <w:r w:rsidRPr="7FB6224C">
        <w:rPr>
          <w:rFonts w:ascii="Times" w:eastAsia="Times" w:hAnsi="Times" w:cs="Times"/>
        </w:rPr>
        <w:t>Peterson et al. 2014). Some investigators have found that high shell content in replacement sands affect</w:t>
      </w:r>
      <w:r w:rsidR="00A73082">
        <w:rPr>
          <w:rFonts w:ascii="Times" w:eastAsia="Times" w:hAnsi="Times" w:cs="Times"/>
        </w:rPr>
        <w:t>s</w:t>
      </w:r>
      <w:r w:rsidRPr="7FB6224C">
        <w:rPr>
          <w:rFonts w:ascii="Times" w:eastAsia="Times" w:hAnsi="Times" w:cs="Times"/>
        </w:rPr>
        <w:t xml:space="preserve"> compaction and permeability of the new beach (</w:t>
      </w:r>
      <w:r w:rsidR="7FD7F588" w:rsidRPr="7FB6224C">
        <w:rPr>
          <w:rFonts w:ascii="Times" w:eastAsia="Times" w:hAnsi="Times" w:cs="Times"/>
        </w:rPr>
        <w:t xml:space="preserve">McLachlan 1996; </w:t>
      </w:r>
      <w:proofErr w:type="spellStart"/>
      <w:r w:rsidR="7FD7F588" w:rsidRPr="7FB6224C">
        <w:rPr>
          <w:rFonts w:ascii="Times" w:eastAsia="Times" w:hAnsi="Times" w:cs="Times"/>
        </w:rPr>
        <w:t>Rakocinski</w:t>
      </w:r>
      <w:proofErr w:type="spellEnd"/>
      <w:r w:rsidR="7FD7F588" w:rsidRPr="7FB6224C">
        <w:rPr>
          <w:rFonts w:ascii="Times" w:eastAsia="Times" w:hAnsi="Times" w:cs="Times"/>
        </w:rPr>
        <w:t xml:space="preserve"> et al. 1996; Lindquist and Manning 2001; </w:t>
      </w:r>
      <w:r w:rsidRPr="7FB6224C">
        <w:rPr>
          <w:rFonts w:ascii="Times" w:eastAsia="Times" w:hAnsi="Times" w:cs="Times"/>
        </w:rPr>
        <w:t>Peterson et al. 2000; Peterson and Manning 2001). Excess shell material on the beach’s surface can create an armor-like veneer that may inhibit invertebrate burrowing (Peterson et al. 2000</w:t>
      </w:r>
      <w:r w:rsidR="00A73082">
        <w:rPr>
          <w:rFonts w:ascii="Times" w:eastAsia="Times" w:hAnsi="Times" w:cs="Times"/>
        </w:rPr>
        <w:t>; Peterson et al. 2014</w:t>
      </w:r>
      <w:r w:rsidRPr="7FB6224C">
        <w:rPr>
          <w:rFonts w:ascii="Times" w:eastAsia="Times" w:hAnsi="Times" w:cs="Times"/>
        </w:rPr>
        <w:t xml:space="preserve">) and interfere with the ability of shore birds and sea turtles to establish viable nesting sites (Peterson et al. 2014). Other studies, however, indicated that changes in the surface veneer had little effect on animal behavior and in some cases even enhanced nesting viability for shore birds (Melvin et al. 1991) and turtles </w:t>
      </w:r>
      <w:r w:rsidRPr="7FB6224C">
        <w:rPr>
          <w:rFonts w:ascii="Times" w:eastAsia="Times" w:hAnsi="Times" w:cs="Times"/>
        </w:rPr>
        <w:lastRenderedPageBreak/>
        <w:t xml:space="preserve">(Davis et al. 1999) on dry sections of the nourished beach. Davis et al. (1999) stated emphatically that turtles along the Gulf Coast of Florida “...paid no attention to compaction” or other surface phenomena. </w:t>
      </w:r>
    </w:p>
    <w:p w14:paraId="7734AFCB" w14:textId="13D156C3" w:rsidR="5102A832" w:rsidRDefault="5102A832" w:rsidP="7096EE3F">
      <w:pPr>
        <w:spacing w:line="480" w:lineRule="auto"/>
        <w:rPr>
          <w:rFonts w:ascii="Times" w:eastAsia="Times" w:hAnsi="Times" w:cs="Times"/>
        </w:rPr>
      </w:pPr>
      <w:r w:rsidRPr="7FB6224C">
        <w:rPr>
          <w:rFonts w:ascii="Times" w:eastAsia="Times" w:hAnsi="Times" w:cs="Times"/>
        </w:rPr>
        <w:t>Shells, shell fragments, or hash present in significant quantities can</w:t>
      </w:r>
      <w:r w:rsidR="3D829A35" w:rsidRPr="7FB6224C">
        <w:rPr>
          <w:rFonts w:ascii="Times" w:eastAsia="Times" w:hAnsi="Times" w:cs="Times"/>
        </w:rPr>
        <w:t xml:space="preserve"> also alter the resultant beach surface topography</w:t>
      </w:r>
      <w:r w:rsidR="2D6488E5" w:rsidRPr="7FB6224C">
        <w:rPr>
          <w:rFonts w:ascii="Times" w:eastAsia="Times" w:hAnsi="Times" w:cs="Times"/>
        </w:rPr>
        <w:t xml:space="preserve">. The larger shelly material </w:t>
      </w:r>
      <w:r w:rsidR="64DF9586" w:rsidRPr="7FB6224C">
        <w:rPr>
          <w:rFonts w:ascii="Times" w:eastAsia="Times" w:hAnsi="Times" w:cs="Times"/>
        </w:rPr>
        <w:t>skew</w:t>
      </w:r>
      <w:r w:rsidR="720A9710" w:rsidRPr="7FB6224C">
        <w:rPr>
          <w:rFonts w:ascii="Times" w:eastAsia="Times" w:hAnsi="Times" w:cs="Times"/>
        </w:rPr>
        <w:t>s</w:t>
      </w:r>
      <w:r w:rsidRPr="7FB6224C">
        <w:rPr>
          <w:rFonts w:ascii="Times" w:eastAsia="Times" w:hAnsi="Times" w:cs="Times"/>
        </w:rPr>
        <w:t xml:space="preserve"> the effective mean grain size</w:t>
      </w:r>
      <w:r w:rsidR="6A02162D" w:rsidRPr="7FB6224C">
        <w:rPr>
          <w:rFonts w:ascii="Times" w:eastAsia="Times" w:hAnsi="Times" w:cs="Times"/>
        </w:rPr>
        <w:t xml:space="preserve"> toward lower phi sizes</w:t>
      </w:r>
      <w:r w:rsidR="7E2A9442" w:rsidRPr="7FB6224C">
        <w:rPr>
          <w:rFonts w:ascii="Times" w:eastAsia="Times" w:hAnsi="Times" w:cs="Times"/>
        </w:rPr>
        <w:t xml:space="preserve"> (larger effective diameters)</w:t>
      </w:r>
      <w:r w:rsidR="2F005946" w:rsidRPr="7FB6224C">
        <w:rPr>
          <w:rFonts w:ascii="Times" w:eastAsia="Times" w:hAnsi="Times" w:cs="Times"/>
        </w:rPr>
        <w:t xml:space="preserve">, which </w:t>
      </w:r>
      <w:r w:rsidRPr="7FB6224C">
        <w:rPr>
          <w:rFonts w:ascii="Times" w:eastAsia="Times" w:hAnsi="Times" w:cs="Times"/>
        </w:rPr>
        <w:t>collateral</w:t>
      </w:r>
      <w:r w:rsidR="515D09A9" w:rsidRPr="7FB6224C">
        <w:rPr>
          <w:rFonts w:ascii="Times" w:eastAsia="Times" w:hAnsi="Times" w:cs="Times"/>
        </w:rPr>
        <w:t>ly</w:t>
      </w:r>
      <w:r w:rsidRPr="7FB6224C">
        <w:rPr>
          <w:rFonts w:ascii="Times" w:eastAsia="Times" w:hAnsi="Times" w:cs="Times"/>
        </w:rPr>
        <w:t xml:space="preserve"> change</w:t>
      </w:r>
      <w:r w:rsidR="02D9BC12" w:rsidRPr="7FB6224C">
        <w:rPr>
          <w:rFonts w:ascii="Times" w:eastAsia="Times" w:hAnsi="Times" w:cs="Times"/>
        </w:rPr>
        <w:t>s</w:t>
      </w:r>
      <w:r w:rsidRPr="7FB6224C">
        <w:rPr>
          <w:rFonts w:ascii="Times" w:eastAsia="Times" w:hAnsi="Times" w:cs="Times"/>
        </w:rPr>
        <w:t xml:space="preserve"> </w:t>
      </w:r>
      <w:r w:rsidR="2F6FB608" w:rsidRPr="7FB6224C">
        <w:rPr>
          <w:rFonts w:ascii="Times" w:eastAsia="Times" w:hAnsi="Times" w:cs="Times"/>
        </w:rPr>
        <w:t xml:space="preserve">the total sediment </w:t>
      </w:r>
      <w:r w:rsidRPr="7FB6224C">
        <w:rPr>
          <w:rFonts w:ascii="Times" w:eastAsia="Times" w:hAnsi="Times" w:cs="Times"/>
        </w:rPr>
        <w:t>transportability</w:t>
      </w:r>
      <w:r w:rsidR="20B620D5" w:rsidRPr="7FB6224C">
        <w:rPr>
          <w:rFonts w:ascii="Times" w:eastAsia="Times" w:hAnsi="Times" w:cs="Times"/>
        </w:rPr>
        <w:t xml:space="preserve"> </w:t>
      </w:r>
      <w:r w:rsidR="77854CA4" w:rsidRPr="7FB6224C">
        <w:rPr>
          <w:rFonts w:ascii="Times" w:eastAsia="Times" w:hAnsi="Times" w:cs="Times"/>
        </w:rPr>
        <w:t>on the beach</w:t>
      </w:r>
      <w:r w:rsidR="20B620D5" w:rsidRPr="7FB6224C">
        <w:rPr>
          <w:rFonts w:ascii="Times" w:eastAsia="Times" w:hAnsi="Times" w:cs="Times"/>
        </w:rPr>
        <w:t xml:space="preserve"> </w:t>
      </w:r>
      <w:r w:rsidR="6B9DE68E" w:rsidRPr="7FB6224C">
        <w:rPr>
          <w:rFonts w:ascii="Times" w:eastAsia="Times" w:hAnsi="Times" w:cs="Times"/>
        </w:rPr>
        <w:t>by both winds and breaking waves</w:t>
      </w:r>
      <w:r w:rsidRPr="7FB6224C">
        <w:rPr>
          <w:rFonts w:ascii="Times" w:eastAsia="Times" w:hAnsi="Times" w:cs="Times"/>
        </w:rPr>
        <w:t xml:space="preserve"> (</w:t>
      </w:r>
      <w:r w:rsidR="1429C1BA" w:rsidRPr="7FB6224C">
        <w:rPr>
          <w:rFonts w:ascii="Times" w:eastAsia="Times" w:hAnsi="Times" w:cs="Times"/>
        </w:rPr>
        <w:t xml:space="preserve">Nelson et al. 1987; Peterson et al, 2001; Greene 2002; </w:t>
      </w:r>
      <w:proofErr w:type="spellStart"/>
      <w:r w:rsidRPr="7FB6224C">
        <w:rPr>
          <w:rFonts w:ascii="Times" w:eastAsia="Times" w:hAnsi="Times" w:cs="Times"/>
        </w:rPr>
        <w:t>Speybroeck</w:t>
      </w:r>
      <w:proofErr w:type="spellEnd"/>
      <w:r w:rsidRPr="7FB6224C">
        <w:rPr>
          <w:rFonts w:ascii="Times" w:eastAsia="Times" w:hAnsi="Times" w:cs="Times"/>
        </w:rPr>
        <w:t xml:space="preserve"> et al. 2006). The (re)development of dunes, and the subsequent (re)establishment of vascular plant growth also depend on this transportability of the new fill sands (</w:t>
      </w:r>
      <w:r w:rsidR="699695F2" w:rsidRPr="7FB6224C">
        <w:rPr>
          <w:rFonts w:ascii="Times" w:eastAsia="Times" w:hAnsi="Times" w:cs="Times"/>
        </w:rPr>
        <w:t xml:space="preserve">McLachlan 1991; </w:t>
      </w:r>
      <w:r w:rsidRPr="7FB6224C">
        <w:rPr>
          <w:rFonts w:ascii="Times" w:eastAsia="Times" w:hAnsi="Times" w:cs="Times"/>
        </w:rPr>
        <w:t>Peterson et al. 2014). Regular sand transport is also thought to be important in controlling fungal growth on the dune</w:t>
      </w:r>
      <w:r w:rsidR="00A73082">
        <w:rPr>
          <w:rFonts w:ascii="Times" w:eastAsia="Times" w:hAnsi="Times" w:cs="Times"/>
        </w:rPr>
        <w:t xml:space="preserve"> </w:t>
      </w:r>
      <w:r w:rsidR="00A73082" w:rsidRPr="7FB6224C">
        <w:rPr>
          <w:rFonts w:ascii="Times" w:eastAsia="Times" w:hAnsi="Times" w:cs="Times"/>
        </w:rPr>
        <w:t xml:space="preserve">(van der </w:t>
      </w:r>
      <w:proofErr w:type="spellStart"/>
      <w:r w:rsidR="00A73082" w:rsidRPr="7FB6224C">
        <w:rPr>
          <w:rFonts w:ascii="Times" w:eastAsia="Times" w:hAnsi="Times" w:cs="Times"/>
        </w:rPr>
        <w:t>Putten</w:t>
      </w:r>
      <w:proofErr w:type="spellEnd"/>
      <w:r w:rsidR="00A73082" w:rsidRPr="7FB6224C">
        <w:rPr>
          <w:rFonts w:ascii="Times" w:eastAsia="Times" w:hAnsi="Times" w:cs="Times"/>
        </w:rPr>
        <w:t xml:space="preserve"> and Peters 1997)</w:t>
      </w:r>
      <w:r w:rsidRPr="7FB6224C">
        <w:rPr>
          <w:rFonts w:ascii="Times" w:eastAsia="Times" w:hAnsi="Times" w:cs="Times"/>
        </w:rPr>
        <w:t>. Left unchecked the fungal growth can harm the root systems of certain beach and dune grasses that populate the upper beach and dune systems</w:t>
      </w:r>
      <w:r w:rsidR="00A73082">
        <w:rPr>
          <w:rFonts w:ascii="Times" w:eastAsia="Times" w:hAnsi="Times" w:cs="Times"/>
        </w:rPr>
        <w:t xml:space="preserve"> </w:t>
      </w:r>
      <w:r w:rsidR="00A73082" w:rsidRPr="7FB6224C">
        <w:rPr>
          <w:rFonts w:ascii="Times" w:eastAsia="Times" w:hAnsi="Times" w:cs="Times"/>
        </w:rPr>
        <w:t xml:space="preserve">(van der </w:t>
      </w:r>
      <w:proofErr w:type="spellStart"/>
      <w:r w:rsidR="00A73082" w:rsidRPr="7FB6224C">
        <w:rPr>
          <w:rFonts w:ascii="Times" w:eastAsia="Times" w:hAnsi="Times" w:cs="Times"/>
        </w:rPr>
        <w:t>Putten</w:t>
      </w:r>
      <w:proofErr w:type="spellEnd"/>
      <w:r w:rsidR="00A73082" w:rsidRPr="7FB6224C">
        <w:rPr>
          <w:rFonts w:ascii="Times" w:eastAsia="Times" w:hAnsi="Times" w:cs="Times"/>
        </w:rPr>
        <w:t xml:space="preserve"> and Peters 1997)</w:t>
      </w:r>
      <w:r w:rsidRPr="7FB6224C">
        <w:rPr>
          <w:rFonts w:ascii="Times" w:eastAsia="Times" w:hAnsi="Times" w:cs="Times"/>
        </w:rPr>
        <w:t xml:space="preserve">. </w:t>
      </w:r>
    </w:p>
    <w:p w14:paraId="0FDE7313" w14:textId="325CB5C6" w:rsidR="1592D34B" w:rsidRDefault="1592D34B" w:rsidP="1592D34B">
      <w:pPr>
        <w:spacing w:line="480" w:lineRule="auto"/>
        <w:rPr>
          <w:rFonts w:ascii="Times" w:eastAsia="Times" w:hAnsi="Times" w:cs="Times"/>
        </w:rPr>
      </w:pPr>
    </w:p>
    <w:p w14:paraId="18A27FFD" w14:textId="3603E07D" w:rsidR="008225C9" w:rsidRPr="000F1632" w:rsidRDefault="00A74486" w:rsidP="1592D34B">
      <w:pPr>
        <w:spacing w:line="480" w:lineRule="auto"/>
        <w:rPr>
          <w:rFonts w:ascii="Times" w:eastAsia="Times" w:hAnsi="Times" w:cs="Times"/>
          <w:b/>
          <w:bCs/>
        </w:rPr>
      </w:pPr>
      <w:r>
        <w:rPr>
          <w:rFonts w:ascii="Times" w:eastAsia="Times" w:hAnsi="Times" w:cs="Times"/>
          <w:b/>
          <w:bCs/>
        </w:rPr>
        <w:t xml:space="preserve">4.3 </w:t>
      </w:r>
      <w:r w:rsidR="00A73082">
        <w:rPr>
          <w:rFonts w:ascii="Times" w:eastAsia="Times" w:hAnsi="Times" w:cs="Times"/>
          <w:b/>
          <w:bCs/>
        </w:rPr>
        <w:t>Littoral sediment transport</w:t>
      </w:r>
      <w:r w:rsidR="00A73082">
        <w:rPr>
          <w:rFonts w:ascii="Times" w:eastAsia="Times" w:hAnsi="Times" w:cs="Times"/>
        </w:rPr>
        <w:t xml:space="preserve"> </w:t>
      </w:r>
      <w:r w:rsidR="00A73082">
        <w:rPr>
          <w:rFonts w:ascii="Times" w:eastAsia="Times" w:hAnsi="Times" w:cs="Times"/>
          <w:b/>
          <w:bCs/>
        </w:rPr>
        <w:t xml:space="preserve">controls </w:t>
      </w:r>
      <w:r w:rsidR="00A73082" w:rsidRPr="00B3155D">
        <w:rPr>
          <w:rFonts w:ascii="Times" w:eastAsia="Times" w:hAnsi="Times" w:cs="Times"/>
          <w:b/>
          <w:bCs/>
        </w:rPr>
        <w:t>on post-nourishment recovery</w:t>
      </w:r>
      <w:r w:rsidR="00173721">
        <w:rPr>
          <w:rFonts w:ascii="Times" w:eastAsia="Times" w:hAnsi="Times" w:cs="Times"/>
          <w:b/>
          <w:bCs/>
        </w:rPr>
        <w:t>:</w:t>
      </w:r>
    </w:p>
    <w:p w14:paraId="73286C1F" w14:textId="49D0E42F" w:rsidR="00435A3C" w:rsidRDefault="004861B1" w:rsidP="1592D34B">
      <w:pPr>
        <w:spacing w:line="480" w:lineRule="auto"/>
        <w:rPr>
          <w:rFonts w:ascii="Times" w:eastAsia="Times" w:hAnsi="Times" w:cs="Times"/>
        </w:rPr>
      </w:pPr>
      <w:r>
        <w:rPr>
          <w:rFonts w:ascii="Times" w:eastAsia="Times" w:hAnsi="Times" w:cs="Times"/>
        </w:rPr>
        <w:t>While g</w:t>
      </w:r>
      <w:r w:rsidR="00AF0C2E">
        <w:rPr>
          <w:rFonts w:ascii="Times" w:eastAsia="Times" w:hAnsi="Times" w:cs="Times"/>
        </w:rPr>
        <w:t>rain-size is</w:t>
      </w:r>
      <w:r w:rsidR="006A5468">
        <w:rPr>
          <w:rFonts w:ascii="Times" w:eastAsia="Times" w:hAnsi="Times" w:cs="Times"/>
        </w:rPr>
        <w:t xml:space="preserve"> </w:t>
      </w:r>
      <w:r>
        <w:rPr>
          <w:rFonts w:ascii="Times" w:eastAsia="Times" w:hAnsi="Times" w:cs="Times"/>
        </w:rPr>
        <w:t xml:space="preserve">thought </w:t>
      </w:r>
      <w:r w:rsidR="000F1632">
        <w:rPr>
          <w:rFonts w:ascii="Times" w:eastAsia="Times" w:hAnsi="Times" w:cs="Times"/>
        </w:rPr>
        <w:t xml:space="preserve">by many investigators and engineers </w:t>
      </w:r>
      <w:r w:rsidR="006A5468">
        <w:rPr>
          <w:rFonts w:ascii="Times" w:eastAsia="Times" w:hAnsi="Times" w:cs="Times"/>
        </w:rPr>
        <w:t>to be</w:t>
      </w:r>
      <w:r w:rsidR="00AF0C2E">
        <w:rPr>
          <w:rFonts w:ascii="Times" w:eastAsia="Times" w:hAnsi="Times" w:cs="Times"/>
        </w:rPr>
        <w:t xml:space="preserve"> the most </w:t>
      </w:r>
      <w:r w:rsidR="006A5468">
        <w:rPr>
          <w:rFonts w:ascii="Times" w:eastAsia="Times" w:hAnsi="Times" w:cs="Times"/>
        </w:rPr>
        <w:t>influential</w:t>
      </w:r>
      <w:r w:rsidR="00AF0C2E">
        <w:rPr>
          <w:rFonts w:ascii="Times" w:eastAsia="Times" w:hAnsi="Times" w:cs="Times"/>
        </w:rPr>
        <w:t xml:space="preserve"> control </w:t>
      </w:r>
      <w:r w:rsidR="000F1632">
        <w:rPr>
          <w:rFonts w:ascii="Times" w:eastAsia="Times" w:hAnsi="Times" w:cs="Times"/>
        </w:rPr>
        <w:t xml:space="preserve">on ecosystem response, </w:t>
      </w:r>
      <w:r>
        <w:rPr>
          <w:rFonts w:ascii="Times" w:eastAsia="Times" w:hAnsi="Times" w:cs="Times"/>
        </w:rPr>
        <w:t xml:space="preserve">there are other factors that also </w:t>
      </w:r>
      <w:r w:rsidR="000F1632">
        <w:rPr>
          <w:rFonts w:ascii="Times" w:eastAsia="Times" w:hAnsi="Times" w:cs="Times"/>
        </w:rPr>
        <w:t>contribute to recovery, and in particular the pace of recovery,</w:t>
      </w:r>
      <w:r>
        <w:rPr>
          <w:rFonts w:ascii="Times" w:eastAsia="Times" w:hAnsi="Times" w:cs="Times"/>
        </w:rPr>
        <w:t xml:space="preserve"> following </w:t>
      </w:r>
      <w:r w:rsidR="000F1632">
        <w:rPr>
          <w:rFonts w:ascii="Times" w:eastAsia="Times" w:hAnsi="Times" w:cs="Times"/>
        </w:rPr>
        <w:t xml:space="preserve">a </w:t>
      </w:r>
      <w:r>
        <w:rPr>
          <w:rFonts w:ascii="Times" w:eastAsia="Times" w:hAnsi="Times" w:cs="Times"/>
        </w:rPr>
        <w:t>nourishment</w:t>
      </w:r>
      <w:r w:rsidR="000F1632">
        <w:rPr>
          <w:rFonts w:ascii="Times" w:eastAsia="Times" w:hAnsi="Times" w:cs="Times"/>
        </w:rPr>
        <w:t xml:space="preserve"> event</w:t>
      </w:r>
      <w:r w:rsidR="00AF0C2E">
        <w:rPr>
          <w:rFonts w:ascii="Times" w:eastAsia="Times" w:hAnsi="Times" w:cs="Times"/>
        </w:rPr>
        <w:t xml:space="preserve">. </w:t>
      </w:r>
      <w:r w:rsidR="00742821">
        <w:rPr>
          <w:rFonts w:ascii="Times" w:eastAsia="Times" w:hAnsi="Times" w:cs="Times"/>
        </w:rPr>
        <w:t>One of these</w:t>
      </w:r>
      <w:r w:rsidR="006A5468">
        <w:rPr>
          <w:rFonts w:ascii="Times" w:eastAsia="Times" w:hAnsi="Times" w:cs="Times"/>
        </w:rPr>
        <w:t xml:space="preserve"> is t</w:t>
      </w:r>
      <w:r w:rsidR="00AF0C2E">
        <w:rPr>
          <w:rFonts w:ascii="Times" w:eastAsia="Times" w:hAnsi="Times" w:cs="Times"/>
        </w:rPr>
        <w:t xml:space="preserve">he average rate or trend in alongshore </w:t>
      </w:r>
      <w:r w:rsidR="006A5468">
        <w:rPr>
          <w:rFonts w:ascii="Times" w:eastAsia="Times" w:hAnsi="Times" w:cs="Times"/>
        </w:rPr>
        <w:t xml:space="preserve">(littoral) </w:t>
      </w:r>
      <w:r w:rsidR="00AF0C2E">
        <w:rPr>
          <w:rFonts w:ascii="Times" w:eastAsia="Times" w:hAnsi="Times" w:cs="Times"/>
        </w:rPr>
        <w:t xml:space="preserve">sediment transport (Peterson et al. 2006). </w:t>
      </w:r>
      <w:r w:rsidR="00B84AE0">
        <w:rPr>
          <w:rFonts w:ascii="Times" w:eastAsia="Times" w:hAnsi="Times" w:cs="Times"/>
        </w:rPr>
        <w:t>Alongshore sediment transport has received much less attention as a post-nourishment beach ecosystem driver</w:t>
      </w:r>
      <w:r w:rsidR="00AF0C2E">
        <w:rPr>
          <w:rFonts w:ascii="Times" w:eastAsia="Times" w:hAnsi="Times" w:cs="Times"/>
        </w:rPr>
        <w:t xml:space="preserve">, but Peterson et al. (2006) points </w:t>
      </w:r>
      <w:r w:rsidR="000F1632">
        <w:rPr>
          <w:rFonts w:ascii="Times" w:eastAsia="Times" w:hAnsi="Times" w:cs="Times"/>
        </w:rPr>
        <w:t xml:space="preserve">to </w:t>
      </w:r>
      <w:r w:rsidR="00B84AE0">
        <w:rPr>
          <w:rFonts w:ascii="Times" w:eastAsia="Times" w:hAnsi="Times" w:cs="Times"/>
        </w:rPr>
        <w:t>some interesting patterns in the results from other peer-reviewed research. Foremost among these is that</w:t>
      </w:r>
      <w:r w:rsidR="003D1DBD">
        <w:rPr>
          <w:rFonts w:ascii="Times" w:eastAsia="Times" w:hAnsi="Times" w:cs="Times"/>
        </w:rPr>
        <w:t xml:space="preserve"> </w:t>
      </w:r>
      <w:r w:rsidR="00742821">
        <w:rPr>
          <w:rFonts w:ascii="Times" w:eastAsia="Times" w:hAnsi="Times" w:cs="Times"/>
        </w:rPr>
        <w:t>outcomes</w:t>
      </w:r>
      <w:r w:rsidR="003D1DBD">
        <w:rPr>
          <w:rFonts w:ascii="Times" w:eastAsia="Times" w:hAnsi="Times" w:cs="Times"/>
        </w:rPr>
        <w:t xml:space="preserve"> </w:t>
      </w:r>
      <w:r w:rsidR="00B84AE0">
        <w:rPr>
          <w:rFonts w:ascii="Times" w:eastAsia="Times" w:hAnsi="Times" w:cs="Times"/>
        </w:rPr>
        <w:t>from other</w:t>
      </w:r>
      <w:r w:rsidR="003D1DBD">
        <w:rPr>
          <w:rFonts w:ascii="Times" w:eastAsia="Times" w:hAnsi="Times" w:cs="Times"/>
        </w:rPr>
        <w:t xml:space="preserve"> investigations </w:t>
      </w:r>
      <w:r w:rsidR="00B84AE0">
        <w:rPr>
          <w:rFonts w:ascii="Times" w:eastAsia="Times" w:hAnsi="Times" w:cs="Times"/>
        </w:rPr>
        <w:t xml:space="preserve">appear to cluster into two groups: those </w:t>
      </w:r>
      <w:r w:rsidR="003D1DBD">
        <w:rPr>
          <w:rFonts w:ascii="Times" w:eastAsia="Times" w:hAnsi="Times" w:cs="Times"/>
        </w:rPr>
        <w:t xml:space="preserve">that </w:t>
      </w:r>
      <w:r w:rsidR="00742821">
        <w:rPr>
          <w:rFonts w:ascii="Times" w:eastAsia="Times" w:hAnsi="Times" w:cs="Times"/>
        </w:rPr>
        <w:t xml:space="preserve">saw a quick recovery and </w:t>
      </w:r>
      <w:r w:rsidR="003D1DBD">
        <w:rPr>
          <w:rFonts w:ascii="Times" w:eastAsia="Times" w:hAnsi="Times" w:cs="Times"/>
        </w:rPr>
        <w:t>little or no last</w:t>
      </w:r>
      <w:r w:rsidR="00742821">
        <w:rPr>
          <w:rFonts w:ascii="Times" w:eastAsia="Times" w:hAnsi="Times" w:cs="Times"/>
        </w:rPr>
        <w:t>ing</w:t>
      </w:r>
      <w:r w:rsidR="003D1DBD">
        <w:rPr>
          <w:rFonts w:ascii="Times" w:eastAsia="Times" w:hAnsi="Times" w:cs="Times"/>
        </w:rPr>
        <w:t xml:space="preserve"> impacts tied to nourishment </w:t>
      </w:r>
      <w:r w:rsidR="003D1DBD">
        <w:rPr>
          <w:rFonts w:ascii="Times" w:eastAsia="Times" w:hAnsi="Times" w:cs="Times"/>
        </w:rPr>
        <w:lastRenderedPageBreak/>
        <w:t>(</w:t>
      </w:r>
      <w:r w:rsidR="00103117">
        <w:rPr>
          <w:rFonts w:ascii="Times" w:eastAsia="Times" w:hAnsi="Times" w:cs="Times"/>
        </w:rPr>
        <w:t xml:space="preserve">Hayden and Dolan, 1974; Naqvi and Pullen, 1982; </w:t>
      </w:r>
      <w:proofErr w:type="spellStart"/>
      <w:r w:rsidR="00103117">
        <w:rPr>
          <w:rFonts w:ascii="Times" w:eastAsia="Times" w:hAnsi="Times" w:cs="Times"/>
        </w:rPr>
        <w:t>Gorzelany</w:t>
      </w:r>
      <w:proofErr w:type="spellEnd"/>
      <w:r w:rsidR="00103117">
        <w:rPr>
          <w:rFonts w:ascii="Times" w:eastAsia="Times" w:hAnsi="Times" w:cs="Times"/>
        </w:rPr>
        <w:t xml:space="preserve"> and Nelson, 1987; Burlas et al., 2001</w:t>
      </w:r>
      <w:r w:rsidR="003D1DBD">
        <w:rPr>
          <w:rFonts w:ascii="Times" w:eastAsia="Times" w:hAnsi="Times" w:cs="Times"/>
        </w:rPr>
        <w:t>) versus those where post-nourishment recovery was delayed or, for the duration of the study, never observed (</w:t>
      </w:r>
      <w:r w:rsidR="00103117">
        <w:rPr>
          <w:rFonts w:ascii="Times" w:eastAsia="Times" w:hAnsi="Times" w:cs="Times"/>
        </w:rPr>
        <w:t xml:space="preserve">Reilly and Bellis, 1983; </w:t>
      </w:r>
      <w:proofErr w:type="spellStart"/>
      <w:r w:rsidR="00103117">
        <w:rPr>
          <w:rFonts w:ascii="Times" w:eastAsia="Times" w:hAnsi="Times" w:cs="Times"/>
        </w:rPr>
        <w:t>Rakocinski</w:t>
      </w:r>
      <w:proofErr w:type="spellEnd"/>
      <w:r w:rsidR="00103117">
        <w:rPr>
          <w:rFonts w:ascii="Times" w:eastAsia="Times" w:hAnsi="Times" w:cs="Times"/>
        </w:rPr>
        <w:t xml:space="preserve"> et al. 1996; Peterson et al. 2000; Manning, 2003</w:t>
      </w:r>
      <w:r w:rsidR="003D1DBD">
        <w:rPr>
          <w:rFonts w:ascii="Times" w:eastAsia="Times" w:hAnsi="Times" w:cs="Times"/>
        </w:rPr>
        <w:t xml:space="preserve">). </w:t>
      </w:r>
      <w:r w:rsidR="00DF7D64">
        <w:rPr>
          <w:rFonts w:ascii="Times" w:eastAsia="Times" w:hAnsi="Times" w:cs="Times"/>
        </w:rPr>
        <w:t>The one</w:t>
      </w:r>
      <w:r w:rsidR="003D1DBD">
        <w:rPr>
          <w:rFonts w:ascii="Times" w:eastAsia="Times" w:hAnsi="Times" w:cs="Times"/>
        </w:rPr>
        <w:t xml:space="preserve"> common factor that </w:t>
      </w:r>
      <w:r w:rsidR="00D62BAF">
        <w:rPr>
          <w:rFonts w:ascii="Times" w:eastAsia="Times" w:hAnsi="Times" w:cs="Times"/>
        </w:rPr>
        <w:t>differentiated</w:t>
      </w:r>
      <w:r w:rsidR="003D1DBD">
        <w:rPr>
          <w:rFonts w:ascii="Times" w:eastAsia="Times" w:hAnsi="Times" w:cs="Times"/>
        </w:rPr>
        <w:t xml:space="preserve"> the two groups was, according to Peterson et al, (2006)</w:t>
      </w:r>
      <w:r w:rsidR="00435A3C">
        <w:rPr>
          <w:rFonts w:ascii="Times" w:eastAsia="Times" w:hAnsi="Times" w:cs="Times"/>
        </w:rPr>
        <w:t>,</w:t>
      </w:r>
      <w:r w:rsidR="003D1DBD">
        <w:rPr>
          <w:rFonts w:ascii="Times" w:eastAsia="Times" w:hAnsi="Times" w:cs="Times"/>
        </w:rPr>
        <w:t xml:space="preserve"> the longshore sediment transport rate. Beaches that recovered quickly</w:t>
      </w:r>
      <w:r w:rsidR="008944E4">
        <w:rPr>
          <w:rFonts w:ascii="Times" w:eastAsia="Times" w:hAnsi="Times" w:cs="Times"/>
        </w:rPr>
        <w:t>, they observed,</w:t>
      </w:r>
      <w:r w:rsidR="003D1DBD">
        <w:rPr>
          <w:rFonts w:ascii="Times" w:eastAsia="Times" w:hAnsi="Times" w:cs="Times"/>
        </w:rPr>
        <w:t xml:space="preserve"> with little to no noticeable long-term impact were those where sediment transport rates were considered to be high, whereas those beaches with lower rates exhibited greater impact magnitudes and protracted recovery times. </w:t>
      </w:r>
      <w:r w:rsidR="000035C3">
        <w:rPr>
          <w:rFonts w:ascii="Times" w:eastAsia="Times" w:hAnsi="Times" w:cs="Times"/>
        </w:rPr>
        <w:t xml:space="preserve">The authors did not provide specific definitions for what constituted high and low rates. </w:t>
      </w:r>
    </w:p>
    <w:p w14:paraId="713DD4F5" w14:textId="1775BF52" w:rsidR="00025681" w:rsidRDefault="00435A3C" w:rsidP="1592D34B">
      <w:pPr>
        <w:spacing w:line="480" w:lineRule="auto"/>
        <w:rPr>
          <w:rFonts w:ascii="Times" w:eastAsia="Times" w:hAnsi="Times" w:cs="Times"/>
        </w:rPr>
      </w:pPr>
      <w:r>
        <w:rPr>
          <w:rFonts w:ascii="Times" w:eastAsia="Times" w:hAnsi="Times" w:cs="Times"/>
        </w:rPr>
        <w:t xml:space="preserve">Evidence for the role that alongshore transport could play in the fate of the post-nourishment ecosystem can be found in studies dating to the 1970s. One such example </w:t>
      </w:r>
      <w:r w:rsidR="000B4EA3">
        <w:rPr>
          <w:rFonts w:ascii="Times" w:eastAsia="Times" w:hAnsi="Times" w:cs="Times"/>
        </w:rPr>
        <w:t xml:space="preserve">investigated </w:t>
      </w:r>
      <w:r>
        <w:rPr>
          <w:rFonts w:ascii="Times" w:eastAsia="Times" w:hAnsi="Times" w:cs="Times"/>
        </w:rPr>
        <w:t>post-nourishment influences on mole crab</w:t>
      </w:r>
      <w:r w:rsidR="000B4EA3">
        <w:rPr>
          <w:rFonts w:ascii="Times" w:eastAsia="Times" w:hAnsi="Times" w:cs="Times"/>
        </w:rPr>
        <w:t xml:space="preserve"> </w:t>
      </w:r>
      <w:r w:rsidR="000B4EA3" w:rsidRPr="000B4EA3">
        <w:rPr>
          <w:rFonts w:ascii="Times" w:eastAsia="Times" w:hAnsi="Times" w:cs="Times"/>
          <w:i/>
          <w:iCs/>
        </w:rPr>
        <w:t xml:space="preserve">Emerita </w:t>
      </w:r>
      <w:proofErr w:type="spellStart"/>
      <w:r w:rsidR="000B4EA3" w:rsidRPr="000B4EA3">
        <w:rPr>
          <w:rFonts w:ascii="Times" w:eastAsia="Times" w:hAnsi="Times" w:cs="Times"/>
          <w:i/>
          <w:iCs/>
        </w:rPr>
        <w:t>talpoida</w:t>
      </w:r>
      <w:proofErr w:type="spellEnd"/>
      <w:r w:rsidR="000B4EA3">
        <w:rPr>
          <w:rFonts w:ascii="Times" w:eastAsia="Times" w:hAnsi="Times" w:cs="Times"/>
        </w:rPr>
        <w:t xml:space="preserve"> </w:t>
      </w:r>
      <w:r>
        <w:rPr>
          <w:rFonts w:ascii="Times" w:eastAsia="Times" w:hAnsi="Times" w:cs="Times"/>
        </w:rPr>
        <w:t xml:space="preserve">abundance </w:t>
      </w:r>
      <w:r w:rsidR="000B4EA3">
        <w:rPr>
          <w:rFonts w:ascii="Times" w:eastAsia="Times" w:hAnsi="Times" w:cs="Times"/>
        </w:rPr>
        <w:t>along a beach near Cape Hatteras, North Carolina</w:t>
      </w:r>
      <w:r>
        <w:rPr>
          <w:rFonts w:ascii="Times" w:eastAsia="Times" w:hAnsi="Times" w:cs="Times"/>
        </w:rPr>
        <w:t xml:space="preserve"> (Hayden and Dolan. 1974)</w:t>
      </w:r>
      <w:r w:rsidR="000B4EA3">
        <w:rPr>
          <w:rFonts w:ascii="Times" w:eastAsia="Times" w:hAnsi="Times" w:cs="Times"/>
        </w:rPr>
        <w:t xml:space="preserve">. </w:t>
      </w:r>
      <w:r>
        <w:rPr>
          <w:rFonts w:ascii="Times" w:eastAsia="Times" w:hAnsi="Times" w:cs="Times"/>
        </w:rPr>
        <w:t>The investigators</w:t>
      </w:r>
      <w:r w:rsidR="000B4EA3">
        <w:rPr>
          <w:rFonts w:ascii="Times" w:eastAsia="Times" w:hAnsi="Times" w:cs="Times"/>
        </w:rPr>
        <w:t xml:space="preserve"> observed </w:t>
      </w:r>
      <w:r w:rsidR="00143234">
        <w:rPr>
          <w:rFonts w:ascii="Times" w:eastAsia="Times" w:hAnsi="Times" w:cs="Times"/>
        </w:rPr>
        <w:t>that while</w:t>
      </w:r>
      <w:r w:rsidR="000B4EA3">
        <w:rPr>
          <w:rFonts w:ascii="Times" w:eastAsia="Times" w:hAnsi="Times" w:cs="Times"/>
        </w:rPr>
        <w:t xml:space="preserve"> </w:t>
      </w:r>
      <w:proofErr w:type="spellStart"/>
      <w:r w:rsidR="000B4EA3" w:rsidRPr="000B4EA3">
        <w:rPr>
          <w:rFonts w:ascii="Times" w:eastAsia="Times" w:hAnsi="Times" w:cs="Times"/>
          <w:i/>
          <w:iCs/>
        </w:rPr>
        <w:t>talpoida</w:t>
      </w:r>
      <w:proofErr w:type="spellEnd"/>
      <w:r w:rsidR="000B4EA3">
        <w:rPr>
          <w:rFonts w:ascii="Times" w:eastAsia="Times" w:hAnsi="Times" w:cs="Times"/>
        </w:rPr>
        <w:t xml:space="preserve"> populations in the </w:t>
      </w:r>
      <w:r w:rsidR="00143234">
        <w:rPr>
          <w:rFonts w:ascii="Times" w:eastAsia="Times" w:hAnsi="Times" w:cs="Times"/>
        </w:rPr>
        <w:t xml:space="preserve">immediate </w:t>
      </w:r>
      <w:r w:rsidR="000B4EA3">
        <w:rPr>
          <w:rFonts w:ascii="Times" w:eastAsia="Times" w:hAnsi="Times" w:cs="Times"/>
        </w:rPr>
        <w:t>impact area</w:t>
      </w:r>
      <w:r w:rsidR="00143234">
        <w:rPr>
          <w:rFonts w:ascii="Times" w:eastAsia="Times" w:hAnsi="Times" w:cs="Times"/>
        </w:rPr>
        <w:t xml:space="preserve"> were significantly reduced these reductions did not reflect large scale burial and </w:t>
      </w:r>
      <w:r w:rsidR="000B4EA3">
        <w:rPr>
          <w:rFonts w:ascii="Times" w:eastAsia="Times" w:hAnsi="Times" w:cs="Times"/>
        </w:rPr>
        <w:t xml:space="preserve">mortality but instead </w:t>
      </w:r>
      <w:r w:rsidR="00143234">
        <w:rPr>
          <w:rFonts w:ascii="Times" w:eastAsia="Times" w:hAnsi="Times" w:cs="Times"/>
        </w:rPr>
        <w:t>could be attributed to the local a</w:t>
      </w:r>
      <w:r w:rsidR="000B4EA3">
        <w:rPr>
          <w:rFonts w:ascii="Times" w:eastAsia="Times" w:hAnsi="Times" w:cs="Times"/>
        </w:rPr>
        <w:t xml:space="preserve">longshore currents in the surf zone </w:t>
      </w:r>
      <w:r w:rsidR="00926890">
        <w:rPr>
          <w:rFonts w:ascii="Times" w:eastAsia="Times" w:hAnsi="Times" w:cs="Times"/>
        </w:rPr>
        <w:t xml:space="preserve">allowing the animals in the affected areas </w:t>
      </w:r>
      <w:r w:rsidR="000B4EA3">
        <w:rPr>
          <w:rFonts w:ascii="Times" w:eastAsia="Times" w:hAnsi="Times" w:cs="Times"/>
        </w:rPr>
        <w:t>to relocate to a safer location down</w:t>
      </w:r>
      <w:r w:rsidR="00926890">
        <w:rPr>
          <w:rFonts w:ascii="Times" w:eastAsia="Times" w:hAnsi="Times" w:cs="Times"/>
        </w:rPr>
        <w:t>-current on the</w:t>
      </w:r>
      <w:r w:rsidR="000B4EA3">
        <w:rPr>
          <w:rFonts w:ascii="Times" w:eastAsia="Times" w:hAnsi="Times" w:cs="Times"/>
        </w:rPr>
        <w:t xml:space="preserve"> beach. This escape </w:t>
      </w:r>
      <w:r w:rsidR="006F4ADB">
        <w:rPr>
          <w:rFonts w:ascii="Times" w:eastAsia="Times" w:hAnsi="Times" w:cs="Times"/>
        </w:rPr>
        <w:t>pathway</w:t>
      </w:r>
      <w:r w:rsidR="000B4EA3">
        <w:rPr>
          <w:rFonts w:ascii="Times" w:eastAsia="Times" w:hAnsi="Times" w:cs="Times"/>
        </w:rPr>
        <w:t xml:space="preserve"> </w:t>
      </w:r>
      <w:r w:rsidR="000035C3">
        <w:rPr>
          <w:rFonts w:ascii="Times" w:eastAsia="Times" w:hAnsi="Times" w:cs="Times"/>
        </w:rPr>
        <w:t>provided an</w:t>
      </w:r>
      <w:r w:rsidR="000B4EA3">
        <w:rPr>
          <w:rFonts w:ascii="Times" w:eastAsia="Times" w:hAnsi="Times" w:cs="Times"/>
        </w:rPr>
        <w:t xml:space="preserve"> </w:t>
      </w:r>
      <w:r w:rsidR="000035C3">
        <w:rPr>
          <w:rFonts w:ascii="Times" w:eastAsia="Times" w:hAnsi="Times" w:cs="Times"/>
        </w:rPr>
        <w:t>explanation for</w:t>
      </w:r>
      <w:r w:rsidR="000B4EA3">
        <w:rPr>
          <w:rFonts w:ascii="Times" w:eastAsia="Times" w:hAnsi="Times" w:cs="Times"/>
        </w:rPr>
        <w:t xml:space="preserve"> the </w:t>
      </w:r>
      <w:r w:rsidR="00647D3B">
        <w:rPr>
          <w:rFonts w:ascii="Times" w:eastAsia="Times" w:hAnsi="Times" w:cs="Times"/>
        </w:rPr>
        <w:t xml:space="preserve">lack of mortality evidence and for the </w:t>
      </w:r>
      <w:r w:rsidR="000B4EA3">
        <w:rPr>
          <w:rFonts w:ascii="Times" w:eastAsia="Times" w:hAnsi="Times" w:cs="Times"/>
        </w:rPr>
        <w:t xml:space="preserve">short (2 days to a week) recovery times </w:t>
      </w:r>
      <w:r w:rsidR="006F4ADB">
        <w:rPr>
          <w:rFonts w:ascii="Times" w:eastAsia="Times" w:hAnsi="Times" w:cs="Times"/>
        </w:rPr>
        <w:t xml:space="preserve">seen </w:t>
      </w:r>
      <w:r w:rsidR="000B4EA3">
        <w:rPr>
          <w:rFonts w:ascii="Times" w:eastAsia="Times" w:hAnsi="Times" w:cs="Times"/>
        </w:rPr>
        <w:t xml:space="preserve">for </w:t>
      </w:r>
      <w:proofErr w:type="spellStart"/>
      <w:r w:rsidR="000B4EA3" w:rsidRPr="008A6194">
        <w:rPr>
          <w:rFonts w:ascii="Times" w:eastAsia="Times" w:hAnsi="Times" w:cs="Times"/>
          <w:i/>
          <w:iCs/>
        </w:rPr>
        <w:t>talpoida</w:t>
      </w:r>
      <w:proofErr w:type="spellEnd"/>
      <w:r w:rsidR="000B4EA3">
        <w:rPr>
          <w:rFonts w:ascii="Times" w:eastAsia="Times" w:hAnsi="Times" w:cs="Times"/>
        </w:rPr>
        <w:t xml:space="preserve"> </w:t>
      </w:r>
      <w:r w:rsidR="008A6194">
        <w:rPr>
          <w:rFonts w:ascii="Times" w:eastAsia="Times" w:hAnsi="Times" w:cs="Times"/>
        </w:rPr>
        <w:t>in the nourished area</w:t>
      </w:r>
      <w:r w:rsidR="00025681">
        <w:rPr>
          <w:rFonts w:ascii="Times" w:eastAsia="Times" w:hAnsi="Times" w:cs="Times"/>
        </w:rPr>
        <w:t xml:space="preserve">. Net longshore transport along this part of the North Carolina coast has been estimated at </w:t>
      </w:r>
      <w:r w:rsidR="00D34125">
        <w:rPr>
          <w:rFonts w:ascii="Times" w:eastAsia="Times" w:hAnsi="Times" w:cs="Times"/>
        </w:rPr>
        <w:t>approximately 300,000</w:t>
      </w:r>
      <w:r w:rsidR="00025681">
        <w:rPr>
          <w:rFonts w:ascii="Times" w:eastAsia="Times" w:hAnsi="Times" w:cs="Times"/>
        </w:rPr>
        <w:t xml:space="preserve"> cubic meters per year (Inman and Dolan, 1989). </w:t>
      </w:r>
      <w:proofErr w:type="spellStart"/>
      <w:r w:rsidR="0023221A">
        <w:rPr>
          <w:rFonts w:ascii="Times" w:eastAsia="Times" w:hAnsi="Times" w:cs="Times"/>
        </w:rPr>
        <w:t>Gorzelany</w:t>
      </w:r>
      <w:proofErr w:type="spellEnd"/>
      <w:r w:rsidR="0023221A">
        <w:rPr>
          <w:rFonts w:ascii="Times" w:eastAsia="Times" w:hAnsi="Times" w:cs="Times"/>
        </w:rPr>
        <w:t xml:space="preserve"> and Nelson, (1987) observed similar results for the coquina clams </w:t>
      </w:r>
      <w:proofErr w:type="spellStart"/>
      <w:r w:rsidR="0023221A" w:rsidRPr="0023221A">
        <w:rPr>
          <w:rFonts w:ascii="Times" w:eastAsia="Times" w:hAnsi="Times" w:cs="Times"/>
          <w:i/>
          <w:iCs/>
        </w:rPr>
        <w:t>Donax</w:t>
      </w:r>
      <w:proofErr w:type="spellEnd"/>
      <w:r w:rsidR="0023221A">
        <w:rPr>
          <w:rFonts w:ascii="Times" w:eastAsia="Times" w:hAnsi="Times" w:cs="Times"/>
        </w:rPr>
        <w:t xml:space="preserve"> </w:t>
      </w:r>
      <w:r w:rsidR="0023221A" w:rsidRPr="0023221A">
        <w:rPr>
          <w:rFonts w:ascii="Times" w:eastAsia="Times" w:hAnsi="Times" w:cs="Times"/>
          <w:i/>
          <w:iCs/>
        </w:rPr>
        <w:t>variabilis</w:t>
      </w:r>
      <w:r w:rsidR="0023221A">
        <w:rPr>
          <w:rFonts w:ascii="Times" w:eastAsia="Times" w:hAnsi="Times" w:cs="Times"/>
        </w:rPr>
        <w:t xml:space="preserve"> and </w:t>
      </w:r>
      <w:proofErr w:type="spellStart"/>
      <w:r w:rsidR="0023221A" w:rsidRPr="0023221A">
        <w:rPr>
          <w:rFonts w:ascii="Times" w:eastAsia="Times" w:hAnsi="Times" w:cs="Times"/>
          <w:i/>
          <w:iCs/>
        </w:rPr>
        <w:t>Donax</w:t>
      </w:r>
      <w:proofErr w:type="spellEnd"/>
      <w:r w:rsidR="0023221A">
        <w:rPr>
          <w:rFonts w:ascii="Times" w:eastAsia="Times" w:hAnsi="Times" w:cs="Times"/>
        </w:rPr>
        <w:t xml:space="preserve"> </w:t>
      </w:r>
      <w:proofErr w:type="spellStart"/>
      <w:r w:rsidR="0023221A" w:rsidRPr="0023221A">
        <w:rPr>
          <w:rFonts w:ascii="Times" w:eastAsia="Times" w:hAnsi="Times" w:cs="Times"/>
          <w:i/>
          <w:iCs/>
        </w:rPr>
        <w:t>parvula</w:t>
      </w:r>
      <w:proofErr w:type="spellEnd"/>
      <w:r w:rsidR="0023221A">
        <w:rPr>
          <w:rFonts w:ascii="Times" w:eastAsia="Times" w:hAnsi="Times" w:cs="Times"/>
        </w:rPr>
        <w:t xml:space="preserve"> along</w:t>
      </w:r>
      <w:r w:rsidR="00F40140">
        <w:rPr>
          <w:rFonts w:ascii="Times" w:eastAsia="Times" w:hAnsi="Times" w:cs="Times"/>
        </w:rPr>
        <w:t xml:space="preserve"> Atlantic Ocean</w:t>
      </w:r>
      <w:r w:rsidR="0023221A">
        <w:rPr>
          <w:rFonts w:ascii="Times" w:eastAsia="Times" w:hAnsi="Times" w:cs="Times"/>
        </w:rPr>
        <w:t xml:space="preserve"> beaches in Brevard County, Florida. </w:t>
      </w:r>
      <w:r w:rsidR="00986637">
        <w:rPr>
          <w:rFonts w:ascii="Times" w:eastAsia="Times" w:hAnsi="Times" w:cs="Times"/>
        </w:rPr>
        <w:t xml:space="preserve">In this study the investigators were unable to detect an impact due to the nourishment that was distinguishable </w:t>
      </w:r>
      <w:r w:rsidR="00986637">
        <w:rPr>
          <w:rFonts w:ascii="Times" w:eastAsia="Times" w:hAnsi="Times" w:cs="Times"/>
        </w:rPr>
        <w:lastRenderedPageBreak/>
        <w:t xml:space="preserve">from the natural variability for these, and several other species, that populate </w:t>
      </w:r>
      <w:r w:rsidR="00D73F43">
        <w:rPr>
          <w:rFonts w:ascii="Times" w:eastAsia="Times" w:hAnsi="Times" w:cs="Times"/>
        </w:rPr>
        <w:t>the</w:t>
      </w:r>
      <w:r w:rsidR="00986637">
        <w:rPr>
          <w:rFonts w:ascii="Times" w:eastAsia="Times" w:hAnsi="Times" w:cs="Times"/>
        </w:rPr>
        <w:t xml:space="preserve"> beach</w:t>
      </w:r>
      <w:r w:rsidR="00D73F43">
        <w:rPr>
          <w:rFonts w:ascii="Times" w:eastAsia="Times" w:hAnsi="Times" w:cs="Times"/>
        </w:rPr>
        <w:t xml:space="preserve">. Similar to the beaches near Cape Hatteras,  </w:t>
      </w:r>
      <w:r w:rsidR="00F43625">
        <w:rPr>
          <w:rFonts w:ascii="Times" w:eastAsia="Times" w:hAnsi="Times" w:cs="Times"/>
        </w:rPr>
        <w:t xml:space="preserve">alongshore transport rates on </w:t>
      </w:r>
      <w:r w:rsidR="00D73F43">
        <w:rPr>
          <w:rFonts w:ascii="Times" w:eastAsia="Times" w:hAnsi="Times" w:cs="Times"/>
        </w:rPr>
        <w:t xml:space="preserve">the Atlantic central coast of Florida </w:t>
      </w:r>
      <w:r w:rsidR="00F43625">
        <w:rPr>
          <w:rFonts w:ascii="Times" w:eastAsia="Times" w:hAnsi="Times" w:cs="Times"/>
        </w:rPr>
        <w:t xml:space="preserve">are on the order of </w:t>
      </w:r>
      <w:r w:rsidR="006A78E2">
        <w:rPr>
          <w:rFonts w:ascii="Times" w:eastAsia="Times" w:hAnsi="Times" w:cs="Times"/>
        </w:rPr>
        <w:t>250,000</w:t>
      </w:r>
      <w:r w:rsidR="00D73F43">
        <w:rPr>
          <w:rFonts w:ascii="Times" w:eastAsia="Times" w:hAnsi="Times" w:cs="Times"/>
        </w:rPr>
        <w:t xml:space="preserve"> cubic meters per year</w:t>
      </w:r>
      <w:r w:rsidR="00F43625">
        <w:rPr>
          <w:rFonts w:ascii="Times" w:eastAsia="Times" w:hAnsi="Times" w:cs="Times"/>
        </w:rPr>
        <w:t xml:space="preserve"> (van </w:t>
      </w:r>
      <w:proofErr w:type="spellStart"/>
      <w:r w:rsidR="00F43625">
        <w:rPr>
          <w:rFonts w:ascii="Times" w:eastAsia="Times" w:hAnsi="Times" w:cs="Times"/>
        </w:rPr>
        <w:t>Gaalen</w:t>
      </w:r>
      <w:proofErr w:type="spellEnd"/>
      <w:r w:rsidR="00F43625">
        <w:rPr>
          <w:rFonts w:ascii="Times" w:eastAsia="Times" w:hAnsi="Times" w:cs="Times"/>
        </w:rPr>
        <w:t xml:space="preserve"> et al 2016).</w:t>
      </w:r>
      <w:r w:rsidR="00986637">
        <w:rPr>
          <w:rFonts w:ascii="Times" w:eastAsia="Times" w:hAnsi="Times" w:cs="Times"/>
        </w:rPr>
        <w:t xml:space="preserve"> </w:t>
      </w:r>
    </w:p>
    <w:p w14:paraId="0D84290A" w14:textId="6C49F7CA" w:rsidR="00025681" w:rsidRDefault="00CC0A67" w:rsidP="1592D34B">
      <w:pPr>
        <w:spacing w:line="480" w:lineRule="auto"/>
        <w:rPr>
          <w:rFonts w:ascii="Times" w:eastAsia="Times" w:hAnsi="Times" w:cs="Times"/>
        </w:rPr>
      </w:pPr>
      <w:r>
        <w:rPr>
          <w:rFonts w:ascii="Times" w:eastAsia="Times" w:hAnsi="Times" w:cs="Times"/>
        </w:rPr>
        <w:t xml:space="preserve">A more recent study along </w:t>
      </w:r>
      <w:r w:rsidR="00907353">
        <w:rPr>
          <w:rFonts w:ascii="Times" w:eastAsia="Times" w:hAnsi="Times" w:cs="Times"/>
        </w:rPr>
        <w:t xml:space="preserve">Bogue Banks, a barrier island on the North Carolina coast (Peterson et al., 2014) tracked macrofaunal recovery following </w:t>
      </w:r>
      <w:r w:rsidR="004F03A3">
        <w:rPr>
          <w:rFonts w:ascii="Times" w:eastAsia="Times" w:hAnsi="Times" w:cs="Times"/>
        </w:rPr>
        <w:t xml:space="preserve">beach </w:t>
      </w:r>
      <w:r w:rsidR="00907353">
        <w:rPr>
          <w:rFonts w:ascii="Times" w:eastAsia="Times" w:hAnsi="Times" w:cs="Times"/>
        </w:rPr>
        <w:t xml:space="preserve">nourishment. The researchers found that while </w:t>
      </w:r>
      <w:r w:rsidR="00907353" w:rsidRPr="00907353">
        <w:rPr>
          <w:rFonts w:ascii="Times" w:eastAsia="Times" w:hAnsi="Times" w:cs="Times"/>
          <w:i/>
          <w:iCs/>
        </w:rPr>
        <w:t xml:space="preserve">Emerita </w:t>
      </w:r>
      <w:proofErr w:type="spellStart"/>
      <w:r w:rsidR="00907353" w:rsidRPr="00907353">
        <w:rPr>
          <w:rFonts w:ascii="Times" w:eastAsia="Times" w:hAnsi="Times" w:cs="Times"/>
          <w:i/>
          <w:iCs/>
        </w:rPr>
        <w:t>talpoida</w:t>
      </w:r>
      <w:proofErr w:type="spellEnd"/>
      <w:r w:rsidR="00907353">
        <w:rPr>
          <w:rFonts w:ascii="Times" w:eastAsia="Times" w:hAnsi="Times" w:cs="Times"/>
        </w:rPr>
        <w:t xml:space="preserve"> reestablished after only a single season </w:t>
      </w:r>
      <w:proofErr w:type="spellStart"/>
      <w:r w:rsidR="00907353" w:rsidRPr="00907353">
        <w:rPr>
          <w:rFonts w:ascii="Times" w:eastAsia="Times" w:hAnsi="Times" w:cs="Times"/>
          <w:i/>
          <w:iCs/>
        </w:rPr>
        <w:t>Donax</w:t>
      </w:r>
      <w:proofErr w:type="spellEnd"/>
      <w:r w:rsidR="00907353">
        <w:rPr>
          <w:rFonts w:ascii="Times" w:eastAsia="Times" w:hAnsi="Times" w:cs="Times"/>
        </w:rPr>
        <w:t xml:space="preserve"> recovery remained depressed </w:t>
      </w:r>
      <w:r w:rsidR="004F03A3">
        <w:rPr>
          <w:rFonts w:ascii="Times" w:eastAsia="Times" w:hAnsi="Times" w:cs="Times"/>
        </w:rPr>
        <w:t>to</w:t>
      </w:r>
      <w:r w:rsidR="00907353">
        <w:rPr>
          <w:rFonts w:ascii="Times" w:eastAsia="Times" w:hAnsi="Times" w:cs="Times"/>
        </w:rPr>
        <w:t xml:space="preserve"> the end of the 3 year study. Sediment transport rates along Bogue Banks are estimated to be 50,000 cubic meters per year or less (van </w:t>
      </w:r>
      <w:proofErr w:type="spellStart"/>
      <w:r w:rsidR="00907353">
        <w:rPr>
          <w:rFonts w:ascii="Times" w:eastAsia="Times" w:hAnsi="Times" w:cs="Times"/>
        </w:rPr>
        <w:t>Gaalen</w:t>
      </w:r>
      <w:proofErr w:type="spellEnd"/>
      <w:r w:rsidR="00907353">
        <w:rPr>
          <w:rFonts w:ascii="Times" w:eastAsia="Times" w:hAnsi="Times" w:cs="Times"/>
        </w:rPr>
        <w:t xml:space="preserve"> et al 2016). One factor complicating the Peterson et al. (2014) study was the </w:t>
      </w:r>
      <w:r w:rsidR="00DD1757">
        <w:rPr>
          <w:rFonts w:ascii="Times" w:eastAsia="Times" w:hAnsi="Times" w:cs="Times"/>
        </w:rPr>
        <w:t>abundance</w:t>
      </w:r>
      <w:r w:rsidR="00907353">
        <w:rPr>
          <w:rFonts w:ascii="Times" w:eastAsia="Times" w:hAnsi="Times" w:cs="Times"/>
        </w:rPr>
        <w:t xml:space="preserve"> coarse sediment </w:t>
      </w:r>
      <w:r w:rsidR="00DD1757">
        <w:rPr>
          <w:rFonts w:ascii="Times" w:eastAsia="Times" w:hAnsi="Times" w:cs="Times"/>
        </w:rPr>
        <w:t xml:space="preserve">and shell </w:t>
      </w:r>
      <w:r w:rsidR="00907353">
        <w:rPr>
          <w:rFonts w:ascii="Times" w:eastAsia="Times" w:hAnsi="Times" w:cs="Times"/>
        </w:rPr>
        <w:t>content in the nourishment fill</w:t>
      </w:r>
      <w:r w:rsidR="00DD1757">
        <w:rPr>
          <w:rFonts w:ascii="Times" w:eastAsia="Times" w:hAnsi="Times" w:cs="Times"/>
        </w:rPr>
        <w:t xml:space="preserve"> used on Bogue Banks. Sp. </w:t>
      </w:r>
      <w:proofErr w:type="spellStart"/>
      <w:r w:rsidR="00DD1757" w:rsidRPr="00DD1757">
        <w:rPr>
          <w:rFonts w:ascii="Times" w:eastAsia="Times" w:hAnsi="Times" w:cs="Times"/>
          <w:i/>
          <w:iCs/>
        </w:rPr>
        <w:t>Donax</w:t>
      </w:r>
      <w:proofErr w:type="spellEnd"/>
      <w:r w:rsidR="00DD1757">
        <w:rPr>
          <w:rFonts w:ascii="Times" w:eastAsia="Times" w:hAnsi="Times" w:cs="Times"/>
        </w:rPr>
        <w:t xml:space="preserve"> are thought to be more sensitive to changes in substrate grain-size than are </w:t>
      </w:r>
      <w:r w:rsidR="00DD1757" w:rsidRPr="00DD1757">
        <w:rPr>
          <w:rFonts w:ascii="Times" w:eastAsia="Times" w:hAnsi="Times" w:cs="Times"/>
          <w:i/>
          <w:iCs/>
        </w:rPr>
        <w:t xml:space="preserve">E. </w:t>
      </w:r>
      <w:proofErr w:type="spellStart"/>
      <w:r w:rsidR="00DD1757" w:rsidRPr="00DD1757">
        <w:rPr>
          <w:rFonts w:ascii="Times" w:eastAsia="Times" w:hAnsi="Times" w:cs="Times"/>
          <w:i/>
          <w:iCs/>
        </w:rPr>
        <w:t>talpioda</w:t>
      </w:r>
      <w:proofErr w:type="spellEnd"/>
      <w:r w:rsidR="00DD1757">
        <w:rPr>
          <w:rFonts w:ascii="Times" w:eastAsia="Times" w:hAnsi="Times" w:cs="Times"/>
        </w:rPr>
        <w:t xml:space="preserve"> (Manning et al. 2014) and so this factor likely accounts for some of the inhibited recovery.</w:t>
      </w:r>
    </w:p>
    <w:p w14:paraId="2A1549ED" w14:textId="2D081622" w:rsidR="003D1DBD" w:rsidRDefault="00DF7D64" w:rsidP="1592D34B">
      <w:pPr>
        <w:spacing w:line="480" w:lineRule="auto"/>
        <w:rPr>
          <w:rFonts w:ascii="Times" w:eastAsia="Times" w:hAnsi="Times" w:cs="Times"/>
        </w:rPr>
      </w:pPr>
      <w:r>
        <w:rPr>
          <w:rFonts w:ascii="Times" w:eastAsia="Times" w:hAnsi="Times" w:cs="Times"/>
        </w:rPr>
        <w:t>Peterson et al</w:t>
      </w:r>
      <w:r w:rsidR="00DD1757">
        <w:rPr>
          <w:rFonts w:ascii="Times" w:eastAsia="Times" w:hAnsi="Times" w:cs="Times"/>
        </w:rPr>
        <w:t>. (2006)</w:t>
      </w:r>
      <w:r w:rsidR="003D1DBD">
        <w:rPr>
          <w:rFonts w:ascii="Times" w:eastAsia="Times" w:hAnsi="Times" w:cs="Times"/>
        </w:rPr>
        <w:t xml:space="preserve"> went on to </w:t>
      </w:r>
      <w:r w:rsidR="00AD0B95">
        <w:rPr>
          <w:rFonts w:ascii="Times" w:eastAsia="Times" w:hAnsi="Times" w:cs="Times"/>
        </w:rPr>
        <w:t>propose</w:t>
      </w:r>
      <w:r w:rsidR="003D1DBD">
        <w:rPr>
          <w:rFonts w:ascii="Times" w:eastAsia="Times" w:hAnsi="Times" w:cs="Times"/>
        </w:rPr>
        <w:t xml:space="preserve"> two</w:t>
      </w:r>
      <w:r w:rsidR="00C90037">
        <w:rPr>
          <w:rFonts w:ascii="Times" w:eastAsia="Times" w:hAnsi="Times" w:cs="Times"/>
        </w:rPr>
        <w:t xml:space="preserve"> possible</w:t>
      </w:r>
      <w:r w:rsidR="003D1DBD">
        <w:rPr>
          <w:rFonts w:ascii="Times" w:eastAsia="Times" w:hAnsi="Times" w:cs="Times"/>
        </w:rPr>
        <w:t xml:space="preserve"> reasons for this differenc</w:t>
      </w:r>
      <w:r w:rsidR="00DD1757">
        <w:rPr>
          <w:rFonts w:ascii="Times" w:eastAsia="Times" w:hAnsi="Times" w:cs="Times"/>
        </w:rPr>
        <w:t>e in recovery as a function of alongshore sediment transport rates</w:t>
      </w:r>
      <w:r w:rsidR="00FF37E8">
        <w:rPr>
          <w:rFonts w:ascii="Times" w:eastAsia="Times" w:hAnsi="Times" w:cs="Times"/>
        </w:rPr>
        <w:t xml:space="preserve">: 1.) </w:t>
      </w:r>
      <w:r w:rsidR="00AD0B95">
        <w:rPr>
          <w:rFonts w:ascii="Times" w:eastAsia="Times" w:hAnsi="Times" w:cs="Times"/>
        </w:rPr>
        <w:t xml:space="preserve"> higher alongshore transport rates promote a</w:t>
      </w:r>
      <w:r w:rsidR="003D1DBD">
        <w:rPr>
          <w:rFonts w:ascii="Times" w:eastAsia="Times" w:hAnsi="Times" w:cs="Times"/>
        </w:rPr>
        <w:t xml:space="preserve"> faster and more spatially extended redistribution of fill sediments</w:t>
      </w:r>
      <w:r w:rsidR="00AD0B95">
        <w:rPr>
          <w:rFonts w:ascii="Times" w:eastAsia="Times" w:hAnsi="Times" w:cs="Times"/>
        </w:rPr>
        <w:t xml:space="preserve"> across the impacted beach</w:t>
      </w:r>
      <w:r w:rsidR="003D1DBD">
        <w:rPr>
          <w:rFonts w:ascii="Times" w:eastAsia="Times" w:hAnsi="Times" w:cs="Times"/>
        </w:rPr>
        <w:t xml:space="preserve">, a phenomenon which could </w:t>
      </w:r>
      <w:r w:rsidR="00FC0C3B">
        <w:rPr>
          <w:rFonts w:ascii="Times" w:eastAsia="Times" w:hAnsi="Times" w:cs="Times"/>
        </w:rPr>
        <w:t xml:space="preserve">force the mixing </w:t>
      </w:r>
      <w:r w:rsidR="00AD0B95">
        <w:rPr>
          <w:rFonts w:ascii="Times" w:eastAsia="Times" w:hAnsi="Times" w:cs="Times"/>
        </w:rPr>
        <w:t xml:space="preserve">and dilution </w:t>
      </w:r>
      <w:r w:rsidR="00FC0C3B">
        <w:rPr>
          <w:rFonts w:ascii="Times" w:eastAsia="Times" w:hAnsi="Times" w:cs="Times"/>
        </w:rPr>
        <w:t xml:space="preserve">of the fill materials into the natural system </w:t>
      </w:r>
      <w:r w:rsidR="004E7649">
        <w:rPr>
          <w:rFonts w:ascii="Times" w:eastAsia="Times" w:hAnsi="Times" w:cs="Times"/>
        </w:rPr>
        <w:t>which could amend the</w:t>
      </w:r>
      <w:r w:rsidR="00FC0C3B">
        <w:rPr>
          <w:rFonts w:ascii="Times" w:eastAsia="Times" w:hAnsi="Times" w:cs="Times"/>
        </w:rPr>
        <w:t xml:space="preserve"> </w:t>
      </w:r>
      <w:r w:rsidR="00F2254B">
        <w:rPr>
          <w:rFonts w:ascii="Times" w:eastAsia="Times" w:hAnsi="Times" w:cs="Times"/>
        </w:rPr>
        <w:t xml:space="preserve">average </w:t>
      </w:r>
      <w:r w:rsidR="00FC0C3B">
        <w:rPr>
          <w:rFonts w:ascii="Times" w:eastAsia="Times" w:hAnsi="Times" w:cs="Times"/>
        </w:rPr>
        <w:t>sediment grain size</w:t>
      </w:r>
      <w:r w:rsidR="00F2254B">
        <w:rPr>
          <w:rFonts w:ascii="Times" w:eastAsia="Times" w:hAnsi="Times" w:cs="Times"/>
        </w:rPr>
        <w:t xml:space="preserve"> and distribution</w:t>
      </w:r>
      <w:r w:rsidR="00FC0C3B">
        <w:rPr>
          <w:rFonts w:ascii="Times" w:eastAsia="Times" w:hAnsi="Times" w:cs="Times"/>
        </w:rPr>
        <w:t xml:space="preserve"> to an average more in accord with the natural beach</w:t>
      </w:r>
      <w:r w:rsidR="00FF37E8">
        <w:rPr>
          <w:rFonts w:ascii="Times" w:eastAsia="Times" w:hAnsi="Times" w:cs="Times"/>
        </w:rPr>
        <w:t xml:space="preserve"> and 2.) </w:t>
      </w:r>
      <w:r w:rsidR="00AD0B95">
        <w:rPr>
          <w:rFonts w:ascii="Times" w:eastAsia="Times" w:hAnsi="Times" w:cs="Times"/>
        </w:rPr>
        <w:t xml:space="preserve">that </w:t>
      </w:r>
      <w:r w:rsidR="00FF37E8">
        <w:rPr>
          <w:rFonts w:ascii="Times" w:eastAsia="Times" w:hAnsi="Times" w:cs="Times"/>
        </w:rPr>
        <w:t xml:space="preserve">these </w:t>
      </w:r>
      <w:r w:rsidR="00AD0B95">
        <w:rPr>
          <w:rFonts w:ascii="Times" w:eastAsia="Times" w:hAnsi="Times" w:cs="Times"/>
        </w:rPr>
        <w:t xml:space="preserve">alongshore </w:t>
      </w:r>
      <w:r w:rsidR="00FF37E8">
        <w:rPr>
          <w:rFonts w:ascii="Times" w:eastAsia="Times" w:hAnsi="Times" w:cs="Times"/>
        </w:rPr>
        <w:t xml:space="preserve">currents may also more rapidly and consistently </w:t>
      </w:r>
      <w:r w:rsidR="00C90037">
        <w:rPr>
          <w:rFonts w:ascii="Times" w:eastAsia="Times" w:hAnsi="Times" w:cs="Times"/>
        </w:rPr>
        <w:t>disperse potential</w:t>
      </w:r>
      <w:r w:rsidR="00AD0B95">
        <w:rPr>
          <w:rFonts w:ascii="Times" w:eastAsia="Times" w:hAnsi="Times" w:cs="Times"/>
        </w:rPr>
        <w:t xml:space="preserve"> new </w:t>
      </w:r>
      <w:r w:rsidR="00C90037">
        <w:rPr>
          <w:rFonts w:ascii="Times" w:eastAsia="Times" w:hAnsi="Times" w:cs="Times"/>
        </w:rPr>
        <w:t xml:space="preserve">macroinvertebrate </w:t>
      </w:r>
      <w:r w:rsidR="008944E4">
        <w:rPr>
          <w:rFonts w:ascii="Times" w:eastAsia="Times" w:hAnsi="Times" w:cs="Times"/>
        </w:rPr>
        <w:t>colon</w:t>
      </w:r>
      <w:r w:rsidR="00C90037">
        <w:rPr>
          <w:rFonts w:ascii="Times" w:eastAsia="Times" w:hAnsi="Times" w:cs="Times"/>
        </w:rPr>
        <w:t xml:space="preserve">ies </w:t>
      </w:r>
      <w:r w:rsidR="00FF37E8">
        <w:rPr>
          <w:rFonts w:ascii="Times" w:eastAsia="Times" w:hAnsi="Times" w:cs="Times"/>
        </w:rPr>
        <w:t>and their larvae across larger areas of the nourished beach thus potentially accelerating the pace of recolonization in the new substrate (Peterson et al. 2006).</w:t>
      </w:r>
    </w:p>
    <w:p w14:paraId="13B5DF9E" w14:textId="77777777" w:rsidR="000035C3" w:rsidRDefault="000035C3" w:rsidP="7096EE3F">
      <w:pPr>
        <w:spacing w:line="480" w:lineRule="auto"/>
        <w:rPr>
          <w:rFonts w:ascii="Times" w:eastAsia="Times" w:hAnsi="Times" w:cs="Times"/>
        </w:rPr>
      </w:pPr>
    </w:p>
    <w:p w14:paraId="1905F2D4" w14:textId="0DD3DC44" w:rsidR="5102A832" w:rsidRDefault="00173721" w:rsidP="7096EE3F">
      <w:pPr>
        <w:spacing w:line="480" w:lineRule="auto"/>
        <w:rPr>
          <w:rFonts w:ascii="Times" w:eastAsia="Times" w:hAnsi="Times" w:cs="Times"/>
        </w:rPr>
      </w:pPr>
      <w:r>
        <w:rPr>
          <w:rFonts w:ascii="Times" w:eastAsia="Times" w:hAnsi="Times" w:cs="Times"/>
        </w:rPr>
        <w:t xml:space="preserve">4.4 </w:t>
      </w:r>
      <w:r w:rsidR="5102A832" w:rsidRPr="1592D34B">
        <w:rPr>
          <w:rFonts w:ascii="Times" w:eastAsia="Times" w:hAnsi="Times" w:cs="Times"/>
        </w:rPr>
        <w:t xml:space="preserve"> </w:t>
      </w:r>
      <w:r w:rsidRPr="00173721">
        <w:rPr>
          <w:rFonts w:ascii="Times" w:eastAsia="Times" w:hAnsi="Times" w:cs="Times"/>
          <w:b/>
          <w:bCs/>
        </w:rPr>
        <w:t>Engineering d</w:t>
      </w:r>
      <w:r w:rsidR="5102A832" w:rsidRPr="00173721">
        <w:rPr>
          <w:rFonts w:ascii="Times" w:eastAsia="Times" w:hAnsi="Times" w:cs="Times"/>
          <w:b/>
          <w:bCs/>
        </w:rPr>
        <w:t xml:space="preserve">esign </w:t>
      </w:r>
      <w:r w:rsidRPr="00173721">
        <w:rPr>
          <w:rFonts w:ascii="Times" w:eastAsia="Times" w:hAnsi="Times" w:cs="Times"/>
          <w:b/>
          <w:bCs/>
        </w:rPr>
        <w:t>and planning</w:t>
      </w:r>
      <w:r>
        <w:rPr>
          <w:rFonts w:ascii="Times" w:eastAsia="Times" w:hAnsi="Times" w:cs="Times"/>
        </w:rPr>
        <w:t xml:space="preserve"> </w:t>
      </w:r>
      <w:r>
        <w:rPr>
          <w:rFonts w:ascii="Times" w:eastAsia="Times" w:hAnsi="Times" w:cs="Times"/>
          <w:b/>
          <w:bCs/>
        </w:rPr>
        <w:t xml:space="preserve">controls </w:t>
      </w:r>
      <w:r w:rsidRPr="00B3155D">
        <w:rPr>
          <w:rFonts w:ascii="Times" w:eastAsia="Times" w:hAnsi="Times" w:cs="Times"/>
          <w:b/>
          <w:bCs/>
        </w:rPr>
        <w:t>on post-nourishment recovery</w:t>
      </w:r>
      <w:r w:rsidR="5102A832" w:rsidRPr="1592D34B">
        <w:rPr>
          <w:rFonts w:ascii="Times" w:eastAsia="Times" w:hAnsi="Times" w:cs="Times"/>
        </w:rPr>
        <w:t>:</w:t>
      </w:r>
    </w:p>
    <w:p w14:paraId="57517EB4" w14:textId="6C4DA2D9" w:rsidR="00B92073" w:rsidRDefault="003900B5" w:rsidP="7096EE3F">
      <w:pPr>
        <w:spacing w:line="480" w:lineRule="auto"/>
        <w:rPr>
          <w:rFonts w:ascii="Times" w:eastAsia="Times" w:hAnsi="Times" w:cs="Times"/>
        </w:rPr>
      </w:pPr>
      <w:r>
        <w:rPr>
          <w:rFonts w:ascii="Times" w:eastAsia="Times" w:hAnsi="Times" w:cs="Times"/>
        </w:rPr>
        <w:lastRenderedPageBreak/>
        <w:t xml:space="preserve">The objective of most beach nourishment projects is to widen the subaerial </w:t>
      </w:r>
      <w:r w:rsidR="002C48F0">
        <w:rPr>
          <w:rFonts w:ascii="Times" w:eastAsia="Times" w:hAnsi="Times" w:cs="Times"/>
        </w:rPr>
        <w:t>portion</w:t>
      </w:r>
      <w:r>
        <w:rPr>
          <w:rFonts w:ascii="Times" w:eastAsia="Times" w:hAnsi="Times" w:cs="Times"/>
        </w:rPr>
        <w:t xml:space="preserve"> of the beach in order to </w:t>
      </w:r>
      <w:r w:rsidR="002C48F0">
        <w:rPr>
          <w:rFonts w:ascii="Times" w:eastAsia="Times" w:hAnsi="Times" w:cs="Times"/>
        </w:rPr>
        <w:t>maintain recreational benefit and provide infrastructure protection from storm waves (</w:t>
      </w:r>
      <w:r w:rsidR="00B23BFD" w:rsidRPr="1592D34B">
        <w:rPr>
          <w:rFonts w:ascii="Times" w:eastAsia="Times" w:hAnsi="Times" w:cs="Times"/>
        </w:rPr>
        <w:t>U.S. Army Corps of Engineers</w:t>
      </w:r>
      <w:r w:rsidR="00B23BFD">
        <w:rPr>
          <w:rFonts w:ascii="Times" w:eastAsia="Times" w:hAnsi="Times" w:cs="Times"/>
        </w:rPr>
        <w:t>, 11994</w:t>
      </w:r>
      <w:r w:rsidR="002C48F0">
        <w:rPr>
          <w:rFonts w:ascii="Times" w:eastAsia="Times" w:hAnsi="Times" w:cs="Times"/>
        </w:rPr>
        <w:t xml:space="preserve">). </w:t>
      </w:r>
      <w:r w:rsidR="00066D47">
        <w:rPr>
          <w:rFonts w:ascii="Times" w:eastAsia="Times" w:hAnsi="Times" w:cs="Times"/>
        </w:rPr>
        <w:t>This new width, the</w:t>
      </w:r>
      <w:r w:rsidR="002C48F0">
        <w:rPr>
          <w:rFonts w:ascii="Times" w:eastAsia="Times" w:hAnsi="Times" w:cs="Times"/>
        </w:rPr>
        <w:t xml:space="preserve"> </w:t>
      </w:r>
      <w:r w:rsidR="00066D47">
        <w:rPr>
          <w:rFonts w:ascii="Times" w:eastAsia="Times" w:hAnsi="Times" w:cs="Times"/>
        </w:rPr>
        <w:t>fill-</w:t>
      </w:r>
      <w:r w:rsidR="002C48F0">
        <w:rPr>
          <w:rFonts w:ascii="Times" w:eastAsia="Times" w:hAnsi="Times" w:cs="Times"/>
        </w:rPr>
        <w:t>design width</w:t>
      </w:r>
      <w:r w:rsidR="00066D47">
        <w:rPr>
          <w:rFonts w:ascii="Times" w:eastAsia="Times" w:hAnsi="Times" w:cs="Times"/>
        </w:rPr>
        <w:t>,</w:t>
      </w:r>
      <w:r w:rsidR="002C48F0">
        <w:rPr>
          <w:rFonts w:ascii="Times" w:eastAsia="Times" w:hAnsi="Times" w:cs="Times"/>
        </w:rPr>
        <w:t xml:space="preserve"> is dictated in large measure by the </w:t>
      </w:r>
      <w:r w:rsidR="005A1901">
        <w:rPr>
          <w:rFonts w:ascii="Times" w:eastAsia="Times" w:hAnsi="Times" w:cs="Times"/>
        </w:rPr>
        <w:t>magnitude</w:t>
      </w:r>
      <w:r w:rsidR="00C55CA2">
        <w:rPr>
          <w:rFonts w:ascii="Times" w:eastAsia="Times" w:hAnsi="Times" w:cs="Times"/>
        </w:rPr>
        <w:t xml:space="preserve">, where magnitude is </w:t>
      </w:r>
      <w:r w:rsidR="004F03A3">
        <w:rPr>
          <w:rFonts w:ascii="Times" w:eastAsia="Times" w:hAnsi="Times" w:cs="Times"/>
        </w:rPr>
        <w:t xml:space="preserve">based on </w:t>
      </w:r>
      <w:r w:rsidR="00C55CA2">
        <w:rPr>
          <w:rFonts w:ascii="Times" w:eastAsia="Times" w:hAnsi="Times" w:cs="Times"/>
        </w:rPr>
        <w:t>the</w:t>
      </w:r>
      <w:r w:rsidR="005A1901">
        <w:rPr>
          <w:rFonts w:ascii="Times" w:eastAsia="Times" w:hAnsi="Times" w:cs="Times"/>
        </w:rPr>
        <w:t xml:space="preserve"> acceptable level </w:t>
      </w:r>
      <w:r w:rsidR="00C55CA2">
        <w:rPr>
          <w:rFonts w:ascii="Times" w:eastAsia="Times" w:hAnsi="Times" w:cs="Times"/>
        </w:rPr>
        <w:t>of risk as governed by</w:t>
      </w:r>
      <w:r w:rsidR="00DE753C">
        <w:rPr>
          <w:rFonts w:ascii="Times" w:eastAsia="Times" w:hAnsi="Times" w:cs="Times"/>
        </w:rPr>
        <w:t xml:space="preserve"> </w:t>
      </w:r>
      <w:r w:rsidR="005A1901">
        <w:rPr>
          <w:rFonts w:ascii="Times" w:eastAsia="Times" w:hAnsi="Times" w:cs="Times"/>
        </w:rPr>
        <w:t xml:space="preserve">local </w:t>
      </w:r>
      <w:r w:rsidR="00CB0D3C">
        <w:rPr>
          <w:rFonts w:ascii="Times" w:eastAsia="Times" w:hAnsi="Times" w:cs="Times"/>
        </w:rPr>
        <w:t xml:space="preserve">shoreline recession rates and </w:t>
      </w:r>
      <w:r w:rsidR="005A1901">
        <w:rPr>
          <w:rFonts w:ascii="Times" w:eastAsia="Times" w:hAnsi="Times" w:cs="Times"/>
        </w:rPr>
        <w:t>storm climate</w:t>
      </w:r>
      <w:r w:rsidR="00C55CA2">
        <w:rPr>
          <w:rFonts w:ascii="Times" w:eastAsia="Times" w:hAnsi="Times" w:cs="Times"/>
        </w:rPr>
        <w:t>,</w:t>
      </w:r>
      <w:r w:rsidR="002C48F0">
        <w:rPr>
          <w:rFonts w:ascii="Times" w:eastAsia="Times" w:hAnsi="Times" w:cs="Times"/>
        </w:rPr>
        <w:t xml:space="preserve"> </w:t>
      </w:r>
      <w:r w:rsidR="005A1901">
        <w:rPr>
          <w:rFonts w:ascii="Times" w:eastAsia="Times" w:hAnsi="Times" w:cs="Times"/>
        </w:rPr>
        <w:t xml:space="preserve">and duration </w:t>
      </w:r>
      <w:r w:rsidR="002C48F0">
        <w:rPr>
          <w:rFonts w:ascii="Times" w:eastAsia="Times" w:hAnsi="Times" w:cs="Times"/>
        </w:rPr>
        <w:t>of protection desired</w:t>
      </w:r>
      <w:r w:rsidR="00473CFB">
        <w:rPr>
          <w:rFonts w:ascii="Times" w:eastAsia="Times" w:hAnsi="Times" w:cs="Times"/>
        </w:rPr>
        <w:t xml:space="preserve"> </w:t>
      </w:r>
      <w:r w:rsidR="002C48F0">
        <w:rPr>
          <w:rFonts w:ascii="Times" w:eastAsia="Times" w:hAnsi="Times" w:cs="Times"/>
        </w:rPr>
        <w:t>(</w:t>
      </w:r>
      <w:r w:rsidR="00B23BFD" w:rsidRPr="1592D34B">
        <w:rPr>
          <w:rFonts w:ascii="Times" w:eastAsia="Times" w:hAnsi="Times" w:cs="Times"/>
        </w:rPr>
        <w:t>U.S. Army Corps of Engineers</w:t>
      </w:r>
      <w:r w:rsidR="00B23BFD">
        <w:rPr>
          <w:rFonts w:ascii="Times" w:eastAsia="Times" w:hAnsi="Times" w:cs="Times"/>
        </w:rPr>
        <w:t>, 1994</w:t>
      </w:r>
      <w:r w:rsidR="002C48F0">
        <w:rPr>
          <w:rFonts w:ascii="Times" w:eastAsia="Times" w:hAnsi="Times" w:cs="Times"/>
        </w:rPr>
        <w:t>) and can involve fill augmentation on all or some part of the beach and/or dune surface</w:t>
      </w:r>
      <w:r w:rsidR="00B737EA">
        <w:rPr>
          <w:rFonts w:ascii="Times" w:eastAsia="Times" w:hAnsi="Times" w:cs="Times"/>
        </w:rPr>
        <w:t>s</w:t>
      </w:r>
      <w:r w:rsidR="002C48F0">
        <w:rPr>
          <w:rFonts w:ascii="Times" w:eastAsia="Times" w:hAnsi="Times" w:cs="Times"/>
        </w:rPr>
        <w:t xml:space="preserve"> (</w:t>
      </w:r>
      <w:r w:rsidR="00B23BFD" w:rsidRPr="1592D34B">
        <w:rPr>
          <w:rFonts w:ascii="Times" w:eastAsia="Times" w:hAnsi="Times" w:cs="Times"/>
        </w:rPr>
        <w:t>U.S. Army Corps of Engineers</w:t>
      </w:r>
      <w:r w:rsidR="00B23BFD">
        <w:rPr>
          <w:rFonts w:ascii="Times" w:eastAsia="Times" w:hAnsi="Times" w:cs="Times"/>
        </w:rPr>
        <w:t>, 2002</w:t>
      </w:r>
      <w:r w:rsidR="002C48F0">
        <w:rPr>
          <w:rFonts w:ascii="Times" w:eastAsia="Times" w:hAnsi="Times" w:cs="Times"/>
        </w:rPr>
        <w:t xml:space="preserve">). </w:t>
      </w:r>
      <w:r w:rsidR="00B737EA">
        <w:rPr>
          <w:rFonts w:ascii="Times" w:eastAsia="Times" w:hAnsi="Times" w:cs="Times"/>
        </w:rPr>
        <w:t xml:space="preserve">This augmentation results in a wider, </w:t>
      </w:r>
      <w:r w:rsidR="00975E42">
        <w:rPr>
          <w:rFonts w:ascii="Times" w:eastAsia="Times" w:hAnsi="Times" w:cs="Times"/>
        </w:rPr>
        <w:t>super-</w:t>
      </w:r>
      <w:r w:rsidR="00B737EA">
        <w:rPr>
          <w:rFonts w:ascii="Times" w:eastAsia="Times" w:hAnsi="Times" w:cs="Times"/>
        </w:rPr>
        <w:t xml:space="preserve">elevated subaerial beach surface that is typically nonuniform in thickness and variable in spatial extent. </w:t>
      </w:r>
    </w:p>
    <w:p w14:paraId="103DB69E" w14:textId="28B21EAE" w:rsidR="5102A832" w:rsidRDefault="00975E42" w:rsidP="7096EE3F">
      <w:pPr>
        <w:spacing w:line="480" w:lineRule="auto"/>
        <w:rPr>
          <w:rFonts w:ascii="Times" w:eastAsia="Times" w:hAnsi="Times" w:cs="Times"/>
        </w:rPr>
      </w:pPr>
      <w:r>
        <w:rPr>
          <w:rFonts w:ascii="Times" w:eastAsia="Times" w:hAnsi="Times" w:cs="Times"/>
        </w:rPr>
        <w:t>E</w:t>
      </w:r>
      <w:r w:rsidR="00B737EA">
        <w:rPr>
          <w:rFonts w:ascii="Times" w:eastAsia="Times" w:hAnsi="Times" w:cs="Times"/>
        </w:rPr>
        <w:t xml:space="preserve">cosystem impacts directly correlate with </w:t>
      </w:r>
      <w:r w:rsidR="00B92073">
        <w:rPr>
          <w:rFonts w:ascii="Times" w:eastAsia="Times" w:hAnsi="Times" w:cs="Times"/>
        </w:rPr>
        <w:t>variability in</w:t>
      </w:r>
      <w:r w:rsidR="00B737EA">
        <w:rPr>
          <w:rFonts w:ascii="Times" w:eastAsia="Times" w:hAnsi="Times" w:cs="Times"/>
        </w:rPr>
        <w:t xml:space="preserve"> </w:t>
      </w:r>
      <w:r>
        <w:rPr>
          <w:rFonts w:ascii="Times" w:eastAsia="Times" w:hAnsi="Times" w:cs="Times"/>
        </w:rPr>
        <w:t xml:space="preserve">fill </w:t>
      </w:r>
      <w:r w:rsidR="00B737EA">
        <w:rPr>
          <w:rFonts w:ascii="Times" w:eastAsia="Times" w:hAnsi="Times" w:cs="Times"/>
        </w:rPr>
        <w:t>distribution</w:t>
      </w:r>
      <w:r w:rsidR="00B92073">
        <w:rPr>
          <w:rFonts w:ascii="Times" w:eastAsia="Times" w:hAnsi="Times" w:cs="Times"/>
        </w:rPr>
        <w:t>—both the fill volume thickness and horizontal coverage</w:t>
      </w:r>
      <w:r>
        <w:rPr>
          <w:rFonts w:ascii="Times" w:eastAsia="Times" w:hAnsi="Times" w:cs="Times"/>
        </w:rPr>
        <w:t xml:space="preserve"> </w:t>
      </w:r>
      <w:r w:rsidR="00B737EA">
        <w:rPr>
          <w:rFonts w:ascii="Times" w:eastAsia="Times" w:hAnsi="Times" w:cs="Times"/>
        </w:rPr>
        <w:t>(</w:t>
      </w:r>
      <w:proofErr w:type="spellStart"/>
      <w:r w:rsidR="00B737EA">
        <w:rPr>
          <w:rFonts w:ascii="Times" w:eastAsia="Times" w:hAnsi="Times" w:cs="Times"/>
        </w:rPr>
        <w:t>Leewis</w:t>
      </w:r>
      <w:proofErr w:type="spellEnd"/>
      <w:r w:rsidR="00B737EA">
        <w:rPr>
          <w:rFonts w:ascii="Times" w:eastAsia="Times" w:hAnsi="Times" w:cs="Times"/>
        </w:rPr>
        <w:t xml:space="preserve"> et al. 2012; Voila et al. 2014)</w:t>
      </w:r>
      <w:r w:rsidR="00B92073">
        <w:rPr>
          <w:rFonts w:ascii="Times" w:eastAsia="Times" w:hAnsi="Times" w:cs="Times"/>
        </w:rPr>
        <w:t xml:space="preserve">. </w:t>
      </w:r>
      <w:r>
        <w:rPr>
          <w:rFonts w:ascii="Times" w:eastAsia="Times" w:hAnsi="Times" w:cs="Times"/>
        </w:rPr>
        <w:t>Differences in design objectives</w:t>
      </w:r>
      <w:r w:rsidR="00B92073">
        <w:rPr>
          <w:rFonts w:ascii="Times" w:eastAsia="Times" w:hAnsi="Times" w:cs="Times"/>
        </w:rPr>
        <w:t xml:space="preserve"> (i.e., fill thickness and extent)</w:t>
      </w:r>
      <w:r>
        <w:rPr>
          <w:rFonts w:ascii="Times" w:eastAsia="Times" w:hAnsi="Times" w:cs="Times"/>
        </w:rPr>
        <w:t xml:space="preserve"> thus result in differing degrees of impact to the flora and fauna resident in the fill zone(s). </w:t>
      </w:r>
      <w:r w:rsidR="5102A832" w:rsidRPr="703553DA">
        <w:rPr>
          <w:rFonts w:ascii="Times" w:eastAsia="Times" w:hAnsi="Times" w:cs="Times"/>
        </w:rPr>
        <w:t xml:space="preserve">Capobianco et al. (2002), </w:t>
      </w:r>
      <w:r>
        <w:rPr>
          <w:rFonts w:ascii="Times" w:eastAsia="Times" w:hAnsi="Times" w:cs="Times"/>
        </w:rPr>
        <w:t>illustrat</w:t>
      </w:r>
      <w:r w:rsidR="00B92073">
        <w:rPr>
          <w:rFonts w:ascii="Times" w:eastAsia="Times" w:hAnsi="Times" w:cs="Times"/>
        </w:rPr>
        <w:t>e</w:t>
      </w:r>
      <w:r>
        <w:rPr>
          <w:rFonts w:ascii="Times" w:eastAsia="Times" w:hAnsi="Times" w:cs="Times"/>
        </w:rPr>
        <w:t xml:space="preserve">s some of these differences from the engineering </w:t>
      </w:r>
      <w:r w:rsidR="00B92073">
        <w:rPr>
          <w:rFonts w:ascii="Times" w:eastAsia="Times" w:hAnsi="Times" w:cs="Times"/>
        </w:rPr>
        <w:t>perspective via four alternative beach-fill designs, each intended to</w:t>
      </w:r>
      <w:r w:rsidR="5102A832" w:rsidRPr="703553DA">
        <w:rPr>
          <w:rFonts w:ascii="Times" w:eastAsia="Times" w:hAnsi="Times" w:cs="Times"/>
        </w:rPr>
        <w:t xml:space="preserve"> address specific problems. These include:</w:t>
      </w:r>
      <w:r w:rsidR="00B92073">
        <w:rPr>
          <w:rFonts w:ascii="Times" w:eastAsia="Times" w:hAnsi="Times" w:cs="Times"/>
        </w:rPr>
        <w:t xml:space="preserve"> </w:t>
      </w:r>
      <w:r>
        <w:rPr>
          <w:rFonts w:ascii="Times" w:eastAsia="Times" w:hAnsi="Times" w:cs="Times"/>
        </w:rPr>
        <w:t xml:space="preserve">1) </w:t>
      </w:r>
      <w:r w:rsidR="5102A832" w:rsidRPr="703553DA">
        <w:rPr>
          <w:rFonts w:ascii="Times" w:eastAsia="Times" w:hAnsi="Times" w:cs="Times"/>
        </w:rPr>
        <w:t xml:space="preserve"> dune only augmentation or re-construction</w:t>
      </w:r>
      <w:r w:rsidR="4690C533" w:rsidRPr="703553DA">
        <w:rPr>
          <w:rFonts w:ascii="Times" w:eastAsia="Times" w:hAnsi="Times" w:cs="Times"/>
        </w:rPr>
        <w:t>;</w:t>
      </w:r>
      <w:r w:rsidR="5102A832" w:rsidRPr="703553DA">
        <w:rPr>
          <w:rFonts w:ascii="Times" w:eastAsia="Times" w:hAnsi="Times" w:cs="Times"/>
        </w:rPr>
        <w:t xml:space="preserve"> 2) subaerial </w:t>
      </w:r>
      <w:r w:rsidR="00992C3E">
        <w:rPr>
          <w:rFonts w:ascii="Times" w:eastAsia="Times" w:hAnsi="Times" w:cs="Times"/>
        </w:rPr>
        <w:t xml:space="preserve">berm </w:t>
      </w:r>
      <w:r w:rsidR="5102A832" w:rsidRPr="703553DA">
        <w:rPr>
          <w:rFonts w:ascii="Times" w:eastAsia="Times" w:hAnsi="Times" w:cs="Times"/>
        </w:rPr>
        <w:t>elevation adjustment</w:t>
      </w:r>
      <w:r w:rsidR="005BC757" w:rsidRPr="703553DA">
        <w:rPr>
          <w:rFonts w:ascii="Times" w:eastAsia="Times" w:hAnsi="Times" w:cs="Times"/>
        </w:rPr>
        <w:t>;</w:t>
      </w:r>
      <w:r w:rsidR="5102A832" w:rsidRPr="703553DA">
        <w:rPr>
          <w:rFonts w:ascii="Times" w:eastAsia="Times" w:hAnsi="Times" w:cs="Times"/>
        </w:rPr>
        <w:t xml:space="preserve"> 3) subaerial profile reshaping</w:t>
      </w:r>
      <w:r w:rsidR="6400E542" w:rsidRPr="703553DA">
        <w:rPr>
          <w:rFonts w:ascii="Times" w:eastAsia="Times" w:hAnsi="Times" w:cs="Times"/>
        </w:rPr>
        <w:t>;</w:t>
      </w:r>
      <w:r w:rsidR="5102A832" w:rsidRPr="703553DA">
        <w:rPr>
          <w:rFonts w:ascii="Times" w:eastAsia="Times" w:hAnsi="Times" w:cs="Times"/>
        </w:rPr>
        <w:t xml:space="preserve"> and 4) nearshore-only fill. The extent of coverage and degree of impact will differ for each option. </w:t>
      </w:r>
      <w:r w:rsidR="00B92073">
        <w:rPr>
          <w:rFonts w:ascii="Times" w:eastAsia="Times" w:hAnsi="Times" w:cs="Times"/>
        </w:rPr>
        <w:t>O</w:t>
      </w:r>
      <w:r w:rsidR="5102A832" w:rsidRPr="703553DA">
        <w:rPr>
          <w:rFonts w:ascii="Times" w:eastAsia="Times" w:hAnsi="Times" w:cs="Times"/>
        </w:rPr>
        <w:t>ptions 2 and 3</w:t>
      </w:r>
      <w:r w:rsidR="00B92073">
        <w:rPr>
          <w:rFonts w:ascii="Times" w:eastAsia="Times" w:hAnsi="Times" w:cs="Times"/>
        </w:rPr>
        <w:t xml:space="preserve"> can result</w:t>
      </w:r>
      <w:r w:rsidR="5102A832" w:rsidRPr="703553DA">
        <w:rPr>
          <w:rFonts w:ascii="Times" w:eastAsia="Times" w:hAnsi="Times" w:cs="Times"/>
        </w:rPr>
        <w:t xml:space="preserve"> </w:t>
      </w:r>
      <w:r w:rsidR="00B92073">
        <w:rPr>
          <w:rFonts w:ascii="Times" w:eastAsia="Times" w:hAnsi="Times" w:cs="Times"/>
        </w:rPr>
        <w:t xml:space="preserve">in large areas of the beach surface </w:t>
      </w:r>
      <w:r w:rsidR="00992C3E">
        <w:rPr>
          <w:rFonts w:ascii="Times" w:eastAsia="Times" w:hAnsi="Times" w:cs="Times"/>
        </w:rPr>
        <w:t xml:space="preserve">being covered with new sediments. The extent of the ecosystem affected will be in direct proportion to this cover area. </w:t>
      </w:r>
      <w:r w:rsidR="5102A832" w:rsidRPr="703553DA">
        <w:rPr>
          <w:rFonts w:ascii="Times" w:eastAsia="Times" w:hAnsi="Times" w:cs="Times"/>
        </w:rPr>
        <w:t xml:space="preserve">Differences </w:t>
      </w:r>
      <w:r w:rsidR="00992C3E">
        <w:rPr>
          <w:rFonts w:ascii="Times" w:eastAsia="Times" w:hAnsi="Times" w:cs="Times"/>
        </w:rPr>
        <w:t xml:space="preserve">in project design </w:t>
      </w:r>
      <w:r w:rsidR="5102A832" w:rsidRPr="703553DA">
        <w:rPr>
          <w:rFonts w:ascii="Times" w:eastAsia="Times" w:hAnsi="Times" w:cs="Times"/>
        </w:rPr>
        <w:t xml:space="preserve">will have a </w:t>
      </w:r>
      <w:r w:rsidR="00992C3E">
        <w:rPr>
          <w:rFonts w:ascii="Times" w:eastAsia="Times" w:hAnsi="Times" w:cs="Times"/>
        </w:rPr>
        <w:t xml:space="preserve">direct </w:t>
      </w:r>
      <w:r w:rsidR="5102A832" w:rsidRPr="703553DA">
        <w:rPr>
          <w:rFonts w:ascii="Times" w:eastAsia="Times" w:hAnsi="Times" w:cs="Times"/>
        </w:rPr>
        <w:t xml:space="preserve">bearing on the nature of impact and subsequent recovery, as well as to the character of the biotic community that emerges </w:t>
      </w:r>
      <w:r w:rsidR="117EA50B" w:rsidRPr="703553DA">
        <w:rPr>
          <w:rFonts w:ascii="Times" w:eastAsia="Times" w:hAnsi="Times" w:cs="Times"/>
        </w:rPr>
        <w:t>(</w:t>
      </w:r>
      <w:r w:rsidR="5102A832" w:rsidRPr="703553DA">
        <w:rPr>
          <w:rFonts w:ascii="Times" w:eastAsia="Times" w:hAnsi="Times" w:cs="Times"/>
        </w:rPr>
        <w:t>Capobianco et al. 2002</w:t>
      </w:r>
      <w:r w:rsidR="00992C3E">
        <w:rPr>
          <w:rFonts w:ascii="Times" w:eastAsia="Times" w:hAnsi="Times" w:cs="Times"/>
        </w:rPr>
        <w:t>; Peterson et al. 2014</w:t>
      </w:r>
      <w:r w:rsidR="5102A832" w:rsidRPr="703553DA">
        <w:rPr>
          <w:rFonts w:ascii="Times" w:eastAsia="Times" w:hAnsi="Times" w:cs="Times"/>
        </w:rPr>
        <w:t>).</w:t>
      </w:r>
    </w:p>
    <w:p w14:paraId="4DA684E2" w14:textId="710066D3" w:rsidR="00F60407" w:rsidRDefault="5102A832" w:rsidP="7096EE3F">
      <w:pPr>
        <w:spacing w:line="480" w:lineRule="auto"/>
        <w:rPr>
          <w:rFonts w:ascii="Times" w:eastAsia="Times" w:hAnsi="Times" w:cs="Times"/>
        </w:rPr>
      </w:pPr>
      <w:r w:rsidRPr="703553DA">
        <w:rPr>
          <w:rFonts w:ascii="Times" w:eastAsia="Times" w:hAnsi="Times" w:cs="Times"/>
        </w:rPr>
        <w:lastRenderedPageBreak/>
        <w:t xml:space="preserve">Stive et al. (2013) introduced another variant on </w:t>
      </w:r>
      <w:r w:rsidR="00992C3E">
        <w:rPr>
          <w:rFonts w:ascii="Times" w:eastAsia="Times" w:hAnsi="Times" w:cs="Times"/>
        </w:rPr>
        <w:t xml:space="preserve">beach </w:t>
      </w:r>
      <w:r w:rsidRPr="703553DA">
        <w:rPr>
          <w:rFonts w:ascii="Times" w:eastAsia="Times" w:hAnsi="Times" w:cs="Times"/>
        </w:rPr>
        <w:t xml:space="preserve">nourishment designed to reduce long-term costs and increase the interval between consecutive projects: the mega-nourishment. Mega-nourishment employs </w:t>
      </w:r>
      <w:r w:rsidR="5EA5B8BB" w:rsidRPr="703553DA">
        <w:rPr>
          <w:rFonts w:ascii="Times" w:eastAsia="Times" w:hAnsi="Times" w:cs="Times"/>
        </w:rPr>
        <w:t>exceptionally large</w:t>
      </w:r>
      <w:r w:rsidRPr="703553DA">
        <w:rPr>
          <w:rFonts w:ascii="Times" w:eastAsia="Times" w:hAnsi="Times" w:cs="Times"/>
        </w:rPr>
        <w:t xml:space="preserve"> volumes of sand placed at a strategic location along the beach. This large volume of sand provides a sediment resource that leverages littoral currents to </w:t>
      </w:r>
      <w:r w:rsidR="1D4AAF83" w:rsidRPr="703553DA">
        <w:rPr>
          <w:rFonts w:ascii="Times" w:eastAsia="Times" w:hAnsi="Times" w:cs="Times"/>
        </w:rPr>
        <w:t xml:space="preserve">redistribute </w:t>
      </w:r>
      <w:r w:rsidR="00992C3E">
        <w:rPr>
          <w:rFonts w:ascii="Times" w:eastAsia="Times" w:hAnsi="Times" w:cs="Times"/>
        </w:rPr>
        <w:t xml:space="preserve">fill </w:t>
      </w:r>
      <w:r w:rsidR="1D4AAF83" w:rsidRPr="703553DA">
        <w:rPr>
          <w:rFonts w:ascii="Times" w:eastAsia="Times" w:hAnsi="Times" w:cs="Times"/>
        </w:rPr>
        <w:t xml:space="preserve">materials </w:t>
      </w:r>
      <w:r w:rsidR="00992C3E">
        <w:rPr>
          <w:rFonts w:ascii="Times" w:eastAsia="Times" w:hAnsi="Times" w:cs="Times"/>
        </w:rPr>
        <w:t>along the shoreline</w:t>
      </w:r>
      <w:r w:rsidRPr="703553DA">
        <w:rPr>
          <w:rFonts w:ascii="Times" w:eastAsia="Times" w:hAnsi="Times" w:cs="Times"/>
        </w:rPr>
        <w:t>. Coverage can span 10 to 20 km of shoreline or more</w:t>
      </w:r>
      <w:r w:rsidR="67093515" w:rsidRPr="703553DA">
        <w:rPr>
          <w:rFonts w:ascii="Times" w:eastAsia="Times" w:hAnsi="Times" w:cs="Times"/>
        </w:rPr>
        <w:t xml:space="preserve"> </w:t>
      </w:r>
      <w:r w:rsidR="04A88C4A" w:rsidRPr="703553DA">
        <w:rPr>
          <w:rFonts w:ascii="Times" w:eastAsia="Times" w:hAnsi="Times" w:cs="Times"/>
        </w:rPr>
        <w:t xml:space="preserve">with a </w:t>
      </w:r>
      <w:r w:rsidR="4B17F1E8" w:rsidRPr="703553DA">
        <w:rPr>
          <w:rFonts w:ascii="Times" w:eastAsia="Times" w:hAnsi="Times" w:cs="Times"/>
        </w:rPr>
        <w:t>20-year</w:t>
      </w:r>
      <w:r w:rsidR="04A88C4A" w:rsidRPr="703553DA">
        <w:rPr>
          <w:rFonts w:ascii="Times" w:eastAsia="Times" w:hAnsi="Times" w:cs="Times"/>
        </w:rPr>
        <w:t xml:space="preserve"> </w:t>
      </w:r>
      <w:r w:rsidRPr="703553DA">
        <w:rPr>
          <w:rFonts w:ascii="Times" w:eastAsia="Times" w:hAnsi="Times" w:cs="Times"/>
        </w:rPr>
        <w:t xml:space="preserve">anticipated project </w:t>
      </w:r>
      <w:r w:rsidR="5F23354A" w:rsidRPr="703553DA">
        <w:rPr>
          <w:rFonts w:ascii="Times" w:eastAsia="Times" w:hAnsi="Times" w:cs="Times"/>
        </w:rPr>
        <w:t>lifespan</w:t>
      </w:r>
      <w:r w:rsidRPr="703553DA">
        <w:rPr>
          <w:rFonts w:ascii="Times" w:eastAsia="Times" w:hAnsi="Times" w:cs="Times"/>
        </w:rPr>
        <w:t xml:space="preserve"> (Stive et al. 2013). </w:t>
      </w:r>
      <w:r w:rsidR="00746968">
        <w:rPr>
          <w:rFonts w:ascii="Times" w:eastAsia="Times" w:hAnsi="Times" w:cs="Times"/>
        </w:rPr>
        <w:t xml:space="preserve">A 2011 mega-nourishment experiment was launched in 2011 along section of the Dutch coastline (Stive, 2013; van </w:t>
      </w:r>
      <w:proofErr w:type="spellStart"/>
      <w:r w:rsidR="00746968">
        <w:rPr>
          <w:rFonts w:ascii="Times" w:eastAsia="Times" w:hAnsi="Times" w:cs="Times"/>
        </w:rPr>
        <w:t>Egmond</w:t>
      </w:r>
      <w:proofErr w:type="spellEnd"/>
      <w:r w:rsidR="00746968">
        <w:rPr>
          <w:rFonts w:ascii="Times" w:eastAsia="Times" w:hAnsi="Times" w:cs="Times"/>
        </w:rPr>
        <w:t xml:space="preserve"> et al. 2018). Referred to as “the Sand Motor”, the project involved the placement of 21.5 million cubic yards on the beach</w:t>
      </w:r>
      <w:r w:rsidR="00F60407">
        <w:rPr>
          <w:rFonts w:ascii="Times" w:eastAsia="Times" w:hAnsi="Times" w:cs="Times"/>
        </w:rPr>
        <w:t xml:space="preserve"> near Dag Haag in the Netherlands (Stive et al. 2013)</w:t>
      </w:r>
      <w:r w:rsidR="00746968">
        <w:rPr>
          <w:rFonts w:ascii="Times" w:eastAsia="Times" w:hAnsi="Times" w:cs="Times"/>
        </w:rPr>
        <w:t xml:space="preserve">. </w:t>
      </w:r>
      <w:r w:rsidRPr="703553DA">
        <w:rPr>
          <w:rFonts w:ascii="Times" w:eastAsia="Times" w:hAnsi="Times" w:cs="Times"/>
        </w:rPr>
        <w:t xml:space="preserve">The approach is </w:t>
      </w:r>
      <w:r w:rsidR="00F60407">
        <w:rPr>
          <w:rFonts w:ascii="Times" w:eastAsia="Times" w:hAnsi="Times" w:cs="Times"/>
        </w:rPr>
        <w:t>also</w:t>
      </w:r>
      <w:r w:rsidRPr="703553DA">
        <w:rPr>
          <w:rFonts w:ascii="Times" w:eastAsia="Times" w:hAnsi="Times" w:cs="Times"/>
        </w:rPr>
        <w:t xml:space="preserve"> thought to reduce ecosystem disturbance associated with sand placement by </w:t>
      </w:r>
      <w:r w:rsidR="00F60407">
        <w:rPr>
          <w:rFonts w:ascii="Times" w:eastAsia="Times" w:hAnsi="Times" w:cs="Times"/>
        </w:rPr>
        <w:t xml:space="preserve">introducing new sediment to downstream beaches via natural littoral transport slowly over time, in lieu of </w:t>
      </w:r>
      <w:r w:rsidR="00BD5232">
        <w:rPr>
          <w:rFonts w:ascii="Times" w:eastAsia="Times" w:hAnsi="Times" w:cs="Times"/>
        </w:rPr>
        <w:t>the all at once replenishment</w:t>
      </w:r>
      <w:r w:rsidR="00F60407">
        <w:rPr>
          <w:rFonts w:ascii="Times" w:eastAsia="Times" w:hAnsi="Times" w:cs="Times"/>
        </w:rPr>
        <w:t xml:space="preserve"> associated with more conventional nourishment approaches (</w:t>
      </w:r>
      <w:r w:rsidR="00F60407" w:rsidRPr="703553DA">
        <w:rPr>
          <w:rFonts w:ascii="Times" w:eastAsia="Times" w:hAnsi="Times" w:cs="Times"/>
        </w:rPr>
        <w:t xml:space="preserve">van </w:t>
      </w:r>
      <w:proofErr w:type="spellStart"/>
      <w:r w:rsidR="00F60407" w:rsidRPr="703553DA">
        <w:rPr>
          <w:rFonts w:ascii="Times" w:eastAsia="Times" w:hAnsi="Times" w:cs="Times"/>
        </w:rPr>
        <w:t>Egmond</w:t>
      </w:r>
      <w:proofErr w:type="spellEnd"/>
      <w:r w:rsidR="00F60407" w:rsidRPr="703553DA">
        <w:rPr>
          <w:rFonts w:ascii="Times" w:eastAsia="Times" w:hAnsi="Times" w:cs="Times"/>
        </w:rPr>
        <w:t xml:space="preserve"> et al. 2018)</w:t>
      </w:r>
      <w:r w:rsidR="000F1632">
        <w:rPr>
          <w:rFonts w:ascii="Times" w:eastAsia="Times" w:hAnsi="Times" w:cs="Times"/>
        </w:rPr>
        <w:t>.  N</w:t>
      </w:r>
      <w:r w:rsidR="002722CD">
        <w:rPr>
          <w:rFonts w:ascii="Times" w:eastAsia="Times" w:hAnsi="Times" w:cs="Times"/>
        </w:rPr>
        <w:t>atural distribution of fill material by littoral currents and its potential to reduce ecosystem impact is not a new discovery (see Hayden and Dolan, 1974</w:t>
      </w:r>
      <w:r w:rsidR="000F1632">
        <w:rPr>
          <w:rFonts w:ascii="Times" w:eastAsia="Times" w:hAnsi="Times" w:cs="Times"/>
        </w:rPr>
        <w:t>; Peterson et al. 2006</w:t>
      </w:r>
      <w:r w:rsidR="002722CD">
        <w:rPr>
          <w:rFonts w:ascii="Times" w:eastAsia="Times" w:hAnsi="Times" w:cs="Times"/>
        </w:rPr>
        <w:t xml:space="preserve">) but the scale of mega-nourishment is orders of magnitude larger than anything </w:t>
      </w:r>
      <w:r w:rsidR="000F1632">
        <w:rPr>
          <w:rFonts w:ascii="Times" w:eastAsia="Times" w:hAnsi="Times" w:cs="Times"/>
        </w:rPr>
        <w:t>elsewhere</w:t>
      </w:r>
      <w:r w:rsidR="002722CD">
        <w:rPr>
          <w:rFonts w:ascii="Times" w:eastAsia="Times" w:hAnsi="Times" w:cs="Times"/>
        </w:rPr>
        <w:t xml:space="preserve"> attempted (Stive et al., 2013; van </w:t>
      </w:r>
      <w:proofErr w:type="spellStart"/>
      <w:r w:rsidR="002722CD">
        <w:rPr>
          <w:rFonts w:ascii="Times" w:eastAsia="Times" w:hAnsi="Times" w:cs="Times"/>
        </w:rPr>
        <w:t>Egmond</w:t>
      </w:r>
      <w:proofErr w:type="spellEnd"/>
      <w:r w:rsidR="002722CD">
        <w:rPr>
          <w:rFonts w:ascii="Times" w:eastAsia="Times" w:hAnsi="Times" w:cs="Times"/>
        </w:rPr>
        <w:t xml:space="preserve"> et al. 2018).</w:t>
      </w:r>
    </w:p>
    <w:p w14:paraId="104271F3" w14:textId="676CA2E1" w:rsidR="5102A832" w:rsidRDefault="5102A832" w:rsidP="7096EE3F">
      <w:pPr>
        <w:spacing w:line="480" w:lineRule="auto"/>
        <w:rPr>
          <w:rFonts w:ascii="Times" w:eastAsia="Times" w:hAnsi="Times" w:cs="Times"/>
        </w:rPr>
      </w:pPr>
      <w:r w:rsidRPr="7FB6224C">
        <w:rPr>
          <w:rFonts w:ascii="Times" w:eastAsia="Times" w:hAnsi="Times" w:cs="Times"/>
        </w:rPr>
        <w:t>Along with application scale, the timing of a single nourishment event</w:t>
      </w:r>
      <w:r w:rsidR="00AF5D60">
        <w:rPr>
          <w:rFonts w:ascii="Times" w:eastAsia="Times" w:hAnsi="Times" w:cs="Times"/>
        </w:rPr>
        <w:t xml:space="preserve"> (</w:t>
      </w:r>
      <w:proofErr w:type="spellStart"/>
      <w:r w:rsidR="00AF5D60" w:rsidRPr="00AF5D60">
        <w:rPr>
          <w:rFonts w:ascii="Times" w:eastAsia="Times" w:hAnsi="Times" w:cs="Times"/>
        </w:rPr>
        <w:t>Adriaanse</w:t>
      </w:r>
      <w:proofErr w:type="spellEnd"/>
      <w:r w:rsidR="00AF5D60">
        <w:rPr>
          <w:rFonts w:ascii="Times" w:eastAsia="Times" w:hAnsi="Times" w:cs="Times"/>
        </w:rPr>
        <w:t xml:space="preserve"> and </w:t>
      </w:r>
      <w:proofErr w:type="spellStart"/>
      <w:r w:rsidR="00AF5D60">
        <w:rPr>
          <w:rFonts w:ascii="Times" w:eastAsia="Times" w:hAnsi="Times" w:cs="Times"/>
        </w:rPr>
        <w:t>Coosen</w:t>
      </w:r>
      <w:proofErr w:type="spellEnd"/>
      <w:r w:rsidR="00AF5D60">
        <w:rPr>
          <w:rFonts w:ascii="Times" w:eastAsia="Times" w:hAnsi="Times" w:cs="Times"/>
        </w:rPr>
        <w:t xml:space="preserve"> 1991)</w:t>
      </w:r>
      <w:r w:rsidRPr="7FB6224C">
        <w:rPr>
          <w:rFonts w:ascii="Times" w:eastAsia="Times" w:hAnsi="Times" w:cs="Times"/>
        </w:rPr>
        <w:t>, and the repetition frequency for beaches receiving regular maintenance (</w:t>
      </w:r>
      <w:r w:rsidR="2843CE37" w:rsidRPr="7FB6224C">
        <w:rPr>
          <w:rFonts w:ascii="Times" w:eastAsia="Times" w:hAnsi="Times" w:cs="Times"/>
        </w:rPr>
        <w:t>e.g.,</w:t>
      </w:r>
      <w:r w:rsidRPr="7FB6224C">
        <w:rPr>
          <w:rFonts w:ascii="Times" w:eastAsia="Times" w:hAnsi="Times" w:cs="Times"/>
        </w:rPr>
        <w:t xml:space="preserve"> Miami Beach, </w:t>
      </w:r>
      <w:r w:rsidR="13AEECEB" w:rsidRPr="7FB6224C">
        <w:rPr>
          <w:rFonts w:ascii="Times" w:eastAsia="Times" w:hAnsi="Times" w:cs="Times"/>
        </w:rPr>
        <w:t xml:space="preserve">Wrightsville Beach, </w:t>
      </w:r>
      <w:r w:rsidRPr="7FB6224C">
        <w:rPr>
          <w:rFonts w:ascii="Times" w:eastAsia="Times" w:hAnsi="Times" w:cs="Times"/>
        </w:rPr>
        <w:t xml:space="preserve">Virginia Beach), are also important considerations. Unfortunately, at the present time there is little peer-reviewed research that explores impacts to a beach ecosystem subjected to repeated application of nourishment sands. </w:t>
      </w:r>
      <w:r w:rsidR="2BBA8320" w:rsidRPr="7FB6224C">
        <w:rPr>
          <w:rFonts w:ascii="Times" w:eastAsia="Times" w:hAnsi="Times" w:cs="Times"/>
        </w:rPr>
        <w:t xml:space="preserve">Armstrong and Lazarus (2019) and </w:t>
      </w:r>
      <w:r w:rsidRPr="7FB6224C">
        <w:rPr>
          <w:rFonts w:ascii="Times" w:eastAsia="Times" w:hAnsi="Times" w:cs="Times"/>
        </w:rPr>
        <w:t xml:space="preserve">Houston (2020) do provide arguments for the efficacy of repeated nourishment in opposition to erosion from local effects and long-term sea level rise, with conclusions in both reports </w:t>
      </w:r>
      <w:r w:rsidRPr="7FB6224C">
        <w:rPr>
          <w:rFonts w:ascii="Times" w:eastAsia="Times" w:hAnsi="Times" w:cs="Times"/>
        </w:rPr>
        <w:lastRenderedPageBreak/>
        <w:t>suggesting that regular renourishment can offset and even reverse erosion trends along a beach. These findings, however, are focused more on the beach as a recreational and economic instrument</w:t>
      </w:r>
      <w:r w:rsidR="2374E66E" w:rsidRPr="7FB6224C">
        <w:rPr>
          <w:rFonts w:ascii="Times" w:eastAsia="Times" w:hAnsi="Times" w:cs="Times"/>
        </w:rPr>
        <w:t xml:space="preserve">, </w:t>
      </w:r>
      <w:r w:rsidR="00BD5232">
        <w:rPr>
          <w:rFonts w:ascii="Times" w:eastAsia="Times" w:hAnsi="Times" w:cs="Times"/>
        </w:rPr>
        <w:t xml:space="preserve">and </w:t>
      </w:r>
      <w:r w:rsidR="3B31D960" w:rsidRPr="7FB6224C">
        <w:rPr>
          <w:rFonts w:ascii="Times" w:eastAsia="Times" w:hAnsi="Times" w:cs="Times"/>
        </w:rPr>
        <w:t>not the s</w:t>
      </w:r>
      <w:r w:rsidRPr="7FB6224C">
        <w:rPr>
          <w:rFonts w:ascii="Times" w:eastAsia="Times" w:hAnsi="Times" w:cs="Times"/>
        </w:rPr>
        <w:t xml:space="preserve">hort term or lasting </w:t>
      </w:r>
      <w:r w:rsidR="00BD5232">
        <w:rPr>
          <w:rFonts w:ascii="Times" w:eastAsia="Times" w:hAnsi="Times" w:cs="Times"/>
        </w:rPr>
        <w:t xml:space="preserve">ecological </w:t>
      </w:r>
      <w:r w:rsidRPr="7FB6224C">
        <w:rPr>
          <w:rFonts w:ascii="Times" w:eastAsia="Times" w:hAnsi="Times" w:cs="Times"/>
        </w:rPr>
        <w:t xml:space="preserve">impacts. </w:t>
      </w:r>
    </w:p>
    <w:p w14:paraId="668B0F93" w14:textId="46E933AA" w:rsidR="5102A832" w:rsidRDefault="5102A832" w:rsidP="7096EE3F">
      <w:pPr>
        <w:spacing w:line="480" w:lineRule="auto"/>
        <w:rPr>
          <w:rFonts w:ascii="Times" w:eastAsia="Times" w:hAnsi="Times" w:cs="Times"/>
        </w:rPr>
      </w:pPr>
      <w:r w:rsidRPr="7096EE3F">
        <w:rPr>
          <w:rFonts w:ascii="Times" w:eastAsia="Times" w:hAnsi="Times" w:cs="Times"/>
        </w:rPr>
        <w:t xml:space="preserve"> </w:t>
      </w:r>
    </w:p>
    <w:p w14:paraId="23377BF6" w14:textId="3B55AEA1" w:rsidR="5102A832" w:rsidRDefault="00173721" w:rsidP="7096EE3F">
      <w:pPr>
        <w:spacing w:line="480" w:lineRule="auto"/>
        <w:rPr>
          <w:rFonts w:ascii="Times" w:eastAsia="Times" w:hAnsi="Times" w:cs="Times"/>
        </w:rPr>
      </w:pPr>
      <w:r w:rsidRPr="00173721">
        <w:rPr>
          <w:rFonts w:ascii="Times" w:eastAsia="Times" w:hAnsi="Times" w:cs="Times"/>
          <w:b/>
          <w:bCs/>
        </w:rPr>
        <w:t xml:space="preserve">5.0 </w:t>
      </w:r>
      <w:r w:rsidR="5102A832" w:rsidRPr="00173721">
        <w:rPr>
          <w:rFonts w:ascii="Times" w:eastAsia="Times" w:hAnsi="Times" w:cs="Times"/>
          <w:b/>
          <w:bCs/>
        </w:rPr>
        <w:t>Discussion</w:t>
      </w:r>
      <w:r w:rsidR="5102A832" w:rsidRPr="1592D34B">
        <w:rPr>
          <w:rFonts w:ascii="Times" w:eastAsia="Times" w:hAnsi="Times" w:cs="Times"/>
        </w:rPr>
        <w:t xml:space="preserve">: </w:t>
      </w:r>
    </w:p>
    <w:p w14:paraId="553CF9D8" w14:textId="76E69590" w:rsidR="5102A832" w:rsidRDefault="003B2A5D" w:rsidP="7096EE3F">
      <w:pPr>
        <w:spacing w:line="480" w:lineRule="auto"/>
        <w:rPr>
          <w:rFonts w:ascii="Times" w:eastAsia="Times" w:hAnsi="Times" w:cs="Times"/>
        </w:rPr>
      </w:pPr>
      <w:r>
        <w:rPr>
          <w:rFonts w:ascii="Times" w:eastAsia="Times" w:hAnsi="Times" w:cs="Times"/>
        </w:rPr>
        <w:t>A</w:t>
      </w:r>
      <w:r w:rsidR="5102A832" w:rsidRPr="7FB6224C">
        <w:rPr>
          <w:rFonts w:ascii="Times" w:eastAsia="Times" w:hAnsi="Times" w:cs="Times"/>
        </w:rPr>
        <w:t xml:space="preserve"> successful beach nourishment project is gauged on how well it satisfies its principal design objectives. </w:t>
      </w:r>
      <w:r>
        <w:rPr>
          <w:rFonts w:ascii="Times" w:eastAsia="Times" w:hAnsi="Times" w:cs="Times"/>
        </w:rPr>
        <w:t>These may</w:t>
      </w:r>
      <w:r w:rsidR="5102A832" w:rsidRPr="7FB6224C">
        <w:rPr>
          <w:rFonts w:ascii="Times" w:eastAsia="Times" w:hAnsi="Times" w:cs="Times"/>
        </w:rPr>
        <w:t xml:space="preserve"> include the restoration of the recreational aspects of the beach, reestablishment of a suitable protective interface for existing built infrastructure, protection and preservation of an ecosystem, or </w:t>
      </w:r>
      <w:r>
        <w:rPr>
          <w:rFonts w:ascii="Times" w:eastAsia="Times" w:hAnsi="Times" w:cs="Times"/>
        </w:rPr>
        <w:t>beneficial use of</w:t>
      </w:r>
      <w:r w:rsidR="5102A832" w:rsidRPr="7FB6224C">
        <w:rPr>
          <w:rFonts w:ascii="Times" w:eastAsia="Times" w:hAnsi="Times" w:cs="Times"/>
        </w:rPr>
        <w:t xml:space="preserve"> dredge </w:t>
      </w:r>
      <w:r>
        <w:rPr>
          <w:rFonts w:ascii="Times" w:eastAsia="Times" w:hAnsi="Times" w:cs="Times"/>
        </w:rPr>
        <w:t>material</w:t>
      </w:r>
      <w:r w:rsidR="5102A832" w:rsidRPr="7FB6224C">
        <w:rPr>
          <w:rFonts w:ascii="Times" w:eastAsia="Times" w:hAnsi="Times" w:cs="Times"/>
        </w:rPr>
        <w:t xml:space="preserve">. </w:t>
      </w:r>
      <w:r w:rsidR="61BF9E14" w:rsidRPr="7FB6224C">
        <w:rPr>
          <w:rFonts w:ascii="Times" w:eastAsia="Times" w:hAnsi="Times" w:cs="Times"/>
        </w:rPr>
        <w:t xml:space="preserve">Klein et al. (2004) and </w:t>
      </w:r>
      <w:r w:rsidR="5102A832" w:rsidRPr="7FB6224C">
        <w:rPr>
          <w:rFonts w:ascii="Times" w:eastAsia="Times" w:hAnsi="Times" w:cs="Times"/>
        </w:rPr>
        <w:t>Whitehead et al. (2008) both demonstrated that a high positive correlation exists between beach width and perceived recreational value. T</w:t>
      </w:r>
      <w:r w:rsidR="36A0CCC8" w:rsidRPr="7FB6224C">
        <w:rPr>
          <w:rFonts w:ascii="Times" w:eastAsia="Times" w:hAnsi="Times" w:cs="Times"/>
        </w:rPr>
        <w:t xml:space="preserve">he assertion that </w:t>
      </w:r>
      <w:r w:rsidR="5102A832" w:rsidRPr="7FB6224C">
        <w:rPr>
          <w:rFonts w:ascii="Times" w:eastAsia="Times" w:hAnsi="Times" w:cs="Times"/>
        </w:rPr>
        <w:t>nourishment can maintain or enhance the value o</w:t>
      </w:r>
      <w:r w:rsidR="2732B66C" w:rsidRPr="7FB6224C">
        <w:rPr>
          <w:rFonts w:ascii="Times" w:eastAsia="Times" w:hAnsi="Times" w:cs="Times"/>
        </w:rPr>
        <w:t xml:space="preserve">f </w:t>
      </w:r>
      <w:r w:rsidR="5102A832" w:rsidRPr="7FB6224C">
        <w:rPr>
          <w:rFonts w:ascii="Times" w:eastAsia="Times" w:hAnsi="Times" w:cs="Times"/>
        </w:rPr>
        <w:t>public and privately held properties in coastal communities has also been a</w:t>
      </w:r>
      <w:r w:rsidR="302DBF11" w:rsidRPr="7FB6224C">
        <w:rPr>
          <w:rFonts w:ascii="Times" w:eastAsia="Times" w:hAnsi="Times" w:cs="Times"/>
        </w:rPr>
        <w:t xml:space="preserve">dvanced </w:t>
      </w:r>
      <w:r w:rsidR="5102A832" w:rsidRPr="7FB6224C">
        <w:rPr>
          <w:rFonts w:ascii="Times" w:eastAsia="Times" w:hAnsi="Times" w:cs="Times"/>
        </w:rPr>
        <w:t xml:space="preserve">in studies by </w:t>
      </w:r>
      <w:r w:rsidR="78750BEE" w:rsidRPr="7FB6224C">
        <w:rPr>
          <w:rFonts w:ascii="Times" w:eastAsia="Times" w:hAnsi="Times" w:cs="Times"/>
        </w:rPr>
        <w:t xml:space="preserve">Gopalakrishnan et al. (2011) and </w:t>
      </w:r>
      <w:r w:rsidR="5102A832" w:rsidRPr="7FB6224C">
        <w:rPr>
          <w:rFonts w:ascii="Times" w:eastAsia="Times" w:hAnsi="Times" w:cs="Times"/>
        </w:rPr>
        <w:t>Landry and Hindsley (2011</w:t>
      </w:r>
      <w:r w:rsidR="00D852F5">
        <w:rPr>
          <w:rFonts w:ascii="Times" w:eastAsia="Times" w:hAnsi="Times" w:cs="Times"/>
        </w:rPr>
        <w:t>)</w:t>
      </w:r>
      <w:r w:rsidR="5102A832" w:rsidRPr="7FB6224C">
        <w:rPr>
          <w:rFonts w:ascii="Times" w:eastAsia="Times" w:hAnsi="Times" w:cs="Times"/>
        </w:rPr>
        <w:t xml:space="preserve">. Opportunistic use of dredged sediment materials is also considered to be a potentially viable option for sourcing beach nourishment sands in some locations (Jackson et al. 2005). Economic and protection arguments notwithstanding, </w:t>
      </w:r>
      <w:r w:rsidR="00335E47" w:rsidRPr="7FB6224C">
        <w:rPr>
          <w:rFonts w:ascii="Times" w:eastAsia="Times" w:hAnsi="Times" w:cs="Times"/>
        </w:rPr>
        <w:t xml:space="preserve">most of the controversy, uncertainty, and debate </w:t>
      </w:r>
      <w:r w:rsidR="00335E47">
        <w:rPr>
          <w:rFonts w:ascii="Times" w:eastAsia="Times" w:hAnsi="Times" w:cs="Times"/>
        </w:rPr>
        <w:t xml:space="preserve">associated with nourishment </w:t>
      </w:r>
      <w:r w:rsidR="00B44A5E">
        <w:rPr>
          <w:rFonts w:ascii="Times" w:eastAsia="Times" w:hAnsi="Times" w:cs="Times"/>
        </w:rPr>
        <w:t>is tied to</w:t>
      </w:r>
      <w:r w:rsidR="00335E47">
        <w:rPr>
          <w:rFonts w:ascii="Times" w:eastAsia="Times" w:hAnsi="Times" w:cs="Times"/>
        </w:rPr>
        <w:t xml:space="preserve"> </w:t>
      </w:r>
      <w:r w:rsidR="00B44A5E">
        <w:rPr>
          <w:rFonts w:ascii="Times" w:eastAsia="Times" w:hAnsi="Times" w:cs="Times"/>
        </w:rPr>
        <w:t>its potential</w:t>
      </w:r>
      <w:r w:rsidR="00335E47">
        <w:rPr>
          <w:rFonts w:ascii="Times" w:eastAsia="Times" w:hAnsi="Times" w:cs="Times"/>
        </w:rPr>
        <w:t xml:space="preserve"> </w:t>
      </w:r>
      <w:r w:rsidR="00A37954">
        <w:rPr>
          <w:rFonts w:ascii="Times" w:eastAsia="Times" w:hAnsi="Times" w:cs="Times"/>
        </w:rPr>
        <w:t xml:space="preserve">to </w:t>
      </w:r>
      <w:r w:rsidR="00B44A5E">
        <w:rPr>
          <w:rFonts w:ascii="Times" w:eastAsia="Times" w:hAnsi="Times" w:cs="Times"/>
        </w:rPr>
        <w:t>adverse</w:t>
      </w:r>
      <w:r w:rsidR="00A37954">
        <w:rPr>
          <w:rFonts w:ascii="Times" w:eastAsia="Times" w:hAnsi="Times" w:cs="Times"/>
        </w:rPr>
        <w:t xml:space="preserve">ly impact beach </w:t>
      </w:r>
      <w:r w:rsidR="00335E47">
        <w:rPr>
          <w:rFonts w:ascii="Times" w:eastAsia="Times" w:hAnsi="Times" w:cs="Times"/>
        </w:rPr>
        <w:t>ecolog</w:t>
      </w:r>
      <w:r w:rsidR="00A37954">
        <w:rPr>
          <w:rFonts w:ascii="Times" w:eastAsia="Times" w:hAnsi="Times" w:cs="Times"/>
        </w:rPr>
        <w:t xml:space="preserve">y </w:t>
      </w:r>
      <w:r w:rsidR="5102A832" w:rsidRPr="7FB6224C">
        <w:rPr>
          <w:rFonts w:ascii="Times" w:eastAsia="Times" w:hAnsi="Times" w:cs="Times"/>
        </w:rPr>
        <w:t>(</w:t>
      </w:r>
      <w:r w:rsidR="4778A711" w:rsidRPr="7FB6224C">
        <w:rPr>
          <w:rFonts w:ascii="Times" w:eastAsia="Times" w:hAnsi="Times" w:cs="Times"/>
        </w:rPr>
        <w:t xml:space="preserve">Greene 2002; </w:t>
      </w:r>
      <w:proofErr w:type="spellStart"/>
      <w:r w:rsidR="4778A711" w:rsidRPr="7FB6224C">
        <w:rPr>
          <w:rFonts w:ascii="Times" w:eastAsia="Times" w:hAnsi="Times" w:cs="Times"/>
        </w:rPr>
        <w:t>Speybroeck</w:t>
      </w:r>
      <w:proofErr w:type="spellEnd"/>
      <w:r w:rsidR="4778A711" w:rsidRPr="7FB6224C">
        <w:rPr>
          <w:rFonts w:ascii="Times" w:eastAsia="Times" w:hAnsi="Times" w:cs="Times"/>
        </w:rPr>
        <w:t xml:space="preserve"> et al. 2006; Peterson et al. 2014; </w:t>
      </w:r>
      <w:proofErr w:type="spellStart"/>
      <w:r w:rsidR="5102A832" w:rsidRPr="7FB6224C">
        <w:rPr>
          <w:rFonts w:ascii="Times" w:eastAsia="Times" w:hAnsi="Times" w:cs="Times"/>
        </w:rPr>
        <w:t>Rosov</w:t>
      </w:r>
      <w:proofErr w:type="spellEnd"/>
      <w:r w:rsidR="5102A832" w:rsidRPr="7FB6224C">
        <w:rPr>
          <w:rFonts w:ascii="Times" w:eastAsia="Times" w:hAnsi="Times" w:cs="Times"/>
        </w:rPr>
        <w:t xml:space="preserve"> et al. 2016). </w:t>
      </w:r>
      <w:r w:rsidR="006B386E">
        <w:rPr>
          <w:rFonts w:ascii="Times" w:eastAsia="Times" w:hAnsi="Times" w:cs="Times"/>
        </w:rPr>
        <w:t>Many</w:t>
      </w:r>
      <w:r w:rsidR="5102A832" w:rsidRPr="7FB6224C">
        <w:rPr>
          <w:rFonts w:ascii="Times" w:eastAsia="Times" w:hAnsi="Times" w:cs="Times"/>
        </w:rPr>
        <w:t xml:space="preserve"> </w:t>
      </w:r>
      <w:r w:rsidR="00A37954">
        <w:rPr>
          <w:rFonts w:ascii="Times" w:eastAsia="Times" w:hAnsi="Times" w:cs="Times"/>
        </w:rPr>
        <w:t xml:space="preserve">peer-reviewed </w:t>
      </w:r>
      <w:r w:rsidR="5102A832" w:rsidRPr="7FB6224C">
        <w:rPr>
          <w:rFonts w:ascii="Times" w:eastAsia="Times" w:hAnsi="Times" w:cs="Times"/>
        </w:rPr>
        <w:t xml:space="preserve">studies </w:t>
      </w:r>
      <w:r w:rsidR="00A37954">
        <w:rPr>
          <w:rFonts w:ascii="Times" w:eastAsia="Times" w:hAnsi="Times" w:cs="Times"/>
        </w:rPr>
        <w:t>have been conducted</w:t>
      </w:r>
      <w:r w:rsidR="006B386E">
        <w:rPr>
          <w:rFonts w:ascii="Times" w:eastAsia="Times" w:hAnsi="Times" w:cs="Times"/>
        </w:rPr>
        <w:t xml:space="preserve"> over the past half-century addressing many of these uncertainties and </w:t>
      </w:r>
      <w:r w:rsidR="00A37954">
        <w:rPr>
          <w:rFonts w:ascii="Times" w:eastAsia="Times" w:hAnsi="Times" w:cs="Times"/>
        </w:rPr>
        <w:t>nourishment</w:t>
      </w:r>
      <w:r w:rsidR="006B386E">
        <w:rPr>
          <w:rFonts w:ascii="Times" w:eastAsia="Times" w:hAnsi="Times" w:cs="Times"/>
        </w:rPr>
        <w:t>’s potential impacts</w:t>
      </w:r>
      <w:r w:rsidR="5102A832" w:rsidRPr="7FB6224C">
        <w:rPr>
          <w:rFonts w:ascii="Times" w:eastAsia="Times" w:hAnsi="Times" w:cs="Times"/>
        </w:rPr>
        <w:t xml:space="preserve"> </w:t>
      </w:r>
      <w:r w:rsidR="006B386E">
        <w:rPr>
          <w:rFonts w:ascii="Times" w:eastAsia="Times" w:hAnsi="Times" w:cs="Times"/>
        </w:rPr>
        <w:t>to</w:t>
      </w:r>
      <w:r w:rsidR="5102A832" w:rsidRPr="7FB6224C">
        <w:rPr>
          <w:rFonts w:ascii="Times" w:eastAsia="Times" w:hAnsi="Times" w:cs="Times"/>
        </w:rPr>
        <w:t xml:space="preserve"> </w:t>
      </w:r>
      <w:r w:rsidR="006B386E">
        <w:rPr>
          <w:rFonts w:ascii="Times" w:eastAsia="Times" w:hAnsi="Times" w:cs="Times"/>
        </w:rPr>
        <w:t>a</w:t>
      </w:r>
      <w:r w:rsidR="5102A832" w:rsidRPr="7FB6224C">
        <w:rPr>
          <w:rFonts w:ascii="Times" w:eastAsia="Times" w:hAnsi="Times" w:cs="Times"/>
        </w:rPr>
        <w:t xml:space="preserve"> resident beach ecology. Their findings, though far from complete, have yield</w:t>
      </w:r>
      <w:r w:rsidR="49DF05A7" w:rsidRPr="7FB6224C">
        <w:rPr>
          <w:rFonts w:ascii="Times" w:eastAsia="Times" w:hAnsi="Times" w:cs="Times"/>
        </w:rPr>
        <w:t>ed</w:t>
      </w:r>
      <w:r w:rsidR="5102A832" w:rsidRPr="7FB6224C">
        <w:rPr>
          <w:rFonts w:ascii="Times" w:eastAsia="Times" w:hAnsi="Times" w:cs="Times"/>
        </w:rPr>
        <w:t xml:space="preserve"> the following general conclusions: </w:t>
      </w:r>
    </w:p>
    <w:p w14:paraId="4B7DF665" w14:textId="46AB5FDD" w:rsidR="5102A832" w:rsidRDefault="5102A832" w:rsidP="7096EE3F">
      <w:pPr>
        <w:spacing w:line="480" w:lineRule="auto"/>
        <w:rPr>
          <w:rFonts w:ascii="Times" w:eastAsia="Times" w:hAnsi="Times" w:cs="Times"/>
        </w:rPr>
      </w:pPr>
      <w:r w:rsidRPr="7096EE3F">
        <w:rPr>
          <w:rFonts w:ascii="Times" w:eastAsia="Times" w:hAnsi="Times" w:cs="Times"/>
        </w:rPr>
        <w:t xml:space="preserve"> </w:t>
      </w:r>
    </w:p>
    <w:p w14:paraId="676BC76C" w14:textId="1CF5B8A0" w:rsidR="5102A832" w:rsidRDefault="5102A832" w:rsidP="7096EE3F">
      <w:pPr>
        <w:spacing w:line="480" w:lineRule="auto"/>
        <w:rPr>
          <w:rFonts w:ascii="Times" w:eastAsia="Times" w:hAnsi="Times" w:cs="Times"/>
        </w:rPr>
      </w:pPr>
      <w:r w:rsidRPr="1592D34B">
        <w:rPr>
          <w:rFonts w:ascii="Times" w:eastAsia="Times" w:hAnsi="Times" w:cs="Times"/>
        </w:rPr>
        <w:lastRenderedPageBreak/>
        <w:t>1</w:t>
      </w:r>
      <w:r w:rsidR="00742821">
        <w:rPr>
          <w:rFonts w:ascii="Times" w:eastAsia="Times" w:hAnsi="Times" w:cs="Times"/>
        </w:rPr>
        <w:t>.</w:t>
      </w:r>
      <w:r w:rsidRPr="1592D34B">
        <w:rPr>
          <w:rFonts w:ascii="Times" w:eastAsia="Times" w:hAnsi="Times" w:cs="Times"/>
        </w:rPr>
        <w:t xml:space="preserve">) </w:t>
      </w:r>
      <w:r w:rsidR="006B386E">
        <w:rPr>
          <w:rFonts w:ascii="Times" w:eastAsia="Times" w:hAnsi="Times" w:cs="Times"/>
        </w:rPr>
        <w:t>The b</w:t>
      </w:r>
      <w:r w:rsidR="66877751" w:rsidRPr="1592D34B">
        <w:rPr>
          <w:rFonts w:ascii="Times" w:eastAsia="Times" w:hAnsi="Times" w:cs="Times"/>
        </w:rPr>
        <w:t>iology of the beach and its morphology</w:t>
      </w:r>
      <w:r w:rsidRPr="1592D34B">
        <w:rPr>
          <w:rFonts w:ascii="Times" w:eastAsia="Times" w:hAnsi="Times" w:cs="Times"/>
        </w:rPr>
        <w:t xml:space="preserve"> are tightly coupled. </w:t>
      </w:r>
      <w:r w:rsidR="416C3E38" w:rsidRPr="1592D34B">
        <w:rPr>
          <w:rFonts w:ascii="Times" w:eastAsia="Times" w:hAnsi="Times" w:cs="Times"/>
        </w:rPr>
        <w:t>Morphological changes</w:t>
      </w:r>
      <w:r w:rsidRPr="1592D34B">
        <w:rPr>
          <w:rFonts w:ascii="Times" w:eastAsia="Times" w:hAnsi="Times" w:cs="Times"/>
        </w:rPr>
        <w:t xml:space="preserve">, even if small and limited in scope, can have profound effects on the resident ecology, in terms of abundance and diversity. </w:t>
      </w:r>
    </w:p>
    <w:p w14:paraId="02A08F5D" w14:textId="4B76B975" w:rsidR="5102A832" w:rsidRDefault="5102A832" w:rsidP="7096EE3F">
      <w:pPr>
        <w:spacing w:line="480" w:lineRule="auto"/>
        <w:rPr>
          <w:rFonts w:ascii="Times" w:eastAsia="Times" w:hAnsi="Times" w:cs="Times"/>
        </w:rPr>
      </w:pPr>
      <w:r w:rsidRPr="1592D34B">
        <w:rPr>
          <w:rFonts w:ascii="Times" w:eastAsia="Times" w:hAnsi="Times" w:cs="Times"/>
        </w:rPr>
        <w:t xml:space="preserve">2.) </w:t>
      </w:r>
      <w:r w:rsidR="252A7D81" w:rsidRPr="1592D34B">
        <w:rPr>
          <w:rFonts w:ascii="Times" w:eastAsia="Times" w:hAnsi="Times" w:cs="Times"/>
        </w:rPr>
        <w:t>G</w:t>
      </w:r>
      <w:r w:rsidRPr="1592D34B">
        <w:rPr>
          <w:rFonts w:ascii="Times" w:eastAsia="Times" w:hAnsi="Times" w:cs="Times"/>
        </w:rPr>
        <w:t xml:space="preserve">rain size is </w:t>
      </w:r>
      <w:r w:rsidR="006B386E">
        <w:rPr>
          <w:rFonts w:ascii="Times" w:eastAsia="Times" w:hAnsi="Times" w:cs="Times"/>
        </w:rPr>
        <w:t xml:space="preserve">thought by many investigators to be </w:t>
      </w:r>
      <w:r w:rsidRPr="1592D34B">
        <w:rPr>
          <w:rFonts w:ascii="Times" w:eastAsia="Times" w:hAnsi="Times" w:cs="Times"/>
        </w:rPr>
        <w:t>the most</w:t>
      </w:r>
      <w:r w:rsidR="006B386E">
        <w:rPr>
          <w:rFonts w:ascii="Times" w:eastAsia="Times" w:hAnsi="Times" w:cs="Times"/>
        </w:rPr>
        <w:t xml:space="preserve"> influential factor deciding </w:t>
      </w:r>
      <w:r w:rsidRPr="1592D34B">
        <w:rPr>
          <w:rFonts w:ascii="Times" w:eastAsia="Times" w:hAnsi="Times" w:cs="Times"/>
        </w:rPr>
        <w:t>the morphology and ecology</w:t>
      </w:r>
      <w:r w:rsidR="00C860FF">
        <w:rPr>
          <w:rFonts w:ascii="Times" w:eastAsia="Times" w:hAnsi="Times" w:cs="Times"/>
        </w:rPr>
        <w:t xml:space="preserve"> for a nourished beach</w:t>
      </w:r>
      <w:r w:rsidRPr="1592D34B">
        <w:rPr>
          <w:rFonts w:ascii="Times" w:eastAsia="Times" w:hAnsi="Times" w:cs="Times"/>
        </w:rPr>
        <w:t xml:space="preserve">. </w:t>
      </w:r>
      <w:r w:rsidR="00C860FF">
        <w:rPr>
          <w:rFonts w:ascii="Times" w:eastAsia="Times" w:hAnsi="Times" w:cs="Times"/>
        </w:rPr>
        <w:t>Differences in</w:t>
      </w:r>
      <w:r w:rsidRPr="1592D34B">
        <w:rPr>
          <w:rFonts w:ascii="Times" w:eastAsia="Times" w:hAnsi="Times" w:cs="Times"/>
        </w:rPr>
        <w:t xml:space="preserve"> grain size between the new nourishment sands and the original will alter the character of the restored ecosystem in terms of species types, abundance, and diversity, as well as the pace of recovery</w:t>
      </w:r>
    </w:p>
    <w:p w14:paraId="16666A23" w14:textId="32D81A69" w:rsidR="5102A832" w:rsidRDefault="5102A832" w:rsidP="7096EE3F">
      <w:pPr>
        <w:spacing w:line="480" w:lineRule="auto"/>
        <w:rPr>
          <w:rFonts w:ascii="Times" w:eastAsia="Times" w:hAnsi="Times" w:cs="Times"/>
        </w:rPr>
      </w:pPr>
      <w:r w:rsidRPr="7FB6224C">
        <w:rPr>
          <w:rFonts w:ascii="Times" w:eastAsia="Times" w:hAnsi="Times" w:cs="Times"/>
        </w:rPr>
        <w:t>3.)</w:t>
      </w:r>
      <w:r w:rsidR="425F3904" w:rsidRPr="7FB6224C">
        <w:rPr>
          <w:rFonts w:ascii="Times" w:eastAsia="Times" w:hAnsi="Times" w:cs="Times"/>
        </w:rPr>
        <w:t xml:space="preserve"> </w:t>
      </w:r>
      <w:r w:rsidR="3757BB6B" w:rsidRPr="7FB6224C">
        <w:rPr>
          <w:rFonts w:ascii="Times" w:eastAsia="Times" w:hAnsi="Times" w:cs="Times"/>
        </w:rPr>
        <w:t>C</w:t>
      </w:r>
      <w:r w:rsidRPr="7FB6224C">
        <w:rPr>
          <w:rFonts w:ascii="Times" w:eastAsia="Times" w:hAnsi="Times" w:cs="Times"/>
        </w:rPr>
        <w:t xml:space="preserve">omposition of the </w:t>
      </w:r>
      <w:r w:rsidR="00C860FF">
        <w:rPr>
          <w:rFonts w:ascii="Times" w:eastAsia="Times" w:hAnsi="Times" w:cs="Times"/>
        </w:rPr>
        <w:t>fill sediment</w:t>
      </w:r>
      <w:r w:rsidRPr="7FB6224C">
        <w:rPr>
          <w:rFonts w:ascii="Times" w:eastAsia="Times" w:hAnsi="Times" w:cs="Times"/>
        </w:rPr>
        <w:t xml:space="preserve"> placed on </w:t>
      </w:r>
      <w:r w:rsidR="6449F553" w:rsidRPr="7FB6224C">
        <w:rPr>
          <w:rFonts w:ascii="Times" w:eastAsia="Times" w:hAnsi="Times" w:cs="Times"/>
        </w:rPr>
        <w:t>a beach</w:t>
      </w:r>
      <w:r w:rsidRPr="7FB6224C">
        <w:rPr>
          <w:rFonts w:ascii="Times" w:eastAsia="Times" w:hAnsi="Times" w:cs="Times"/>
        </w:rPr>
        <w:t xml:space="preserve"> during nourishment also regulates </w:t>
      </w:r>
      <w:r w:rsidR="1C48FCAC" w:rsidRPr="7FB6224C">
        <w:rPr>
          <w:rFonts w:ascii="Times" w:eastAsia="Times" w:hAnsi="Times" w:cs="Times"/>
        </w:rPr>
        <w:t>its</w:t>
      </w:r>
      <w:r w:rsidRPr="7FB6224C">
        <w:rPr>
          <w:rFonts w:ascii="Times" w:eastAsia="Times" w:hAnsi="Times" w:cs="Times"/>
        </w:rPr>
        <w:t xml:space="preserve"> resulting ecosystem. Quantities of fine sediments (</w:t>
      </w:r>
      <w:r w:rsidR="516972AE" w:rsidRPr="7FB6224C">
        <w:rPr>
          <w:rFonts w:ascii="Times" w:eastAsia="Times" w:hAnsi="Times" w:cs="Times"/>
        </w:rPr>
        <w:t xml:space="preserve">i.e., </w:t>
      </w:r>
      <w:r w:rsidRPr="7FB6224C">
        <w:rPr>
          <w:rFonts w:ascii="Times" w:eastAsia="Times" w:hAnsi="Times" w:cs="Times"/>
        </w:rPr>
        <w:t xml:space="preserve">slits and clays) </w:t>
      </w:r>
      <w:r w:rsidR="774977F7" w:rsidRPr="7FB6224C">
        <w:rPr>
          <w:rFonts w:ascii="Times" w:eastAsia="Times" w:hAnsi="Times" w:cs="Times"/>
        </w:rPr>
        <w:t>or shelly</w:t>
      </w:r>
      <w:r w:rsidRPr="7FB6224C">
        <w:rPr>
          <w:rFonts w:ascii="Times" w:eastAsia="Times" w:hAnsi="Times" w:cs="Times"/>
        </w:rPr>
        <w:t xml:space="preserve"> material modulate compaction, grain interstitial character, and surface competence and permeability, attributes that influence invertebrate and vertebrate community composition and behavior</w:t>
      </w:r>
      <w:r w:rsidR="4EE87CD1" w:rsidRPr="7FB6224C">
        <w:rPr>
          <w:rFonts w:ascii="Times" w:eastAsia="Times" w:hAnsi="Times" w:cs="Times"/>
        </w:rPr>
        <w:t xml:space="preserve">. </w:t>
      </w:r>
      <w:r w:rsidRPr="7FB6224C">
        <w:rPr>
          <w:rFonts w:ascii="Times" w:eastAsia="Times" w:hAnsi="Times" w:cs="Times"/>
        </w:rPr>
        <w:t xml:space="preserve">Studies, however, conflict on </w:t>
      </w:r>
      <w:r w:rsidR="46EC57C5" w:rsidRPr="7FB6224C">
        <w:rPr>
          <w:rFonts w:ascii="Times" w:eastAsia="Times" w:hAnsi="Times" w:cs="Times"/>
        </w:rPr>
        <w:t>whether</w:t>
      </w:r>
      <w:r w:rsidRPr="7FB6224C">
        <w:rPr>
          <w:rFonts w:ascii="Times" w:eastAsia="Times" w:hAnsi="Times" w:cs="Times"/>
        </w:rPr>
        <w:t xml:space="preserve"> these impacts are to be interpreted as positive or negative.</w:t>
      </w:r>
    </w:p>
    <w:p w14:paraId="277A00A4" w14:textId="3FE49C26" w:rsidR="00C860FF" w:rsidRDefault="00C860FF" w:rsidP="7096EE3F">
      <w:pPr>
        <w:spacing w:line="480" w:lineRule="auto"/>
        <w:rPr>
          <w:rFonts w:ascii="Times" w:eastAsia="Times" w:hAnsi="Times" w:cs="Times"/>
        </w:rPr>
      </w:pPr>
      <w:r>
        <w:rPr>
          <w:rFonts w:ascii="Times" w:eastAsia="Times" w:hAnsi="Times" w:cs="Times"/>
        </w:rPr>
        <w:t>4.) Alongshore sediment transport can play a role in post-</w:t>
      </w:r>
      <w:r w:rsidR="005E0464">
        <w:rPr>
          <w:rFonts w:ascii="Times" w:eastAsia="Times" w:hAnsi="Times" w:cs="Times"/>
        </w:rPr>
        <w:t>nourishment</w:t>
      </w:r>
      <w:r>
        <w:rPr>
          <w:rFonts w:ascii="Times" w:eastAsia="Times" w:hAnsi="Times" w:cs="Times"/>
        </w:rPr>
        <w:t xml:space="preserve"> </w:t>
      </w:r>
      <w:r w:rsidR="005E0464">
        <w:rPr>
          <w:rFonts w:ascii="Times" w:eastAsia="Times" w:hAnsi="Times" w:cs="Times"/>
        </w:rPr>
        <w:t>outcomes</w:t>
      </w:r>
      <w:r>
        <w:rPr>
          <w:rFonts w:ascii="Times" w:eastAsia="Times" w:hAnsi="Times" w:cs="Times"/>
        </w:rPr>
        <w:t xml:space="preserve">, </w:t>
      </w:r>
      <w:r w:rsidR="005E0464">
        <w:rPr>
          <w:rFonts w:ascii="Times" w:eastAsia="Times" w:hAnsi="Times" w:cs="Times"/>
        </w:rPr>
        <w:t>particularly</w:t>
      </w:r>
      <w:r>
        <w:rPr>
          <w:rFonts w:ascii="Times" w:eastAsia="Times" w:hAnsi="Times" w:cs="Times"/>
        </w:rPr>
        <w:t xml:space="preserve"> as it </w:t>
      </w:r>
      <w:r w:rsidR="005E0464">
        <w:rPr>
          <w:rFonts w:ascii="Times" w:eastAsia="Times" w:hAnsi="Times" w:cs="Times"/>
        </w:rPr>
        <w:t xml:space="preserve">is </w:t>
      </w:r>
      <w:r>
        <w:rPr>
          <w:rFonts w:ascii="Times" w:eastAsia="Times" w:hAnsi="Times" w:cs="Times"/>
        </w:rPr>
        <w:t>related to the pace of ecosystem recovery. Areas where sediment transport rates are considered high (&lt;&lt;&lt;&gt;&gt;&gt;) have been o</w:t>
      </w:r>
      <w:r w:rsidR="005E0464">
        <w:rPr>
          <w:rFonts w:ascii="Times" w:eastAsia="Times" w:hAnsi="Times" w:cs="Times"/>
        </w:rPr>
        <w:t>b</w:t>
      </w:r>
      <w:r>
        <w:rPr>
          <w:rFonts w:ascii="Times" w:eastAsia="Times" w:hAnsi="Times" w:cs="Times"/>
        </w:rPr>
        <w:t>served to recov</w:t>
      </w:r>
      <w:r w:rsidR="005E0464">
        <w:rPr>
          <w:rFonts w:ascii="Times" w:eastAsia="Times" w:hAnsi="Times" w:cs="Times"/>
        </w:rPr>
        <w:t>er</w:t>
      </w:r>
      <w:r>
        <w:rPr>
          <w:rFonts w:ascii="Times" w:eastAsia="Times" w:hAnsi="Times" w:cs="Times"/>
        </w:rPr>
        <w:t>y faster</w:t>
      </w:r>
      <w:r w:rsidR="005E0464">
        <w:rPr>
          <w:rFonts w:ascii="Times" w:eastAsia="Times" w:hAnsi="Times" w:cs="Times"/>
        </w:rPr>
        <w:t xml:space="preserve">, often within one year, </w:t>
      </w:r>
      <w:r>
        <w:rPr>
          <w:rFonts w:ascii="Times" w:eastAsia="Times" w:hAnsi="Times" w:cs="Times"/>
        </w:rPr>
        <w:t xml:space="preserve">than areas where transport rates </w:t>
      </w:r>
      <w:r w:rsidR="005E0464">
        <w:rPr>
          <w:rFonts w:ascii="Times" w:eastAsia="Times" w:hAnsi="Times" w:cs="Times"/>
        </w:rPr>
        <w:t xml:space="preserve">are lower, where recovery can take two or more years, or perhaps not at all. </w:t>
      </w:r>
    </w:p>
    <w:p w14:paraId="4C96008E" w14:textId="183B0251" w:rsidR="5102A832" w:rsidRDefault="005E0464" w:rsidP="7096EE3F">
      <w:pPr>
        <w:spacing w:line="480" w:lineRule="auto"/>
        <w:rPr>
          <w:rFonts w:ascii="Times" w:eastAsia="Times" w:hAnsi="Times" w:cs="Times"/>
        </w:rPr>
      </w:pPr>
      <w:r>
        <w:rPr>
          <w:rFonts w:ascii="Times" w:eastAsia="Times" w:hAnsi="Times" w:cs="Times"/>
        </w:rPr>
        <w:t>5</w:t>
      </w:r>
      <w:r w:rsidR="5102A832" w:rsidRPr="1592D34B">
        <w:rPr>
          <w:rFonts w:ascii="Times" w:eastAsia="Times" w:hAnsi="Times" w:cs="Times"/>
        </w:rPr>
        <w:t xml:space="preserve">.) </w:t>
      </w:r>
      <w:r w:rsidR="3E26F815" w:rsidRPr="1592D34B">
        <w:rPr>
          <w:rFonts w:ascii="Times" w:eastAsia="Times" w:hAnsi="Times" w:cs="Times"/>
        </w:rPr>
        <w:t>Q</w:t>
      </w:r>
      <w:r w:rsidR="5102A832" w:rsidRPr="1592D34B">
        <w:rPr>
          <w:rFonts w:ascii="Times" w:eastAsia="Times" w:hAnsi="Times" w:cs="Times"/>
        </w:rPr>
        <w:t>uantity of sand</w:t>
      </w:r>
      <w:r w:rsidR="0726CB9F" w:rsidRPr="1592D34B">
        <w:rPr>
          <w:rFonts w:ascii="Times" w:eastAsia="Times" w:hAnsi="Times" w:cs="Times"/>
        </w:rPr>
        <w:t xml:space="preserve"> placed on the beach</w:t>
      </w:r>
      <w:r w:rsidR="5102A832" w:rsidRPr="1592D34B">
        <w:rPr>
          <w:rFonts w:ascii="Times" w:eastAsia="Times" w:hAnsi="Times" w:cs="Times"/>
        </w:rPr>
        <w:t xml:space="preserve"> is important. </w:t>
      </w:r>
      <w:r>
        <w:rPr>
          <w:rFonts w:ascii="Times" w:eastAsia="Times" w:hAnsi="Times" w:cs="Times"/>
        </w:rPr>
        <w:t>R</w:t>
      </w:r>
      <w:r w:rsidR="5102A832" w:rsidRPr="1592D34B">
        <w:rPr>
          <w:rFonts w:ascii="Times" w:eastAsia="Times" w:hAnsi="Times" w:cs="Times"/>
        </w:rPr>
        <w:t>esearch to date has demonstrated that burial to typical nourishment depths (1 to 4 meters) results in almost complete destruction of the impacted habitat and the die-off of resident invertebrate populations. Research, however, is also mixed on the extent of long-term to permanent consequences owed to this burial on the repaired</w:t>
      </w:r>
      <w:r>
        <w:rPr>
          <w:rFonts w:ascii="Times" w:eastAsia="Times" w:hAnsi="Times" w:cs="Times"/>
        </w:rPr>
        <w:t xml:space="preserve"> </w:t>
      </w:r>
      <w:r w:rsidR="5102A832" w:rsidRPr="1592D34B">
        <w:rPr>
          <w:rFonts w:ascii="Times" w:eastAsia="Times" w:hAnsi="Times" w:cs="Times"/>
        </w:rPr>
        <w:t>ecosystem.</w:t>
      </w:r>
    </w:p>
    <w:p w14:paraId="1038E971" w14:textId="0216AEC2" w:rsidR="1592D34B" w:rsidRDefault="1592D34B" w:rsidP="1592D34B">
      <w:pPr>
        <w:spacing w:line="480" w:lineRule="auto"/>
        <w:rPr>
          <w:rFonts w:ascii="Times" w:eastAsia="Times" w:hAnsi="Times" w:cs="Times"/>
        </w:rPr>
      </w:pPr>
    </w:p>
    <w:p w14:paraId="280886EA" w14:textId="72E4AC7A" w:rsidR="5102A832" w:rsidRDefault="00742821" w:rsidP="7096EE3F">
      <w:pPr>
        <w:spacing w:line="480" w:lineRule="auto"/>
        <w:rPr>
          <w:rFonts w:ascii="Times" w:eastAsia="Times" w:hAnsi="Times" w:cs="Times"/>
        </w:rPr>
      </w:pPr>
      <w:r>
        <w:rPr>
          <w:rFonts w:ascii="Times" w:eastAsia="Times" w:hAnsi="Times" w:cs="Times"/>
        </w:rPr>
        <w:lastRenderedPageBreak/>
        <w:t>6</w:t>
      </w:r>
      <w:r w:rsidR="5102A832" w:rsidRPr="1592D34B">
        <w:rPr>
          <w:rFonts w:ascii="Times" w:eastAsia="Times" w:hAnsi="Times" w:cs="Times"/>
        </w:rPr>
        <w:t xml:space="preserve">.) </w:t>
      </w:r>
      <w:r w:rsidR="34A185CE" w:rsidRPr="1592D34B">
        <w:rPr>
          <w:rFonts w:ascii="Times" w:eastAsia="Times" w:hAnsi="Times" w:cs="Times"/>
        </w:rPr>
        <w:t xml:space="preserve">The </w:t>
      </w:r>
      <w:r w:rsidR="71238751" w:rsidRPr="1592D34B">
        <w:rPr>
          <w:rFonts w:ascii="Times" w:eastAsia="Times" w:hAnsi="Times" w:cs="Times"/>
        </w:rPr>
        <w:t xml:space="preserve">time of year </w:t>
      </w:r>
      <w:r w:rsidR="346B15BF" w:rsidRPr="1592D34B">
        <w:rPr>
          <w:rFonts w:ascii="Times" w:eastAsia="Times" w:hAnsi="Times" w:cs="Times"/>
        </w:rPr>
        <w:t xml:space="preserve">that </w:t>
      </w:r>
      <w:r w:rsidR="5102A832" w:rsidRPr="1592D34B">
        <w:rPr>
          <w:rFonts w:ascii="Times" w:eastAsia="Times" w:hAnsi="Times" w:cs="Times"/>
        </w:rPr>
        <w:t xml:space="preserve">the nourishment </w:t>
      </w:r>
      <w:r w:rsidR="40A15B15" w:rsidRPr="1592D34B">
        <w:rPr>
          <w:rFonts w:ascii="Times" w:eastAsia="Times" w:hAnsi="Times" w:cs="Times"/>
        </w:rPr>
        <w:t>occurs</w:t>
      </w:r>
      <w:r w:rsidR="5102A832" w:rsidRPr="1592D34B">
        <w:rPr>
          <w:rFonts w:ascii="Times" w:eastAsia="Times" w:hAnsi="Times" w:cs="Times"/>
        </w:rPr>
        <w:t xml:space="preserve">, and </w:t>
      </w:r>
      <w:r w:rsidR="227626E6" w:rsidRPr="1592D34B">
        <w:rPr>
          <w:rFonts w:ascii="Times" w:eastAsia="Times" w:hAnsi="Times" w:cs="Times"/>
        </w:rPr>
        <w:t>spatial extent</w:t>
      </w:r>
      <w:r w:rsidR="5102A832" w:rsidRPr="1592D34B">
        <w:rPr>
          <w:rFonts w:ascii="Times" w:eastAsia="Times" w:hAnsi="Times" w:cs="Times"/>
        </w:rPr>
        <w:t xml:space="preserve"> are also important considerations. Placement of sands during the local warm season</w:t>
      </w:r>
      <w:r w:rsidR="343BC34E" w:rsidRPr="1592D34B">
        <w:rPr>
          <w:rFonts w:ascii="Times" w:eastAsia="Times" w:hAnsi="Times" w:cs="Times"/>
        </w:rPr>
        <w:t>,</w:t>
      </w:r>
      <w:r w:rsidR="5102A832" w:rsidRPr="1592D34B">
        <w:rPr>
          <w:rFonts w:ascii="Times" w:eastAsia="Times" w:hAnsi="Times" w:cs="Times"/>
        </w:rPr>
        <w:t xml:space="preserve"> when species recruitment and reproduction rates are high</w:t>
      </w:r>
      <w:r w:rsidR="496BB154" w:rsidRPr="1592D34B">
        <w:rPr>
          <w:rFonts w:ascii="Times" w:eastAsia="Times" w:hAnsi="Times" w:cs="Times"/>
        </w:rPr>
        <w:t>,</w:t>
      </w:r>
      <w:r w:rsidR="5102A832" w:rsidRPr="1592D34B">
        <w:rPr>
          <w:rFonts w:ascii="Times" w:eastAsia="Times" w:hAnsi="Times" w:cs="Times"/>
        </w:rPr>
        <w:t xml:space="preserve"> have been shown to result in more species die-off and slower recovery rates versus application during months when most species are dormant. Further, limiting application to smaller sections of beach can concomitantly limit the impacts to the local ecosystem. </w:t>
      </w:r>
    </w:p>
    <w:p w14:paraId="039D7D3C" w14:textId="75EAB613" w:rsidR="5102A832" w:rsidRDefault="5102A832" w:rsidP="7096EE3F">
      <w:pPr>
        <w:spacing w:line="480" w:lineRule="auto"/>
        <w:rPr>
          <w:rFonts w:ascii="Times" w:eastAsia="Times" w:hAnsi="Times" w:cs="Times"/>
        </w:rPr>
      </w:pPr>
      <w:r w:rsidRPr="7096EE3F">
        <w:rPr>
          <w:rFonts w:ascii="Times" w:eastAsia="Times" w:hAnsi="Times" w:cs="Times"/>
        </w:rPr>
        <w:t xml:space="preserve"> </w:t>
      </w:r>
    </w:p>
    <w:p w14:paraId="00189B72" w14:textId="3F548086" w:rsidR="5102A832" w:rsidRDefault="5102A832" w:rsidP="7096EE3F">
      <w:pPr>
        <w:spacing w:line="480" w:lineRule="auto"/>
        <w:rPr>
          <w:rFonts w:ascii="Times" w:eastAsia="Times" w:hAnsi="Times" w:cs="Times"/>
        </w:rPr>
      </w:pPr>
      <w:r w:rsidRPr="1592D34B">
        <w:rPr>
          <w:rFonts w:ascii="Times" w:eastAsia="Times" w:hAnsi="Times" w:cs="Times"/>
        </w:rPr>
        <w:t>Conclusion:</w:t>
      </w:r>
    </w:p>
    <w:p w14:paraId="23BCB1BF" w14:textId="42FE18C9" w:rsidR="2A5B072F" w:rsidRPr="00742821" w:rsidRDefault="2B84B9CD">
      <w:pPr>
        <w:rPr>
          <w:del w:id="2" w:author="Corbett, Reide" w:date="2020-11-24T20:50:00Z"/>
          <w:rFonts w:ascii="Times" w:eastAsia="Times" w:hAnsi="Times" w:cs="Times"/>
        </w:rPr>
      </w:pPr>
      <w:r w:rsidRPr="7FB6224C">
        <w:rPr>
          <w:rFonts w:ascii="Times" w:eastAsia="Times" w:hAnsi="Times" w:cs="Times"/>
        </w:rPr>
        <w:t>B</w:t>
      </w:r>
      <w:r w:rsidR="5102A832" w:rsidRPr="7FB6224C">
        <w:rPr>
          <w:rFonts w:ascii="Times" w:eastAsia="Times" w:hAnsi="Times" w:cs="Times"/>
        </w:rPr>
        <w:t xml:space="preserve">each nourishment has become the </w:t>
      </w:r>
      <w:r w:rsidR="005E0464">
        <w:rPr>
          <w:rFonts w:ascii="Times" w:eastAsia="Times" w:hAnsi="Times" w:cs="Times"/>
        </w:rPr>
        <w:t xml:space="preserve">most desirable alternative to restore and protect the shoreline </w:t>
      </w:r>
      <w:r w:rsidR="5102A832" w:rsidRPr="7FB6224C">
        <w:rPr>
          <w:rFonts w:ascii="Times" w:eastAsia="Times" w:hAnsi="Times" w:cs="Times"/>
        </w:rPr>
        <w:t>(</w:t>
      </w:r>
      <w:r w:rsidR="008363EE">
        <w:rPr>
          <w:rFonts w:ascii="Times" w:eastAsia="Times" w:hAnsi="Times" w:cs="Times"/>
        </w:rPr>
        <w:t xml:space="preserve">USACOE, 1996; </w:t>
      </w:r>
      <w:proofErr w:type="spellStart"/>
      <w:r w:rsidR="5102A832" w:rsidRPr="7FB6224C">
        <w:rPr>
          <w:rFonts w:ascii="Times" w:eastAsia="Times" w:hAnsi="Times" w:cs="Times"/>
        </w:rPr>
        <w:t>Finkl</w:t>
      </w:r>
      <w:proofErr w:type="spellEnd"/>
      <w:r w:rsidR="5102A832" w:rsidRPr="7FB6224C">
        <w:rPr>
          <w:rFonts w:ascii="Times" w:eastAsia="Times" w:hAnsi="Times" w:cs="Times"/>
        </w:rPr>
        <w:t xml:space="preserve"> and Walker 2004). Many studies find nourishment to be an effective means (</w:t>
      </w:r>
      <w:r w:rsidR="7E8E31BF" w:rsidRPr="7FB6224C">
        <w:rPr>
          <w:rFonts w:ascii="Times" w:eastAsia="Times" w:hAnsi="Times" w:cs="Times"/>
        </w:rPr>
        <w:t>e.g.,</w:t>
      </w:r>
      <w:r w:rsidR="5102A832" w:rsidRPr="7FB6224C">
        <w:rPr>
          <w:rFonts w:ascii="Times" w:eastAsia="Times" w:hAnsi="Times" w:cs="Times"/>
        </w:rPr>
        <w:t xml:space="preserve"> </w:t>
      </w:r>
      <w:r w:rsidR="79D4919C" w:rsidRPr="7FB6224C">
        <w:rPr>
          <w:rFonts w:ascii="Times" w:eastAsia="Times" w:hAnsi="Times" w:cs="Times"/>
        </w:rPr>
        <w:t xml:space="preserve">Houston 2016; Armstrong and Lazarus 2019; </w:t>
      </w:r>
      <w:r w:rsidR="5102A832" w:rsidRPr="7FB6224C">
        <w:rPr>
          <w:rFonts w:ascii="Times" w:eastAsia="Times" w:hAnsi="Times" w:cs="Times"/>
        </w:rPr>
        <w:t>Houston 2020) of ensuring at least short-term survival of the physical beach. There is much less consensus on the ecological implications (</w:t>
      </w:r>
      <w:proofErr w:type="spellStart"/>
      <w:r w:rsidR="5102A832" w:rsidRPr="7FB6224C">
        <w:rPr>
          <w:rFonts w:ascii="Times" w:eastAsia="Times" w:hAnsi="Times" w:cs="Times"/>
        </w:rPr>
        <w:t>Finkl</w:t>
      </w:r>
      <w:proofErr w:type="spellEnd"/>
      <w:r w:rsidR="5102A832" w:rsidRPr="7FB6224C">
        <w:rPr>
          <w:rFonts w:ascii="Times" w:eastAsia="Times" w:hAnsi="Times" w:cs="Times"/>
        </w:rPr>
        <w:t xml:space="preserve"> and Walker 2004</w:t>
      </w:r>
      <w:r w:rsidR="1DAE4DA9" w:rsidRPr="7FB6224C">
        <w:rPr>
          <w:rFonts w:ascii="Times" w:eastAsia="Times" w:hAnsi="Times" w:cs="Times"/>
        </w:rPr>
        <w:t xml:space="preserve">; Peterson and Bishop 2005; Dugan 2010; </w:t>
      </w:r>
      <w:proofErr w:type="spellStart"/>
      <w:r w:rsidR="1DAE4DA9" w:rsidRPr="7FB6224C">
        <w:rPr>
          <w:rFonts w:ascii="Times" w:eastAsia="Times" w:hAnsi="Times" w:cs="Times"/>
        </w:rPr>
        <w:t>Leewis</w:t>
      </w:r>
      <w:proofErr w:type="spellEnd"/>
      <w:r w:rsidR="1DAE4DA9" w:rsidRPr="7FB6224C">
        <w:rPr>
          <w:rFonts w:ascii="Times" w:eastAsia="Times" w:hAnsi="Times" w:cs="Times"/>
        </w:rPr>
        <w:t xml:space="preserve"> et al. 2012; </w:t>
      </w:r>
      <w:proofErr w:type="spellStart"/>
      <w:r w:rsidR="1DAE4DA9" w:rsidRPr="7FB6224C">
        <w:rPr>
          <w:rFonts w:ascii="Times" w:eastAsia="Times" w:hAnsi="Times" w:cs="Times"/>
        </w:rPr>
        <w:t>Schlacher</w:t>
      </w:r>
      <w:proofErr w:type="spellEnd"/>
      <w:r w:rsidR="1DAE4DA9" w:rsidRPr="7FB6224C">
        <w:rPr>
          <w:rFonts w:ascii="Times" w:eastAsia="Times" w:hAnsi="Times" w:cs="Times"/>
        </w:rPr>
        <w:t xml:space="preserve"> et al. 2012; Peterson et al. 2014</w:t>
      </w:r>
      <w:r w:rsidR="5102A832" w:rsidRPr="7FB6224C">
        <w:rPr>
          <w:rFonts w:ascii="Times" w:eastAsia="Times" w:hAnsi="Times" w:cs="Times"/>
        </w:rPr>
        <w:t>). Most ecosystem studies to date have focused on the ecological impacts only through the first few weeks</w:t>
      </w:r>
      <w:r w:rsidR="04F4C824" w:rsidRPr="7FB6224C">
        <w:rPr>
          <w:rFonts w:ascii="Times" w:eastAsia="Times" w:hAnsi="Times" w:cs="Times"/>
        </w:rPr>
        <w:t xml:space="preserve"> and</w:t>
      </w:r>
      <w:r w:rsidR="5102A832" w:rsidRPr="7FB6224C">
        <w:rPr>
          <w:rFonts w:ascii="Times" w:eastAsia="Times" w:hAnsi="Times" w:cs="Times"/>
        </w:rPr>
        <w:t xml:space="preserve"> up to 2 years (</w:t>
      </w:r>
      <w:r w:rsidR="3EE00D32" w:rsidRPr="7FB6224C">
        <w:rPr>
          <w:rFonts w:ascii="Times" w:eastAsia="Times" w:hAnsi="Times" w:cs="Times"/>
        </w:rPr>
        <w:t xml:space="preserve">Peterson and Manning 2001; Greene 2002; </w:t>
      </w:r>
      <w:proofErr w:type="spellStart"/>
      <w:r w:rsidR="5102A832" w:rsidRPr="7FB6224C">
        <w:rPr>
          <w:rFonts w:ascii="Times" w:eastAsia="Times" w:hAnsi="Times" w:cs="Times"/>
        </w:rPr>
        <w:t>Speybroeck</w:t>
      </w:r>
      <w:proofErr w:type="spellEnd"/>
      <w:r w:rsidR="5102A832" w:rsidRPr="7FB6224C">
        <w:rPr>
          <w:rFonts w:ascii="Times" w:eastAsia="Times" w:hAnsi="Times" w:cs="Times"/>
        </w:rPr>
        <w:t xml:space="preserve"> et al. 2006), so little is known of the longer-term effects. An additional limitation with most existing studies is </w:t>
      </w:r>
      <w:r w:rsidR="2B63E2DE" w:rsidRPr="7FB6224C">
        <w:rPr>
          <w:rFonts w:ascii="Times" w:eastAsia="Times" w:hAnsi="Times" w:cs="Times"/>
        </w:rPr>
        <w:t xml:space="preserve">the </w:t>
      </w:r>
      <w:r w:rsidR="5102A832" w:rsidRPr="7FB6224C">
        <w:rPr>
          <w:rFonts w:ascii="Times" w:eastAsia="Times" w:hAnsi="Times" w:cs="Times"/>
        </w:rPr>
        <w:t>exclusive focus on a single nourishment event. Less is known about impacts associated with repetitive application, or how the frequency of these events might manifest in the beach ecosystem over time (</w:t>
      </w:r>
      <w:r w:rsidR="5C5332DA" w:rsidRPr="7FB6224C">
        <w:rPr>
          <w:rFonts w:ascii="Times" w:eastAsia="Times" w:hAnsi="Times" w:cs="Times"/>
        </w:rPr>
        <w:t xml:space="preserve">Peterson and Manning 2001; </w:t>
      </w:r>
      <w:proofErr w:type="spellStart"/>
      <w:r w:rsidR="5102A832" w:rsidRPr="7FB6224C">
        <w:rPr>
          <w:rFonts w:ascii="Times" w:eastAsia="Times" w:hAnsi="Times" w:cs="Times"/>
        </w:rPr>
        <w:t>Basterretxea</w:t>
      </w:r>
      <w:proofErr w:type="spellEnd"/>
      <w:r w:rsidR="5102A832" w:rsidRPr="7FB6224C">
        <w:rPr>
          <w:rFonts w:ascii="Times" w:eastAsia="Times" w:hAnsi="Times" w:cs="Times"/>
        </w:rPr>
        <w:t xml:space="preserve"> et al. 2007). Future research must consider the longer term and the effects associated with repetitive nourishment events.</w:t>
      </w:r>
      <w:r w:rsidR="3964C48B" w:rsidRPr="7FB6224C">
        <w:rPr>
          <w:rFonts w:ascii="Times" w:eastAsia="Times" w:hAnsi="Times" w:cs="Times"/>
        </w:rPr>
        <w:t xml:space="preserve"> </w:t>
      </w:r>
      <w:r w:rsidR="5102A832" w:rsidRPr="7FB6224C">
        <w:rPr>
          <w:rFonts w:ascii="Times" w:eastAsia="Times" w:hAnsi="Times" w:cs="Times"/>
        </w:rPr>
        <w:t>Further, there remains more to learn about the animals themselves that inhabit the beaches: their variable behaviors and</w:t>
      </w:r>
      <w:r w:rsidR="00742821">
        <w:rPr>
          <w:rFonts w:ascii="Times" w:eastAsia="Times" w:hAnsi="Times" w:cs="Times"/>
        </w:rPr>
        <w:t xml:space="preserve"> interactions</w:t>
      </w:r>
      <w:r w:rsidR="5102A832" w:rsidRPr="7FB6224C">
        <w:rPr>
          <w:rFonts w:ascii="Times" w:eastAsia="Times" w:hAnsi="Times" w:cs="Times"/>
        </w:rPr>
        <w:t>. Future work should thus</w:t>
      </w:r>
      <w:r w:rsidR="00742821">
        <w:rPr>
          <w:rFonts w:ascii="Times" w:eastAsia="Times" w:hAnsi="Times" w:cs="Times"/>
        </w:rPr>
        <w:t xml:space="preserve"> also</w:t>
      </w:r>
      <w:r w:rsidR="5102A832" w:rsidRPr="7FB6224C">
        <w:rPr>
          <w:rFonts w:ascii="Times" w:eastAsia="Times" w:hAnsi="Times" w:cs="Times"/>
        </w:rPr>
        <w:t xml:space="preserve"> be directed at providing a better understanding of the lifecycles and </w:t>
      </w:r>
      <w:r w:rsidR="5102A832" w:rsidRPr="7FB6224C">
        <w:rPr>
          <w:rFonts w:ascii="Times" w:eastAsia="Times" w:hAnsi="Times" w:cs="Times"/>
        </w:rPr>
        <w:lastRenderedPageBreak/>
        <w:t xml:space="preserve">behaviors of the many species indigenous to beach habitats. The high degree of variation </w:t>
      </w:r>
      <w:r w:rsidR="49061E1E" w:rsidRPr="7FB6224C">
        <w:rPr>
          <w:rFonts w:ascii="Times" w:eastAsia="Times" w:hAnsi="Times" w:cs="Times"/>
        </w:rPr>
        <w:t>shown</w:t>
      </w:r>
      <w:r w:rsidR="5102A832" w:rsidRPr="7FB6224C">
        <w:rPr>
          <w:rFonts w:ascii="Times" w:eastAsia="Times" w:hAnsi="Times" w:cs="Times"/>
        </w:rPr>
        <w:t xml:space="preserve"> by many species, particularly </w:t>
      </w:r>
      <w:r w:rsidR="3750B2AF" w:rsidRPr="7FB6224C">
        <w:rPr>
          <w:rFonts w:ascii="Times" w:eastAsia="Times" w:hAnsi="Times" w:cs="Times"/>
        </w:rPr>
        <w:t>those residents</w:t>
      </w:r>
      <w:r w:rsidR="5102A832" w:rsidRPr="7FB6224C">
        <w:rPr>
          <w:rFonts w:ascii="Times" w:eastAsia="Times" w:hAnsi="Times" w:cs="Times"/>
        </w:rPr>
        <w:t xml:space="preserve"> in the inter-tidal zone, present a current conundrum in terms of population distributions and dynamics. </w:t>
      </w:r>
      <w:r w:rsidR="2A5B072F">
        <w:br w:type="page"/>
      </w:r>
    </w:p>
    <w:p w14:paraId="09781F07" w14:textId="0FB8D175" w:rsidR="47BA59B9" w:rsidRDefault="47BA59B9" w:rsidP="47BA59B9">
      <w:pPr>
        <w:spacing w:line="480" w:lineRule="auto"/>
        <w:rPr>
          <w:del w:id="3" w:author="Corbett, Reide" w:date="2020-11-24T20:50:00Z"/>
          <w:rFonts w:ascii="Times" w:eastAsia="Times" w:hAnsi="Times" w:cs="Times"/>
        </w:rPr>
      </w:pPr>
    </w:p>
    <w:p w14:paraId="34451B91" w14:textId="10614AD6" w:rsidR="1E7193E3" w:rsidRDefault="1E7193E3" w:rsidP="47BA59B9">
      <w:pPr>
        <w:spacing w:line="480" w:lineRule="auto"/>
        <w:rPr>
          <w:rFonts w:ascii="Times" w:eastAsia="Times" w:hAnsi="Times" w:cs="Times"/>
        </w:rPr>
      </w:pPr>
      <w:r w:rsidRPr="27072166">
        <w:rPr>
          <w:rFonts w:ascii="Times" w:eastAsia="Times" w:hAnsi="Times" w:cs="Times"/>
        </w:rPr>
        <w:t>References:</w:t>
      </w:r>
    </w:p>
    <w:p w14:paraId="5A5D5B4F" w14:textId="44A0AF4A" w:rsidR="0FA7DE25" w:rsidRDefault="0FA7DE25" w:rsidP="27072166">
      <w:pPr>
        <w:spacing w:line="480" w:lineRule="auto"/>
        <w:rPr>
          <w:rFonts w:ascii="Times" w:eastAsia="Times" w:hAnsi="Times" w:cs="Times"/>
        </w:rPr>
      </w:pPr>
      <w:r w:rsidRPr="27072166">
        <w:rPr>
          <w:rFonts w:ascii="Times" w:eastAsia="Times" w:hAnsi="Times" w:cs="Times"/>
        </w:rPr>
        <w:t xml:space="preserve">Able, K.W., </w:t>
      </w:r>
      <w:proofErr w:type="spellStart"/>
      <w:r w:rsidRPr="27072166">
        <w:rPr>
          <w:rFonts w:ascii="Times" w:eastAsia="Times" w:hAnsi="Times" w:cs="Times"/>
        </w:rPr>
        <w:t>Wuenschel</w:t>
      </w:r>
      <w:proofErr w:type="spellEnd"/>
      <w:r w:rsidRPr="27072166">
        <w:rPr>
          <w:rFonts w:ascii="Times" w:eastAsia="Times" w:hAnsi="Times" w:cs="Times"/>
        </w:rPr>
        <w:t xml:space="preserve">, M.J., </w:t>
      </w:r>
      <w:proofErr w:type="spellStart"/>
      <w:r w:rsidRPr="27072166">
        <w:rPr>
          <w:rFonts w:ascii="Times" w:eastAsia="Times" w:hAnsi="Times" w:cs="Times"/>
        </w:rPr>
        <w:t>Grothues</w:t>
      </w:r>
      <w:proofErr w:type="spellEnd"/>
      <w:r w:rsidRPr="27072166">
        <w:rPr>
          <w:rFonts w:ascii="Times" w:eastAsia="Times" w:hAnsi="Times" w:cs="Times"/>
        </w:rPr>
        <w:t xml:space="preserve">, T.M., </w:t>
      </w:r>
      <w:proofErr w:type="spellStart"/>
      <w:r w:rsidRPr="27072166">
        <w:rPr>
          <w:rFonts w:ascii="Times" w:eastAsia="Times" w:hAnsi="Times" w:cs="Times"/>
        </w:rPr>
        <w:t>Vasslides</w:t>
      </w:r>
      <w:proofErr w:type="spellEnd"/>
      <w:r w:rsidRPr="27072166">
        <w:rPr>
          <w:rFonts w:ascii="Times" w:eastAsia="Times" w:hAnsi="Times" w:cs="Times"/>
        </w:rPr>
        <w:t xml:space="preserve">, J.M., Rowe, P.M., 2013. “Do surf zones in New Jersey provide “nursery” habitat for southern fishes?” </w:t>
      </w:r>
      <w:r w:rsidRPr="27072166">
        <w:rPr>
          <w:rFonts w:ascii="Times" w:eastAsia="Times" w:hAnsi="Times" w:cs="Times"/>
          <w:i/>
          <w:iCs/>
        </w:rPr>
        <w:t>Environ Biol Fish</w:t>
      </w:r>
      <w:r w:rsidRPr="27072166">
        <w:rPr>
          <w:rFonts w:ascii="Times" w:eastAsia="Times" w:hAnsi="Times" w:cs="Times"/>
        </w:rPr>
        <w:t xml:space="preserve"> 96, 661–675.</w:t>
      </w:r>
    </w:p>
    <w:p w14:paraId="40CEF50C" w14:textId="363B69DC" w:rsidR="27072166" w:rsidRDefault="27072166" w:rsidP="27072166">
      <w:pPr>
        <w:spacing w:line="480" w:lineRule="auto"/>
        <w:rPr>
          <w:rFonts w:ascii="Times" w:eastAsia="Times" w:hAnsi="Times" w:cs="Times"/>
        </w:rPr>
      </w:pPr>
    </w:p>
    <w:p w14:paraId="54E0635B" w14:textId="74480E07" w:rsidR="0022745C" w:rsidRPr="0022745C" w:rsidRDefault="0022745C" w:rsidP="0022745C">
      <w:pPr>
        <w:spacing w:line="480" w:lineRule="auto"/>
        <w:rPr>
          <w:rFonts w:ascii="Times" w:hAnsi="Times"/>
        </w:rPr>
      </w:pPr>
      <w:proofErr w:type="spellStart"/>
      <w:r w:rsidRPr="0022745C">
        <w:rPr>
          <w:rFonts w:ascii="Times" w:hAnsi="Times"/>
        </w:rPr>
        <w:t>Adriaanse</w:t>
      </w:r>
      <w:proofErr w:type="spellEnd"/>
      <w:r w:rsidRPr="0022745C">
        <w:rPr>
          <w:rFonts w:ascii="Times" w:hAnsi="Times"/>
        </w:rPr>
        <w:t xml:space="preserve">, L.A., </w:t>
      </w:r>
      <w:proofErr w:type="spellStart"/>
      <w:r w:rsidRPr="0022745C">
        <w:rPr>
          <w:rFonts w:ascii="Times" w:hAnsi="Times"/>
        </w:rPr>
        <w:t>Coosen</w:t>
      </w:r>
      <w:proofErr w:type="spellEnd"/>
      <w:r w:rsidRPr="0022745C">
        <w:rPr>
          <w:rFonts w:ascii="Times" w:hAnsi="Times"/>
        </w:rPr>
        <w:t xml:space="preserve">, J., 1991. </w:t>
      </w:r>
      <w:r>
        <w:rPr>
          <w:rFonts w:ascii="Times" w:hAnsi="Times"/>
        </w:rPr>
        <w:t>“</w:t>
      </w:r>
      <w:r w:rsidRPr="0022745C">
        <w:rPr>
          <w:rFonts w:ascii="Times" w:hAnsi="Times"/>
        </w:rPr>
        <w:t>Beach and dune nourishment and environmental aspects.</w:t>
      </w:r>
      <w:r>
        <w:rPr>
          <w:rFonts w:ascii="Times" w:hAnsi="Times"/>
        </w:rPr>
        <w:t>”</w:t>
      </w:r>
      <w:r w:rsidRPr="0022745C">
        <w:rPr>
          <w:rFonts w:ascii="Times" w:hAnsi="Times"/>
        </w:rPr>
        <w:t xml:space="preserve"> </w:t>
      </w:r>
      <w:r w:rsidRPr="0022745C">
        <w:rPr>
          <w:rFonts w:ascii="Times" w:hAnsi="Times"/>
          <w:i/>
          <w:iCs/>
        </w:rPr>
        <w:t>Coastal Engineering</w:t>
      </w:r>
      <w:r w:rsidRPr="0022745C">
        <w:rPr>
          <w:rFonts w:ascii="Times" w:hAnsi="Times"/>
        </w:rPr>
        <w:t xml:space="preserve"> 16, 129–146.</w:t>
      </w:r>
    </w:p>
    <w:p w14:paraId="2058F9D6" w14:textId="77777777" w:rsidR="0022745C" w:rsidRPr="0022745C" w:rsidRDefault="0022745C" w:rsidP="0022745C">
      <w:pPr>
        <w:spacing w:line="480" w:lineRule="auto"/>
        <w:rPr>
          <w:rFonts w:ascii="Times" w:eastAsia="Times" w:hAnsi="Times" w:cs="Times"/>
        </w:rPr>
      </w:pPr>
    </w:p>
    <w:p w14:paraId="11F5E092" w14:textId="05EA14FD" w:rsidR="47BA59B9" w:rsidRDefault="365258D0" w:rsidP="0BA1BB60">
      <w:pPr>
        <w:spacing w:line="480" w:lineRule="auto"/>
      </w:pPr>
      <w:proofErr w:type="spellStart"/>
      <w:r w:rsidRPr="6483B39A">
        <w:rPr>
          <w:rFonts w:ascii="Times" w:eastAsia="Times" w:hAnsi="Times" w:cs="Times"/>
        </w:rPr>
        <w:t>Airoldi</w:t>
      </w:r>
      <w:proofErr w:type="spellEnd"/>
      <w:r w:rsidRPr="6483B39A">
        <w:rPr>
          <w:rFonts w:ascii="Times" w:eastAsia="Times" w:hAnsi="Times" w:cs="Times"/>
        </w:rPr>
        <w:t xml:space="preserve">, L., Abbiati, M., Beck, M.W., Hawkins, S.J., Martin, D., </w:t>
      </w:r>
      <w:proofErr w:type="spellStart"/>
      <w:r w:rsidRPr="6483B39A">
        <w:rPr>
          <w:rFonts w:ascii="Times" w:eastAsia="Times" w:hAnsi="Times" w:cs="Times"/>
        </w:rPr>
        <w:t>Moschella</w:t>
      </w:r>
      <w:proofErr w:type="spellEnd"/>
      <w:r w:rsidRPr="6483B39A">
        <w:rPr>
          <w:rFonts w:ascii="Times" w:eastAsia="Times" w:hAnsi="Times" w:cs="Times"/>
        </w:rPr>
        <w:t xml:space="preserve">, P.S., </w:t>
      </w:r>
      <w:proofErr w:type="spellStart"/>
      <w:r w:rsidRPr="6483B39A">
        <w:rPr>
          <w:rFonts w:ascii="Times" w:eastAsia="Times" w:hAnsi="Times" w:cs="Times"/>
        </w:rPr>
        <w:t>Sundelöf</w:t>
      </w:r>
      <w:proofErr w:type="spellEnd"/>
      <w:r w:rsidRPr="6483B39A">
        <w:rPr>
          <w:rFonts w:ascii="Times" w:eastAsia="Times" w:hAnsi="Times" w:cs="Times"/>
        </w:rPr>
        <w:t xml:space="preserve">, A., Thompson, R.C., Aberg, P., 2005. </w:t>
      </w:r>
      <w:r w:rsidR="4A6B881A" w:rsidRPr="6483B39A">
        <w:rPr>
          <w:rFonts w:ascii="Times" w:eastAsia="Times" w:hAnsi="Times" w:cs="Times"/>
        </w:rPr>
        <w:t>“</w:t>
      </w:r>
      <w:r w:rsidRPr="6483B39A">
        <w:rPr>
          <w:rFonts w:ascii="Times" w:eastAsia="Times" w:hAnsi="Times" w:cs="Times"/>
        </w:rPr>
        <w:t xml:space="preserve">An ecological perspective on the deployment and design of low-crested and other hard coastal </w:t>
      </w:r>
      <w:proofErr w:type="spellStart"/>
      <w:r w:rsidRPr="6483B39A">
        <w:rPr>
          <w:rFonts w:ascii="Times" w:eastAsia="Times" w:hAnsi="Times" w:cs="Times"/>
        </w:rPr>
        <w:t>defence</w:t>
      </w:r>
      <w:proofErr w:type="spellEnd"/>
      <w:r w:rsidRPr="6483B39A">
        <w:rPr>
          <w:rFonts w:ascii="Times" w:eastAsia="Times" w:hAnsi="Times" w:cs="Times"/>
        </w:rPr>
        <w:t xml:space="preserve"> structures.</w:t>
      </w:r>
      <w:r w:rsidR="36BD0FEB"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 xml:space="preserve">Coastal </w:t>
      </w:r>
      <w:r w:rsidR="778630F0" w:rsidRPr="6483B39A">
        <w:rPr>
          <w:rFonts w:ascii="Times" w:eastAsia="Times" w:hAnsi="Times" w:cs="Times"/>
          <w:i/>
          <w:iCs/>
        </w:rPr>
        <w:t>E</w:t>
      </w:r>
      <w:r w:rsidRPr="6483B39A">
        <w:rPr>
          <w:rFonts w:ascii="Times" w:eastAsia="Times" w:hAnsi="Times" w:cs="Times"/>
          <w:i/>
          <w:iCs/>
        </w:rPr>
        <w:t>ngineering</w:t>
      </w:r>
      <w:r w:rsidRPr="6483B39A">
        <w:rPr>
          <w:rFonts w:ascii="Times" w:eastAsia="Times" w:hAnsi="Times" w:cs="Times"/>
        </w:rPr>
        <w:t xml:space="preserve"> 52, 1073–1087.</w:t>
      </w:r>
    </w:p>
    <w:p w14:paraId="42A4109A" w14:textId="2D41D07E" w:rsidR="6483B39A" w:rsidRDefault="6483B39A" w:rsidP="6483B39A">
      <w:pPr>
        <w:spacing w:line="480" w:lineRule="auto"/>
        <w:rPr>
          <w:rFonts w:ascii="Times" w:eastAsia="Times" w:hAnsi="Times" w:cs="Times"/>
        </w:rPr>
      </w:pPr>
    </w:p>
    <w:p w14:paraId="79B60CCE" w14:textId="4575E806" w:rsidR="47BA59B9" w:rsidRDefault="365258D0" w:rsidP="6483B39A">
      <w:pPr>
        <w:spacing w:line="480" w:lineRule="auto"/>
        <w:rPr>
          <w:rFonts w:ascii="Times" w:eastAsia="Times" w:hAnsi="Times" w:cs="Times"/>
        </w:rPr>
      </w:pPr>
      <w:r w:rsidRPr="6483B39A">
        <w:rPr>
          <w:rFonts w:ascii="Times" w:eastAsia="Times" w:hAnsi="Times" w:cs="Times"/>
        </w:rPr>
        <w:t>Armstrong, S.B., Lazarus, E.D., 2019. Masked Shoreline Erosion at Large Spatial Scales as a Collective Effect of Beach Nourishment. Earth’s Future 7, 74–84.</w:t>
      </w:r>
    </w:p>
    <w:p w14:paraId="41B2BCDD" w14:textId="40E7A9BA" w:rsidR="47BA59B9" w:rsidRDefault="47BA59B9" w:rsidP="0BA1BB60">
      <w:pPr>
        <w:spacing w:line="480" w:lineRule="auto"/>
        <w:rPr>
          <w:rFonts w:ascii="Times" w:eastAsia="Times" w:hAnsi="Times" w:cs="Times"/>
        </w:rPr>
      </w:pPr>
    </w:p>
    <w:p w14:paraId="142363EE" w14:textId="559626E7" w:rsidR="47BA59B9" w:rsidRDefault="365258D0" w:rsidP="0BA1BB60">
      <w:pPr>
        <w:spacing w:line="480" w:lineRule="auto"/>
      </w:pPr>
      <w:proofErr w:type="spellStart"/>
      <w:r w:rsidRPr="1592D34B">
        <w:rPr>
          <w:rFonts w:ascii="Times" w:eastAsia="Times" w:hAnsi="Times" w:cs="Times"/>
        </w:rPr>
        <w:t>Ballesta</w:t>
      </w:r>
      <w:proofErr w:type="spellEnd"/>
      <w:r w:rsidRPr="1592D34B">
        <w:rPr>
          <w:rFonts w:ascii="Times" w:eastAsia="Times" w:hAnsi="Times" w:cs="Times"/>
        </w:rPr>
        <w:t xml:space="preserve">, L., </w:t>
      </w:r>
      <w:proofErr w:type="spellStart"/>
      <w:r w:rsidRPr="1592D34B">
        <w:rPr>
          <w:rFonts w:ascii="Times" w:eastAsia="Times" w:hAnsi="Times" w:cs="Times"/>
        </w:rPr>
        <w:t>Pergent</w:t>
      </w:r>
      <w:proofErr w:type="spellEnd"/>
      <w:r w:rsidRPr="1592D34B">
        <w:rPr>
          <w:rFonts w:ascii="Times" w:eastAsia="Times" w:hAnsi="Times" w:cs="Times"/>
        </w:rPr>
        <w:t xml:space="preserve">, G., Pasqualini, V., </w:t>
      </w:r>
      <w:proofErr w:type="spellStart"/>
      <w:r w:rsidRPr="1592D34B">
        <w:rPr>
          <w:rFonts w:ascii="Times" w:eastAsia="Times" w:hAnsi="Times" w:cs="Times"/>
        </w:rPr>
        <w:t>Pergent</w:t>
      </w:r>
      <w:proofErr w:type="spellEnd"/>
      <w:r w:rsidRPr="1592D34B">
        <w:rPr>
          <w:rFonts w:ascii="Times" w:eastAsia="Times" w:hAnsi="Times" w:cs="Times"/>
        </w:rPr>
        <w:t xml:space="preserve">-Martini, C., 2000. </w:t>
      </w:r>
      <w:r w:rsidR="3F8342CA" w:rsidRPr="1592D34B">
        <w:rPr>
          <w:rFonts w:ascii="Times" w:eastAsia="Times" w:hAnsi="Times" w:cs="Times"/>
        </w:rPr>
        <w:t>“</w:t>
      </w:r>
      <w:r w:rsidRPr="1592D34B">
        <w:rPr>
          <w:rFonts w:ascii="Times" w:eastAsia="Times" w:hAnsi="Times" w:cs="Times"/>
        </w:rPr>
        <w:t xml:space="preserve">Distribution and dynamics of </w:t>
      </w:r>
      <w:r w:rsidRPr="1592D34B">
        <w:rPr>
          <w:rFonts w:ascii="Times" w:eastAsia="Times" w:hAnsi="Times" w:cs="Times"/>
          <w:i/>
          <w:iCs/>
        </w:rPr>
        <w:t xml:space="preserve">Posidonia </w:t>
      </w:r>
      <w:proofErr w:type="spellStart"/>
      <w:r w:rsidRPr="1592D34B">
        <w:rPr>
          <w:rFonts w:ascii="Times" w:eastAsia="Times" w:hAnsi="Times" w:cs="Times"/>
          <w:i/>
          <w:iCs/>
        </w:rPr>
        <w:t>oceanica</w:t>
      </w:r>
      <w:proofErr w:type="spellEnd"/>
      <w:r w:rsidRPr="1592D34B">
        <w:rPr>
          <w:rFonts w:ascii="Times" w:eastAsia="Times" w:hAnsi="Times" w:cs="Times"/>
        </w:rPr>
        <w:t xml:space="preserve"> beds along the </w:t>
      </w:r>
      <w:proofErr w:type="spellStart"/>
      <w:r w:rsidRPr="1592D34B">
        <w:rPr>
          <w:rFonts w:ascii="Times" w:eastAsia="Times" w:hAnsi="Times" w:cs="Times"/>
        </w:rPr>
        <w:t>Albères</w:t>
      </w:r>
      <w:proofErr w:type="spellEnd"/>
      <w:r w:rsidRPr="1592D34B">
        <w:rPr>
          <w:rFonts w:ascii="Times" w:eastAsia="Times" w:hAnsi="Times" w:cs="Times"/>
        </w:rPr>
        <w:t xml:space="preserve"> coastline.</w:t>
      </w:r>
      <w:r w:rsidR="3AD1344D" w:rsidRPr="1592D34B">
        <w:rPr>
          <w:rFonts w:ascii="Times" w:eastAsia="Times" w:hAnsi="Times" w:cs="Times"/>
        </w:rPr>
        <w:t>”</w:t>
      </w:r>
      <w:r w:rsidRPr="1592D34B">
        <w:rPr>
          <w:rFonts w:ascii="Times" w:eastAsia="Times" w:hAnsi="Times" w:cs="Times"/>
        </w:rPr>
        <w:t xml:space="preserve"> </w:t>
      </w:r>
      <w:proofErr w:type="spellStart"/>
      <w:r w:rsidRPr="1592D34B">
        <w:rPr>
          <w:rFonts w:ascii="Times" w:eastAsia="Times" w:hAnsi="Times" w:cs="Times"/>
          <w:i/>
          <w:iCs/>
        </w:rPr>
        <w:t>Comptes</w:t>
      </w:r>
      <w:proofErr w:type="spellEnd"/>
      <w:r w:rsidRPr="1592D34B">
        <w:rPr>
          <w:rFonts w:ascii="Times" w:eastAsia="Times" w:hAnsi="Times" w:cs="Times"/>
          <w:i/>
          <w:iCs/>
        </w:rPr>
        <w:t xml:space="preserve"> </w:t>
      </w:r>
      <w:proofErr w:type="spellStart"/>
      <w:r w:rsidRPr="1592D34B">
        <w:rPr>
          <w:rFonts w:ascii="Times" w:eastAsia="Times" w:hAnsi="Times" w:cs="Times"/>
          <w:i/>
          <w:iCs/>
        </w:rPr>
        <w:t>Rendus</w:t>
      </w:r>
      <w:proofErr w:type="spellEnd"/>
      <w:r w:rsidRPr="1592D34B">
        <w:rPr>
          <w:rFonts w:ascii="Times" w:eastAsia="Times" w:hAnsi="Times" w:cs="Times"/>
          <w:i/>
          <w:iCs/>
        </w:rPr>
        <w:t xml:space="preserve"> de </w:t>
      </w:r>
      <w:proofErr w:type="spellStart"/>
      <w:r w:rsidRPr="1592D34B">
        <w:rPr>
          <w:rFonts w:ascii="Times" w:eastAsia="Times" w:hAnsi="Times" w:cs="Times"/>
          <w:i/>
          <w:iCs/>
        </w:rPr>
        <w:t>l’Académie</w:t>
      </w:r>
      <w:proofErr w:type="spellEnd"/>
      <w:r w:rsidRPr="1592D34B">
        <w:rPr>
          <w:rFonts w:ascii="Times" w:eastAsia="Times" w:hAnsi="Times" w:cs="Times"/>
          <w:i/>
          <w:iCs/>
        </w:rPr>
        <w:t xml:space="preserve"> des Sciences</w:t>
      </w:r>
      <w:r w:rsidRPr="1592D34B">
        <w:rPr>
          <w:rFonts w:ascii="Times" w:eastAsia="Times" w:hAnsi="Times" w:cs="Times"/>
        </w:rPr>
        <w:t>-Series III-Sciences de la Vie 323, 407–414.</w:t>
      </w:r>
    </w:p>
    <w:p w14:paraId="43C41256" w14:textId="20EA549B" w:rsidR="47BA59B9" w:rsidRDefault="47BA59B9" w:rsidP="0BA1BB60">
      <w:pPr>
        <w:spacing w:line="480" w:lineRule="auto"/>
        <w:rPr>
          <w:rFonts w:ascii="Times" w:eastAsia="Times" w:hAnsi="Times" w:cs="Times"/>
        </w:rPr>
      </w:pPr>
    </w:p>
    <w:p w14:paraId="43E4D5C5" w14:textId="5BD571A2" w:rsidR="365258D0" w:rsidRDefault="365258D0" w:rsidP="066FC907">
      <w:pPr>
        <w:spacing w:line="480" w:lineRule="auto"/>
        <w:rPr>
          <w:rFonts w:ascii="Times" w:eastAsia="Times" w:hAnsi="Times" w:cs="Times"/>
        </w:rPr>
      </w:pPr>
      <w:proofErr w:type="spellStart"/>
      <w:r w:rsidRPr="066FC907">
        <w:rPr>
          <w:rFonts w:ascii="Times" w:eastAsia="Times" w:hAnsi="Times" w:cs="Times"/>
        </w:rPr>
        <w:t>Basterretxea</w:t>
      </w:r>
      <w:proofErr w:type="spellEnd"/>
      <w:r w:rsidRPr="066FC907">
        <w:rPr>
          <w:rFonts w:ascii="Times" w:eastAsia="Times" w:hAnsi="Times" w:cs="Times"/>
        </w:rPr>
        <w:t xml:space="preserve">, G., </w:t>
      </w:r>
      <w:proofErr w:type="spellStart"/>
      <w:r w:rsidRPr="066FC907">
        <w:rPr>
          <w:rFonts w:ascii="Times" w:eastAsia="Times" w:hAnsi="Times" w:cs="Times"/>
        </w:rPr>
        <w:t>Orfila</w:t>
      </w:r>
      <w:proofErr w:type="spellEnd"/>
      <w:r w:rsidRPr="066FC907">
        <w:rPr>
          <w:rFonts w:ascii="Times" w:eastAsia="Times" w:hAnsi="Times" w:cs="Times"/>
        </w:rPr>
        <w:t xml:space="preserve">, A., Jordi, A., </w:t>
      </w:r>
      <w:proofErr w:type="spellStart"/>
      <w:r w:rsidRPr="066FC907">
        <w:rPr>
          <w:rFonts w:ascii="Times" w:eastAsia="Times" w:hAnsi="Times" w:cs="Times"/>
        </w:rPr>
        <w:t>Fornós</w:t>
      </w:r>
      <w:proofErr w:type="spellEnd"/>
      <w:r w:rsidRPr="066FC907">
        <w:rPr>
          <w:rFonts w:ascii="Times" w:eastAsia="Times" w:hAnsi="Times" w:cs="Times"/>
        </w:rPr>
        <w:t xml:space="preserve">, J.J., </w:t>
      </w:r>
      <w:proofErr w:type="spellStart"/>
      <w:r w:rsidRPr="066FC907">
        <w:rPr>
          <w:rFonts w:ascii="Times" w:eastAsia="Times" w:hAnsi="Times" w:cs="Times"/>
        </w:rPr>
        <w:t>Tintoré</w:t>
      </w:r>
      <w:proofErr w:type="spellEnd"/>
      <w:r w:rsidRPr="066FC907">
        <w:rPr>
          <w:rFonts w:ascii="Times" w:eastAsia="Times" w:hAnsi="Times" w:cs="Times"/>
        </w:rPr>
        <w:t xml:space="preserve">, J., 2007. </w:t>
      </w:r>
      <w:r w:rsidR="18748324" w:rsidRPr="066FC907">
        <w:rPr>
          <w:rFonts w:ascii="Times" w:eastAsia="Times" w:hAnsi="Times" w:cs="Times"/>
        </w:rPr>
        <w:t>“</w:t>
      </w:r>
      <w:r w:rsidRPr="066FC907">
        <w:rPr>
          <w:rFonts w:ascii="Times" w:eastAsia="Times" w:hAnsi="Times" w:cs="Times"/>
        </w:rPr>
        <w:t>Evaluation of a small volume renourishment strategy on a narrow Mediterranean beach.</w:t>
      </w:r>
      <w:r w:rsidR="0B728198" w:rsidRPr="066FC907">
        <w:rPr>
          <w:rFonts w:ascii="Times" w:eastAsia="Times" w:hAnsi="Times" w:cs="Times"/>
        </w:rPr>
        <w:t>”</w:t>
      </w:r>
      <w:r w:rsidRPr="066FC907">
        <w:rPr>
          <w:rFonts w:ascii="Times" w:eastAsia="Times" w:hAnsi="Times" w:cs="Times"/>
        </w:rPr>
        <w:t xml:space="preserve"> </w:t>
      </w:r>
      <w:r w:rsidRPr="066FC907">
        <w:rPr>
          <w:rFonts w:ascii="Times" w:eastAsia="Times" w:hAnsi="Times" w:cs="Times"/>
          <w:i/>
          <w:iCs/>
        </w:rPr>
        <w:t xml:space="preserve">Geomorphology </w:t>
      </w:r>
      <w:r w:rsidRPr="066FC907">
        <w:rPr>
          <w:rFonts w:ascii="Times" w:eastAsia="Times" w:hAnsi="Times" w:cs="Times"/>
        </w:rPr>
        <w:t>88, 139–151.</w:t>
      </w:r>
    </w:p>
    <w:p w14:paraId="073752F8" w14:textId="7EF6C8F4" w:rsidR="066FC907" w:rsidRDefault="066FC907" w:rsidP="066FC907">
      <w:pPr>
        <w:spacing w:line="480" w:lineRule="auto"/>
        <w:rPr>
          <w:rFonts w:ascii="Times" w:eastAsia="Times" w:hAnsi="Times" w:cs="Times"/>
        </w:rPr>
      </w:pPr>
    </w:p>
    <w:p w14:paraId="0160F232" w14:textId="1FFAA5BB" w:rsidR="16649B61" w:rsidRDefault="16649B61" w:rsidP="066FC907">
      <w:pPr>
        <w:spacing w:line="480" w:lineRule="auto"/>
        <w:rPr>
          <w:rFonts w:ascii="Times" w:eastAsia="Times" w:hAnsi="Times" w:cs="Times"/>
        </w:rPr>
      </w:pPr>
      <w:r w:rsidRPr="066FC907">
        <w:rPr>
          <w:rFonts w:ascii="Times" w:eastAsia="Times" w:hAnsi="Times" w:cs="Times"/>
        </w:rPr>
        <w:lastRenderedPageBreak/>
        <w:t xml:space="preserve">Bender, E.A., Case, T.J., Gilpin, M.E., 1984. </w:t>
      </w:r>
      <w:r w:rsidR="278EC663" w:rsidRPr="066FC907">
        <w:rPr>
          <w:rFonts w:ascii="Times" w:eastAsia="Times" w:hAnsi="Times" w:cs="Times"/>
        </w:rPr>
        <w:t>“</w:t>
      </w:r>
      <w:r w:rsidRPr="066FC907">
        <w:rPr>
          <w:rFonts w:ascii="Times" w:eastAsia="Times" w:hAnsi="Times" w:cs="Times"/>
        </w:rPr>
        <w:t>Perturbation Experiments in Community Ecology: Theory and Practice.</w:t>
      </w:r>
      <w:r w:rsidR="63AA9045" w:rsidRPr="066FC907">
        <w:rPr>
          <w:rFonts w:ascii="Times" w:eastAsia="Times" w:hAnsi="Times" w:cs="Times"/>
        </w:rPr>
        <w:t>”</w:t>
      </w:r>
      <w:r w:rsidRPr="066FC907">
        <w:rPr>
          <w:rFonts w:ascii="Times" w:eastAsia="Times" w:hAnsi="Times" w:cs="Times"/>
        </w:rPr>
        <w:t xml:space="preserve"> </w:t>
      </w:r>
      <w:r w:rsidRPr="066FC907">
        <w:rPr>
          <w:rFonts w:ascii="Times" w:eastAsia="Times" w:hAnsi="Times" w:cs="Times"/>
          <w:i/>
          <w:iCs/>
        </w:rPr>
        <w:t xml:space="preserve">Ecology </w:t>
      </w:r>
      <w:r w:rsidRPr="066FC907">
        <w:rPr>
          <w:rFonts w:ascii="Times" w:eastAsia="Times" w:hAnsi="Times" w:cs="Times"/>
        </w:rPr>
        <w:t>65, 1–13.</w:t>
      </w:r>
    </w:p>
    <w:p w14:paraId="39FFEEEA" w14:textId="44AD5B22" w:rsidR="066FC907" w:rsidRDefault="066FC907" w:rsidP="066FC907">
      <w:pPr>
        <w:rPr>
          <w:rFonts w:ascii="Times" w:eastAsia="Times" w:hAnsi="Times" w:cs="Times"/>
        </w:rPr>
      </w:pPr>
    </w:p>
    <w:p w14:paraId="06BC266E" w14:textId="494905B6" w:rsidR="47BA59B9" w:rsidRDefault="365258D0" w:rsidP="6483B39A">
      <w:pPr>
        <w:spacing w:line="480" w:lineRule="auto"/>
        <w:rPr>
          <w:rFonts w:ascii="Times" w:eastAsia="Times" w:hAnsi="Times" w:cs="Times"/>
        </w:rPr>
      </w:pPr>
      <w:proofErr w:type="spellStart"/>
      <w:r w:rsidRPr="6483B39A">
        <w:rPr>
          <w:rFonts w:ascii="Times" w:eastAsia="Times" w:hAnsi="Times" w:cs="Times"/>
        </w:rPr>
        <w:t>Benedet</w:t>
      </w:r>
      <w:proofErr w:type="spellEnd"/>
      <w:r w:rsidRPr="6483B39A">
        <w:rPr>
          <w:rFonts w:ascii="Times" w:eastAsia="Times" w:hAnsi="Times" w:cs="Times"/>
        </w:rPr>
        <w:t xml:space="preserve">, L., </w:t>
      </w:r>
      <w:proofErr w:type="spellStart"/>
      <w:r w:rsidRPr="6483B39A">
        <w:rPr>
          <w:rFonts w:ascii="Times" w:eastAsia="Times" w:hAnsi="Times" w:cs="Times"/>
        </w:rPr>
        <w:t>Finkl</w:t>
      </w:r>
      <w:proofErr w:type="spellEnd"/>
      <w:r w:rsidRPr="6483B39A">
        <w:rPr>
          <w:rFonts w:ascii="Times" w:eastAsia="Times" w:hAnsi="Times" w:cs="Times"/>
        </w:rPr>
        <w:t xml:space="preserve">, C.W., Campbell, T., Klein, A., 2004. </w:t>
      </w:r>
      <w:r w:rsidR="2939C891" w:rsidRPr="6483B39A">
        <w:rPr>
          <w:rFonts w:ascii="Times" w:eastAsia="Times" w:hAnsi="Times" w:cs="Times"/>
        </w:rPr>
        <w:t>“</w:t>
      </w:r>
      <w:r w:rsidRPr="6483B39A">
        <w:rPr>
          <w:rFonts w:ascii="Times" w:eastAsia="Times" w:hAnsi="Times" w:cs="Times"/>
        </w:rPr>
        <w:t xml:space="preserve">Predicting the effect of beach nourishment and cross-shore sediment variation on beach </w:t>
      </w:r>
      <w:proofErr w:type="spellStart"/>
      <w:r w:rsidRPr="6483B39A">
        <w:rPr>
          <w:rFonts w:ascii="Times" w:eastAsia="Times" w:hAnsi="Times" w:cs="Times"/>
        </w:rPr>
        <w:t>morphodynamic</w:t>
      </w:r>
      <w:proofErr w:type="spellEnd"/>
      <w:r w:rsidRPr="6483B39A">
        <w:rPr>
          <w:rFonts w:ascii="Times" w:eastAsia="Times" w:hAnsi="Times" w:cs="Times"/>
        </w:rPr>
        <w:t xml:space="preserve"> assessment. </w:t>
      </w:r>
      <w:r w:rsidR="78DDCEA0" w:rsidRPr="6483B39A">
        <w:rPr>
          <w:rFonts w:ascii="Times" w:eastAsia="Times" w:hAnsi="Times" w:cs="Times"/>
        </w:rPr>
        <w:t>“</w:t>
      </w:r>
      <w:r w:rsidRPr="6483B39A">
        <w:rPr>
          <w:rFonts w:ascii="Times" w:eastAsia="Times" w:hAnsi="Times" w:cs="Times"/>
          <w:i/>
          <w:iCs/>
        </w:rPr>
        <w:t>Coastal Engineering</w:t>
      </w:r>
      <w:r w:rsidRPr="6483B39A">
        <w:rPr>
          <w:rFonts w:ascii="Times" w:eastAsia="Times" w:hAnsi="Times" w:cs="Times"/>
        </w:rPr>
        <w:t xml:space="preserve">, Coastal </w:t>
      </w:r>
      <w:proofErr w:type="spellStart"/>
      <w:r w:rsidRPr="6483B39A">
        <w:rPr>
          <w:rFonts w:ascii="Times" w:eastAsia="Times" w:hAnsi="Times" w:cs="Times"/>
        </w:rPr>
        <w:t>Morphodynamic</w:t>
      </w:r>
      <w:proofErr w:type="spellEnd"/>
      <w:r w:rsidRPr="6483B39A">
        <w:rPr>
          <w:rFonts w:ascii="Times" w:eastAsia="Times" w:hAnsi="Times" w:cs="Times"/>
        </w:rPr>
        <w:t xml:space="preserve"> Modeling 51, 839–861.</w:t>
      </w:r>
    </w:p>
    <w:p w14:paraId="3BCFB4A1" w14:textId="326B6677" w:rsidR="47BA59B9" w:rsidRDefault="47BA59B9" w:rsidP="0BA1BB60">
      <w:pPr>
        <w:spacing w:line="480" w:lineRule="auto"/>
        <w:rPr>
          <w:rFonts w:ascii="Times" w:eastAsia="Times" w:hAnsi="Times" w:cs="Times"/>
        </w:rPr>
      </w:pPr>
    </w:p>
    <w:p w14:paraId="5414D88C" w14:textId="17318DDD" w:rsidR="47BA59B9" w:rsidRDefault="365258D0" w:rsidP="0BA1BB60">
      <w:pPr>
        <w:spacing w:line="480" w:lineRule="auto"/>
      </w:pPr>
      <w:proofErr w:type="spellStart"/>
      <w:r w:rsidRPr="1592D34B">
        <w:rPr>
          <w:rFonts w:ascii="Times" w:eastAsia="Times" w:hAnsi="Times" w:cs="Times"/>
        </w:rPr>
        <w:t>Beyst</w:t>
      </w:r>
      <w:proofErr w:type="spellEnd"/>
      <w:r w:rsidRPr="1592D34B">
        <w:rPr>
          <w:rFonts w:ascii="Times" w:eastAsia="Times" w:hAnsi="Times" w:cs="Times"/>
        </w:rPr>
        <w:t xml:space="preserve">, B., </w:t>
      </w:r>
      <w:proofErr w:type="spellStart"/>
      <w:r w:rsidRPr="1592D34B">
        <w:rPr>
          <w:rFonts w:ascii="Times" w:eastAsia="Times" w:hAnsi="Times" w:cs="Times"/>
        </w:rPr>
        <w:t>Hostens</w:t>
      </w:r>
      <w:proofErr w:type="spellEnd"/>
      <w:r w:rsidRPr="1592D34B">
        <w:rPr>
          <w:rFonts w:ascii="Times" w:eastAsia="Times" w:hAnsi="Times" w:cs="Times"/>
        </w:rPr>
        <w:t xml:space="preserve">, K., Mees, J., 2002. </w:t>
      </w:r>
      <w:r w:rsidR="1CE9746B" w:rsidRPr="1592D34B">
        <w:rPr>
          <w:rFonts w:ascii="Times" w:eastAsia="Times" w:hAnsi="Times" w:cs="Times"/>
        </w:rPr>
        <w:t>“</w:t>
      </w:r>
      <w:r w:rsidRPr="1592D34B">
        <w:rPr>
          <w:rFonts w:ascii="Times" w:eastAsia="Times" w:hAnsi="Times" w:cs="Times"/>
        </w:rPr>
        <w:t xml:space="preserve">Factors influencing the spatial variation in fish and </w:t>
      </w:r>
      <w:proofErr w:type="spellStart"/>
      <w:r w:rsidRPr="1592D34B">
        <w:rPr>
          <w:rFonts w:ascii="Times" w:eastAsia="Times" w:hAnsi="Times" w:cs="Times"/>
        </w:rPr>
        <w:t>macrocrustacean</w:t>
      </w:r>
      <w:proofErr w:type="spellEnd"/>
      <w:r w:rsidRPr="1592D34B">
        <w:rPr>
          <w:rFonts w:ascii="Times" w:eastAsia="Times" w:hAnsi="Times" w:cs="Times"/>
        </w:rPr>
        <w:t xml:space="preserve"> communities in the surf zone of sandy beaches in Belgium.</w:t>
      </w:r>
      <w:r w:rsidR="3C9C50FB"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the Marine Biological Association of the United Kingdom</w:t>
      </w:r>
      <w:r w:rsidRPr="1592D34B">
        <w:rPr>
          <w:rFonts w:ascii="Times" w:eastAsia="Times" w:hAnsi="Times" w:cs="Times"/>
        </w:rPr>
        <w:t xml:space="preserve"> 82, 181–187.</w:t>
      </w:r>
    </w:p>
    <w:p w14:paraId="1EBEAC87" w14:textId="61B452C0" w:rsidR="47BA59B9" w:rsidRDefault="47BA59B9" w:rsidP="0BA1BB60">
      <w:pPr>
        <w:spacing w:line="480" w:lineRule="auto"/>
        <w:rPr>
          <w:rFonts w:ascii="Times" w:eastAsia="Times" w:hAnsi="Times" w:cs="Times"/>
        </w:rPr>
      </w:pPr>
    </w:p>
    <w:p w14:paraId="39D34A72" w14:textId="2FFB6F93" w:rsidR="47BA59B9" w:rsidRDefault="365258D0" w:rsidP="0BA1BB60">
      <w:pPr>
        <w:spacing w:line="480" w:lineRule="auto"/>
      </w:pPr>
      <w:r w:rsidRPr="1592D34B">
        <w:rPr>
          <w:rFonts w:ascii="Times" w:eastAsia="Times" w:hAnsi="Times" w:cs="Times"/>
        </w:rPr>
        <w:t xml:space="preserve">Bilodeau, A.L., Robert P. Bourgeois, 2004. </w:t>
      </w:r>
      <w:r w:rsidR="2ACBFCAE" w:rsidRPr="1592D34B">
        <w:rPr>
          <w:rFonts w:ascii="Times" w:eastAsia="Times" w:hAnsi="Times" w:cs="Times"/>
        </w:rPr>
        <w:t>“</w:t>
      </w:r>
      <w:r w:rsidRPr="1592D34B">
        <w:rPr>
          <w:rFonts w:ascii="Times" w:eastAsia="Times" w:hAnsi="Times" w:cs="Times"/>
        </w:rPr>
        <w:t xml:space="preserve">Impact of Beach Restoration on the Deep-Burrowing Ghost Shrimp, </w:t>
      </w:r>
      <w:proofErr w:type="spellStart"/>
      <w:r w:rsidRPr="1592D34B">
        <w:rPr>
          <w:rFonts w:ascii="Times" w:eastAsia="Times" w:hAnsi="Times" w:cs="Times"/>
          <w:i/>
          <w:iCs/>
        </w:rPr>
        <w:t>Callichirus</w:t>
      </w:r>
      <w:proofErr w:type="spellEnd"/>
      <w:r w:rsidRPr="1592D34B">
        <w:rPr>
          <w:rFonts w:ascii="Times" w:eastAsia="Times" w:hAnsi="Times" w:cs="Times"/>
          <w:i/>
          <w:iCs/>
        </w:rPr>
        <w:t xml:space="preserve"> </w:t>
      </w:r>
      <w:proofErr w:type="spellStart"/>
      <w:r w:rsidRPr="1592D34B">
        <w:rPr>
          <w:rFonts w:ascii="Times" w:eastAsia="Times" w:hAnsi="Times" w:cs="Times"/>
          <w:i/>
          <w:iCs/>
        </w:rPr>
        <w:t>islagrande</w:t>
      </w:r>
      <w:proofErr w:type="spellEnd"/>
      <w:r w:rsidRPr="1592D34B">
        <w:rPr>
          <w:rFonts w:ascii="Times" w:eastAsia="Times" w:hAnsi="Times" w:cs="Times"/>
        </w:rPr>
        <w:t>.</w:t>
      </w:r>
      <w:r w:rsidR="0648EBB3"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Coastal Research</w:t>
      </w:r>
      <w:r w:rsidRPr="1592D34B">
        <w:rPr>
          <w:rFonts w:ascii="Times" w:eastAsia="Times" w:hAnsi="Times" w:cs="Times"/>
        </w:rPr>
        <w:t xml:space="preserve"> 20, 931–936.</w:t>
      </w:r>
    </w:p>
    <w:p w14:paraId="354DAB4B" w14:textId="6FD9EDD0" w:rsidR="47BA59B9" w:rsidRDefault="47BA59B9" w:rsidP="0BA1BB60">
      <w:pPr>
        <w:spacing w:line="480" w:lineRule="auto"/>
        <w:rPr>
          <w:rFonts w:ascii="Times" w:eastAsia="Times" w:hAnsi="Times" w:cs="Times"/>
        </w:rPr>
      </w:pPr>
    </w:p>
    <w:p w14:paraId="724A84BE" w14:textId="76036401" w:rsidR="47BA59B9" w:rsidRDefault="365258D0" w:rsidP="0BA1BB60">
      <w:pPr>
        <w:spacing w:line="480" w:lineRule="auto"/>
      </w:pPr>
      <w:r w:rsidRPr="1592D34B">
        <w:rPr>
          <w:rFonts w:ascii="Times" w:eastAsia="Times" w:hAnsi="Times" w:cs="Times"/>
        </w:rPr>
        <w:t xml:space="preserve">Bird, E.C.F., 1985. </w:t>
      </w:r>
      <w:r w:rsidRPr="1592D34B">
        <w:rPr>
          <w:rFonts w:ascii="Times" w:eastAsia="Times" w:hAnsi="Times" w:cs="Times"/>
          <w:i/>
          <w:iCs/>
        </w:rPr>
        <w:t>Coastline Changes</w:t>
      </w:r>
      <w:r w:rsidRPr="1592D34B">
        <w:rPr>
          <w:rFonts w:ascii="Times" w:eastAsia="Times" w:hAnsi="Times" w:cs="Times"/>
        </w:rPr>
        <w:t>. Wiley-</w:t>
      </w:r>
      <w:proofErr w:type="spellStart"/>
      <w:r w:rsidRPr="1592D34B">
        <w:rPr>
          <w:rFonts w:ascii="Times" w:eastAsia="Times" w:hAnsi="Times" w:cs="Times"/>
        </w:rPr>
        <w:t>Interscience</w:t>
      </w:r>
      <w:proofErr w:type="spellEnd"/>
      <w:r w:rsidRPr="1592D34B">
        <w:rPr>
          <w:rFonts w:ascii="Times" w:eastAsia="Times" w:hAnsi="Times" w:cs="Times"/>
        </w:rPr>
        <w:t>, Chichester.</w:t>
      </w:r>
    </w:p>
    <w:p w14:paraId="4F58E912" w14:textId="398282D2" w:rsidR="47BA59B9" w:rsidRDefault="47BA59B9" w:rsidP="0BA1BB60">
      <w:pPr>
        <w:spacing w:line="480" w:lineRule="auto"/>
        <w:rPr>
          <w:rFonts w:ascii="Times" w:eastAsia="Times" w:hAnsi="Times" w:cs="Times"/>
        </w:rPr>
      </w:pPr>
    </w:p>
    <w:p w14:paraId="01F2F3F5" w14:textId="3A702F95" w:rsidR="47BA59B9" w:rsidRDefault="365258D0" w:rsidP="0BA1BB60">
      <w:pPr>
        <w:spacing w:line="480" w:lineRule="auto"/>
      </w:pPr>
      <w:proofErr w:type="spellStart"/>
      <w:r w:rsidRPr="1592D34B">
        <w:rPr>
          <w:rFonts w:ascii="Times" w:eastAsia="Times" w:hAnsi="Times" w:cs="Times"/>
        </w:rPr>
        <w:t>Bitan</w:t>
      </w:r>
      <w:proofErr w:type="spellEnd"/>
      <w:r w:rsidRPr="1592D34B">
        <w:rPr>
          <w:rFonts w:ascii="Times" w:eastAsia="Times" w:hAnsi="Times" w:cs="Times"/>
        </w:rPr>
        <w:t xml:space="preserve">, M., </w:t>
      </w:r>
      <w:proofErr w:type="spellStart"/>
      <w:r w:rsidRPr="1592D34B">
        <w:rPr>
          <w:rFonts w:ascii="Times" w:eastAsia="Times" w:hAnsi="Times" w:cs="Times"/>
        </w:rPr>
        <w:t>Galili</w:t>
      </w:r>
      <w:proofErr w:type="spellEnd"/>
      <w:r w:rsidRPr="1592D34B">
        <w:rPr>
          <w:rFonts w:ascii="Times" w:eastAsia="Times" w:hAnsi="Times" w:cs="Times"/>
        </w:rPr>
        <w:t xml:space="preserve">, E., </w:t>
      </w:r>
      <w:proofErr w:type="spellStart"/>
      <w:r w:rsidRPr="1592D34B">
        <w:rPr>
          <w:rFonts w:ascii="Times" w:eastAsia="Times" w:hAnsi="Times" w:cs="Times"/>
        </w:rPr>
        <w:t>Spanier</w:t>
      </w:r>
      <w:proofErr w:type="spellEnd"/>
      <w:r w:rsidRPr="1592D34B">
        <w:rPr>
          <w:rFonts w:ascii="Times" w:eastAsia="Times" w:hAnsi="Times" w:cs="Times"/>
        </w:rPr>
        <w:t xml:space="preserve">, E., </w:t>
      </w:r>
      <w:proofErr w:type="spellStart"/>
      <w:r w:rsidRPr="1592D34B">
        <w:rPr>
          <w:rFonts w:ascii="Times" w:eastAsia="Times" w:hAnsi="Times" w:cs="Times"/>
        </w:rPr>
        <w:t>Zviely</w:t>
      </w:r>
      <w:proofErr w:type="spellEnd"/>
      <w:r w:rsidRPr="1592D34B">
        <w:rPr>
          <w:rFonts w:ascii="Times" w:eastAsia="Times" w:hAnsi="Times" w:cs="Times"/>
        </w:rPr>
        <w:t xml:space="preserve">, D., 2020. </w:t>
      </w:r>
      <w:r w:rsidR="2682B8D2" w:rsidRPr="1592D34B">
        <w:rPr>
          <w:rFonts w:ascii="Times" w:eastAsia="Times" w:hAnsi="Times" w:cs="Times"/>
        </w:rPr>
        <w:t>“</w:t>
      </w:r>
      <w:r w:rsidRPr="1592D34B">
        <w:rPr>
          <w:rFonts w:ascii="Times" w:eastAsia="Times" w:hAnsi="Times" w:cs="Times"/>
        </w:rPr>
        <w:t>Beach Nourishment Alternatives for Mitigating Erosion of Ancient Coastal Sites on the Mediterranean Coast of Israel.</w:t>
      </w:r>
      <w:r w:rsidR="6CE655C5"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Marine Science and Engineering</w:t>
      </w:r>
      <w:r w:rsidRPr="1592D34B">
        <w:rPr>
          <w:rFonts w:ascii="Times" w:eastAsia="Times" w:hAnsi="Times" w:cs="Times"/>
        </w:rPr>
        <w:t xml:space="preserve"> 8, 509.</w:t>
      </w:r>
    </w:p>
    <w:p w14:paraId="799CDD44" w14:textId="2CFB14B6" w:rsidR="47BA59B9" w:rsidRDefault="47BA59B9" w:rsidP="0BA1BB60">
      <w:pPr>
        <w:spacing w:line="480" w:lineRule="auto"/>
        <w:rPr>
          <w:rFonts w:ascii="Times" w:eastAsia="Times" w:hAnsi="Times" w:cs="Times"/>
        </w:rPr>
      </w:pPr>
    </w:p>
    <w:p w14:paraId="555EDD48" w14:textId="03D3CE90" w:rsidR="47BA59B9" w:rsidRDefault="2A6AFB65" w:rsidP="6483B39A">
      <w:pPr>
        <w:spacing w:line="480" w:lineRule="auto"/>
        <w:rPr>
          <w:rFonts w:ascii="Times" w:eastAsia="Times" w:hAnsi="Times" w:cs="Times"/>
        </w:rPr>
      </w:pPr>
      <w:proofErr w:type="spellStart"/>
      <w:r w:rsidRPr="6483B39A">
        <w:rPr>
          <w:rFonts w:ascii="Times" w:eastAsia="Times" w:hAnsi="Times" w:cs="Times"/>
        </w:rPr>
        <w:t>Bocamazo</w:t>
      </w:r>
      <w:proofErr w:type="spellEnd"/>
      <w:r w:rsidRPr="6483B39A">
        <w:rPr>
          <w:rFonts w:ascii="Times" w:eastAsia="Times" w:hAnsi="Times" w:cs="Times"/>
        </w:rPr>
        <w:t xml:space="preserve">, L.M., </w:t>
      </w:r>
      <w:proofErr w:type="spellStart"/>
      <w:r w:rsidRPr="6483B39A">
        <w:rPr>
          <w:rFonts w:ascii="Times" w:eastAsia="Times" w:hAnsi="Times" w:cs="Times"/>
        </w:rPr>
        <w:t>Grosskopf</w:t>
      </w:r>
      <w:proofErr w:type="spellEnd"/>
      <w:r w:rsidRPr="6483B39A">
        <w:rPr>
          <w:rFonts w:ascii="Times" w:eastAsia="Times" w:hAnsi="Times" w:cs="Times"/>
        </w:rPr>
        <w:t xml:space="preserve">, W.G., </w:t>
      </w:r>
      <w:proofErr w:type="spellStart"/>
      <w:r w:rsidRPr="6483B39A">
        <w:rPr>
          <w:rFonts w:ascii="Times" w:eastAsia="Times" w:hAnsi="Times" w:cs="Times"/>
        </w:rPr>
        <w:t>Buonuiato</w:t>
      </w:r>
      <w:proofErr w:type="spellEnd"/>
      <w:r w:rsidRPr="6483B39A">
        <w:rPr>
          <w:rFonts w:ascii="Times" w:eastAsia="Times" w:hAnsi="Times" w:cs="Times"/>
        </w:rPr>
        <w:t xml:space="preserve">, F.S., 2011. “Beach Nourishment, Shoreline Change, and Dune Growth at Westhampton Beach, New York, 1996-2009.” </w:t>
      </w:r>
      <w:r w:rsidRPr="6483B39A">
        <w:rPr>
          <w:rFonts w:ascii="Times" w:eastAsia="Times" w:hAnsi="Times" w:cs="Times"/>
          <w:i/>
          <w:iCs/>
        </w:rPr>
        <w:t>Journal of Coastal Research</w:t>
      </w:r>
      <w:r w:rsidRPr="6483B39A">
        <w:rPr>
          <w:rFonts w:ascii="Times" w:eastAsia="Times" w:hAnsi="Times" w:cs="Times"/>
        </w:rPr>
        <w:t xml:space="preserve"> 59, 181–191.</w:t>
      </w:r>
    </w:p>
    <w:p w14:paraId="4B9E1780" w14:textId="5E2838D4" w:rsidR="47BA59B9" w:rsidRDefault="47BA59B9" w:rsidP="1592D34B">
      <w:pPr>
        <w:spacing w:line="480" w:lineRule="auto"/>
        <w:rPr>
          <w:rFonts w:ascii="Times" w:eastAsia="Times" w:hAnsi="Times" w:cs="Times"/>
        </w:rPr>
      </w:pPr>
    </w:p>
    <w:p w14:paraId="1F981A5D" w14:textId="1F877DDC" w:rsidR="47BA59B9" w:rsidRDefault="365258D0" w:rsidP="0BA1BB60">
      <w:pPr>
        <w:spacing w:line="480" w:lineRule="auto"/>
      </w:pPr>
      <w:r w:rsidRPr="1592D34B">
        <w:rPr>
          <w:rFonts w:ascii="Times" w:eastAsia="Times" w:hAnsi="Times" w:cs="Times"/>
        </w:rPr>
        <w:lastRenderedPageBreak/>
        <w:t xml:space="preserve">Bowman, M.L., Dolan, R., 1985. </w:t>
      </w:r>
      <w:r w:rsidR="1A48D168" w:rsidRPr="1592D34B">
        <w:rPr>
          <w:rFonts w:ascii="Times" w:eastAsia="Times" w:hAnsi="Times" w:cs="Times"/>
        </w:rPr>
        <w:t>“</w:t>
      </w:r>
      <w:r w:rsidRPr="1592D34B">
        <w:rPr>
          <w:rFonts w:ascii="Times" w:eastAsia="Times" w:hAnsi="Times" w:cs="Times"/>
        </w:rPr>
        <w:t xml:space="preserve">The relationship of </w:t>
      </w:r>
      <w:r w:rsidRPr="1592D34B">
        <w:rPr>
          <w:rFonts w:ascii="Times" w:eastAsia="Times" w:hAnsi="Times" w:cs="Times"/>
          <w:i/>
          <w:iCs/>
        </w:rPr>
        <w:t xml:space="preserve">Emerita </w:t>
      </w:r>
      <w:proofErr w:type="spellStart"/>
      <w:r w:rsidRPr="1592D34B">
        <w:rPr>
          <w:rFonts w:ascii="Times" w:eastAsia="Times" w:hAnsi="Times" w:cs="Times"/>
          <w:i/>
          <w:iCs/>
        </w:rPr>
        <w:t>talpoida</w:t>
      </w:r>
      <w:proofErr w:type="spellEnd"/>
      <w:r w:rsidRPr="1592D34B">
        <w:rPr>
          <w:rFonts w:ascii="Times" w:eastAsia="Times" w:hAnsi="Times" w:cs="Times"/>
        </w:rPr>
        <w:t xml:space="preserve"> to beach characteristics.</w:t>
      </w:r>
      <w:r w:rsidR="3CA1ED84"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Coastal Research</w:t>
      </w:r>
      <w:r w:rsidRPr="1592D34B">
        <w:rPr>
          <w:rFonts w:ascii="Times" w:eastAsia="Times" w:hAnsi="Times" w:cs="Times"/>
        </w:rPr>
        <w:t xml:space="preserve"> 1, 151–163.</w:t>
      </w:r>
    </w:p>
    <w:p w14:paraId="0F231511" w14:textId="0CC9A079" w:rsidR="47BA59B9" w:rsidRDefault="47BA59B9" w:rsidP="0BA1BB60">
      <w:pPr>
        <w:spacing w:line="480" w:lineRule="auto"/>
        <w:rPr>
          <w:rFonts w:ascii="Times" w:eastAsia="Times" w:hAnsi="Times" w:cs="Times"/>
        </w:rPr>
      </w:pPr>
    </w:p>
    <w:p w14:paraId="72F649FF" w14:textId="2A58B88A" w:rsidR="47BA59B9" w:rsidRDefault="365258D0" w:rsidP="0BA1BB60">
      <w:pPr>
        <w:spacing w:line="480" w:lineRule="auto"/>
      </w:pPr>
      <w:r w:rsidRPr="1592D34B">
        <w:rPr>
          <w:rFonts w:ascii="Times" w:eastAsia="Times" w:hAnsi="Times" w:cs="Times"/>
        </w:rPr>
        <w:t xml:space="preserve">Brock, K.A., Reece, J.S., Ehrhart, L.M., 2009. </w:t>
      </w:r>
      <w:r w:rsidR="6F051A93" w:rsidRPr="1592D34B">
        <w:rPr>
          <w:rFonts w:ascii="Times" w:eastAsia="Times" w:hAnsi="Times" w:cs="Times"/>
        </w:rPr>
        <w:t>“</w:t>
      </w:r>
      <w:r w:rsidRPr="1592D34B">
        <w:rPr>
          <w:rFonts w:ascii="Times" w:eastAsia="Times" w:hAnsi="Times" w:cs="Times"/>
        </w:rPr>
        <w:t>The effects of artificial beach nourishment on marine turtles: differences between loggerhead and green turtles.</w:t>
      </w:r>
      <w:r w:rsidR="34E3AABC"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Restoration Ecology</w:t>
      </w:r>
      <w:r w:rsidRPr="1592D34B">
        <w:rPr>
          <w:rFonts w:ascii="Times" w:eastAsia="Times" w:hAnsi="Times" w:cs="Times"/>
        </w:rPr>
        <w:t xml:space="preserve"> 17, 297–307.</w:t>
      </w:r>
    </w:p>
    <w:p w14:paraId="1EE9736F" w14:textId="2805F704" w:rsidR="47BA59B9" w:rsidRDefault="47BA59B9" w:rsidP="0BA1BB60">
      <w:pPr>
        <w:spacing w:line="480" w:lineRule="auto"/>
        <w:rPr>
          <w:rFonts w:ascii="Times" w:eastAsia="Times" w:hAnsi="Times" w:cs="Times"/>
        </w:rPr>
      </w:pPr>
    </w:p>
    <w:p w14:paraId="311E2D99" w14:textId="0C4BDF65" w:rsidR="47BA59B9" w:rsidRDefault="365258D0" w:rsidP="6483B39A">
      <w:pPr>
        <w:spacing w:line="480" w:lineRule="auto"/>
        <w:rPr>
          <w:rFonts w:ascii="Times" w:eastAsia="Times" w:hAnsi="Times" w:cs="Times"/>
        </w:rPr>
      </w:pPr>
      <w:r w:rsidRPr="6483B39A">
        <w:rPr>
          <w:rFonts w:ascii="Times" w:eastAsia="Times" w:hAnsi="Times" w:cs="Times"/>
        </w:rPr>
        <w:t xml:space="preserve">Brown, A.C., McLachlan, A., 1990. </w:t>
      </w:r>
      <w:r w:rsidRPr="6483B39A">
        <w:rPr>
          <w:rFonts w:ascii="Times" w:eastAsia="Times" w:hAnsi="Times" w:cs="Times"/>
          <w:i/>
          <w:iCs/>
        </w:rPr>
        <w:t>Ecology of sandy shores</w:t>
      </w:r>
      <w:r w:rsidRPr="6483B39A">
        <w:rPr>
          <w:rFonts w:ascii="Times" w:eastAsia="Times" w:hAnsi="Times" w:cs="Times"/>
        </w:rPr>
        <w:t>. Elsevier, New York</w:t>
      </w:r>
      <w:r w:rsidR="2E4D2DD4" w:rsidRPr="6483B39A">
        <w:rPr>
          <w:rFonts w:ascii="Times" w:eastAsia="Times" w:hAnsi="Times" w:cs="Times"/>
        </w:rPr>
        <w:t>, 372 pp.</w:t>
      </w:r>
    </w:p>
    <w:p w14:paraId="7B6ACA33" w14:textId="73EA059B" w:rsidR="47BA59B9" w:rsidRDefault="47BA59B9" w:rsidP="0BA1BB60">
      <w:pPr>
        <w:spacing w:line="480" w:lineRule="auto"/>
        <w:rPr>
          <w:rFonts w:ascii="Times" w:eastAsia="Times" w:hAnsi="Times" w:cs="Times"/>
        </w:rPr>
      </w:pPr>
    </w:p>
    <w:p w14:paraId="22C6F1FC" w14:textId="15F1F956" w:rsidR="47BA59B9" w:rsidRDefault="365258D0" w:rsidP="0BA1BB60">
      <w:pPr>
        <w:spacing w:line="480" w:lineRule="auto"/>
        <w:rPr>
          <w:rFonts w:ascii="Times" w:eastAsia="Times" w:hAnsi="Times" w:cs="Times"/>
        </w:rPr>
      </w:pPr>
      <w:r w:rsidRPr="6483B39A">
        <w:rPr>
          <w:rFonts w:ascii="Times" w:eastAsia="Times" w:hAnsi="Times" w:cs="Times"/>
        </w:rPr>
        <w:t xml:space="preserve">Capobianco, M., Hanson, H., Larson, M., </w:t>
      </w:r>
      <w:proofErr w:type="spellStart"/>
      <w:r w:rsidRPr="6483B39A">
        <w:rPr>
          <w:rFonts w:ascii="Times" w:eastAsia="Times" w:hAnsi="Times" w:cs="Times"/>
        </w:rPr>
        <w:t>Steetzel</w:t>
      </w:r>
      <w:proofErr w:type="spellEnd"/>
      <w:r w:rsidRPr="6483B39A">
        <w:rPr>
          <w:rFonts w:ascii="Times" w:eastAsia="Times" w:hAnsi="Times" w:cs="Times"/>
        </w:rPr>
        <w:t xml:space="preserve">, H., Stive, M.J.F., </w:t>
      </w:r>
      <w:proofErr w:type="spellStart"/>
      <w:r w:rsidRPr="6483B39A">
        <w:rPr>
          <w:rFonts w:ascii="Times" w:eastAsia="Times" w:hAnsi="Times" w:cs="Times"/>
        </w:rPr>
        <w:t>Chatelus</w:t>
      </w:r>
      <w:proofErr w:type="spellEnd"/>
      <w:r w:rsidRPr="6483B39A">
        <w:rPr>
          <w:rFonts w:ascii="Times" w:eastAsia="Times" w:hAnsi="Times" w:cs="Times"/>
        </w:rPr>
        <w:t xml:space="preserve">, Y., </w:t>
      </w:r>
      <w:proofErr w:type="spellStart"/>
      <w:r w:rsidRPr="6483B39A">
        <w:rPr>
          <w:rFonts w:ascii="Times" w:eastAsia="Times" w:hAnsi="Times" w:cs="Times"/>
        </w:rPr>
        <w:t>Aarninkhof</w:t>
      </w:r>
      <w:proofErr w:type="spellEnd"/>
      <w:r w:rsidRPr="6483B39A">
        <w:rPr>
          <w:rFonts w:ascii="Times" w:eastAsia="Times" w:hAnsi="Times" w:cs="Times"/>
        </w:rPr>
        <w:t xml:space="preserve">, S., </w:t>
      </w:r>
      <w:proofErr w:type="spellStart"/>
      <w:r w:rsidRPr="6483B39A">
        <w:rPr>
          <w:rFonts w:ascii="Times" w:eastAsia="Times" w:hAnsi="Times" w:cs="Times"/>
        </w:rPr>
        <w:t>Karambas</w:t>
      </w:r>
      <w:proofErr w:type="spellEnd"/>
      <w:r w:rsidRPr="6483B39A">
        <w:rPr>
          <w:rFonts w:ascii="Times" w:eastAsia="Times" w:hAnsi="Times" w:cs="Times"/>
        </w:rPr>
        <w:t xml:space="preserve">, T., 2002. </w:t>
      </w:r>
      <w:r w:rsidR="31355869" w:rsidRPr="6483B39A">
        <w:rPr>
          <w:rFonts w:ascii="Times" w:eastAsia="Times" w:hAnsi="Times" w:cs="Times"/>
        </w:rPr>
        <w:t>“</w:t>
      </w:r>
      <w:r w:rsidRPr="6483B39A">
        <w:rPr>
          <w:rFonts w:ascii="Times" w:eastAsia="Times" w:hAnsi="Times" w:cs="Times"/>
        </w:rPr>
        <w:t>Nourishment design and evaluation: applicability of model concepts.</w:t>
      </w:r>
      <w:r w:rsidR="19EB433A"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Coastal Engineering</w:t>
      </w:r>
      <w:r w:rsidRPr="6483B39A">
        <w:rPr>
          <w:rFonts w:ascii="Times" w:eastAsia="Times" w:hAnsi="Times" w:cs="Times"/>
        </w:rPr>
        <w:t xml:space="preserve"> 47, 113–135.</w:t>
      </w:r>
    </w:p>
    <w:p w14:paraId="008E66F0" w14:textId="1C4CF8FC" w:rsidR="6483B39A" w:rsidRDefault="6483B39A" w:rsidP="6483B39A">
      <w:pPr>
        <w:spacing w:line="480" w:lineRule="auto"/>
        <w:rPr>
          <w:rFonts w:ascii="Times" w:eastAsia="Times" w:hAnsi="Times" w:cs="Times"/>
        </w:rPr>
      </w:pPr>
    </w:p>
    <w:p w14:paraId="6301B997" w14:textId="6BC768EA" w:rsidR="47BA59B9" w:rsidRDefault="365258D0" w:rsidP="0BA1BB60">
      <w:pPr>
        <w:spacing w:line="480" w:lineRule="auto"/>
      </w:pPr>
      <w:proofErr w:type="spellStart"/>
      <w:r w:rsidRPr="1592D34B">
        <w:rPr>
          <w:rFonts w:ascii="Times" w:eastAsia="Times" w:hAnsi="Times" w:cs="Times"/>
        </w:rPr>
        <w:t>Charvat</w:t>
      </w:r>
      <w:proofErr w:type="spellEnd"/>
      <w:r w:rsidRPr="1592D34B">
        <w:rPr>
          <w:rFonts w:ascii="Times" w:eastAsia="Times" w:hAnsi="Times" w:cs="Times"/>
        </w:rPr>
        <w:t xml:space="preserve">, D.L., Nelson, W.G., </w:t>
      </w:r>
      <w:proofErr w:type="spellStart"/>
      <w:r w:rsidRPr="1592D34B">
        <w:rPr>
          <w:rFonts w:ascii="Times" w:eastAsia="Times" w:hAnsi="Times" w:cs="Times"/>
        </w:rPr>
        <w:t>Allenbaugh</w:t>
      </w:r>
      <w:proofErr w:type="spellEnd"/>
      <w:r w:rsidRPr="1592D34B">
        <w:rPr>
          <w:rFonts w:ascii="Times" w:eastAsia="Times" w:hAnsi="Times" w:cs="Times"/>
        </w:rPr>
        <w:t xml:space="preserve">, T., 1990. </w:t>
      </w:r>
      <w:r w:rsidR="4D77463E" w:rsidRPr="1592D34B">
        <w:rPr>
          <w:rFonts w:ascii="Times" w:eastAsia="Times" w:hAnsi="Times" w:cs="Times"/>
        </w:rPr>
        <w:t>“</w:t>
      </w:r>
      <w:r w:rsidRPr="1592D34B">
        <w:rPr>
          <w:rFonts w:ascii="Times" w:eastAsia="Times" w:hAnsi="Times" w:cs="Times"/>
        </w:rPr>
        <w:t>Composition and seasonality of sand-beach amphipod assemblages of the east coast of Florida.</w:t>
      </w:r>
      <w:r w:rsidR="17F7D699"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 xml:space="preserve">Journal of </w:t>
      </w:r>
      <w:r w:rsidR="4B82A3AF" w:rsidRPr="1592D34B">
        <w:rPr>
          <w:rFonts w:ascii="Times" w:eastAsia="Times" w:hAnsi="Times" w:cs="Times"/>
          <w:i/>
          <w:iCs/>
        </w:rPr>
        <w:t>C</w:t>
      </w:r>
      <w:r w:rsidRPr="1592D34B">
        <w:rPr>
          <w:rFonts w:ascii="Times" w:eastAsia="Times" w:hAnsi="Times" w:cs="Times"/>
          <w:i/>
          <w:iCs/>
        </w:rPr>
        <w:t xml:space="preserve">rustacean </w:t>
      </w:r>
      <w:r w:rsidR="15105407" w:rsidRPr="1592D34B">
        <w:rPr>
          <w:rFonts w:ascii="Times" w:eastAsia="Times" w:hAnsi="Times" w:cs="Times"/>
          <w:i/>
          <w:iCs/>
        </w:rPr>
        <w:t>B</w:t>
      </w:r>
      <w:r w:rsidRPr="1592D34B">
        <w:rPr>
          <w:rFonts w:ascii="Times" w:eastAsia="Times" w:hAnsi="Times" w:cs="Times"/>
          <w:i/>
          <w:iCs/>
        </w:rPr>
        <w:t>iology</w:t>
      </w:r>
      <w:r w:rsidRPr="1592D34B">
        <w:rPr>
          <w:rFonts w:ascii="Times" w:eastAsia="Times" w:hAnsi="Times" w:cs="Times"/>
        </w:rPr>
        <w:t xml:space="preserve"> 10, 446–454.</w:t>
      </w:r>
    </w:p>
    <w:p w14:paraId="79DE4F31" w14:textId="77908C44" w:rsidR="47BA59B9" w:rsidRDefault="47BA59B9" w:rsidP="0BA1BB60">
      <w:pPr>
        <w:spacing w:line="480" w:lineRule="auto"/>
        <w:rPr>
          <w:rFonts w:ascii="Times" w:eastAsia="Times" w:hAnsi="Times" w:cs="Times"/>
        </w:rPr>
      </w:pPr>
    </w:p>
    <w:p w14:paraId="699ECA93" w14:textId="1CFC72D6" w:rsidR="47BA59B9" w:rsidRDefault="365258D0" w:rsidP="0BA1BB60">
      <w:pPr>
        <w:spacing w:line="480" w:lineRule="auto"/>
      </w:pPr>
      <w:r w:rsidRPr="1592D34B">
        <w:rPr>
          <w:rFonts w:ascii="Times" w:eastAsia="Times" w:hAnsi="Times" w:cs="Times"/>
        </w:rPr>
        <w:t xml:space="preserve">Cooke, B.C., Jones, A.R., Goodwin, I.D., Bishop, M.J., 2012. </w:t>
      </w:r>
      <w:r w:rsidR="5E8DFB64" w:rsidRPr="1592D34B">
        <w:rPr>
          <w:rFonts w:ascii="Times" w:eastAsia="Times" w:hAnsi="Times" w:cs="Times"/>
        </w:rPr>
        <w:t>“</w:t>
      </w:r>
      <w:r w:rsidRPr="1592D34B">
        <w:rPr>
          <w:rFonts w:ascii="Times" w:eastAsia="Times" w:hAnsi="Times" w:cs="Times"/>
        </w:rPr>
        <w:t>Nourishment practices on Australian sandy beaches: A review.</w:t>
      </w:r>
      <w:r w:rsidR="6487F8EA"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 xml:space="preserve">Journal of Environmental Management </w:t>
      </w:r>
      <w:r w:rsidRPr="1592D34B">
        <w:rPr>
          <w:rFonts w:ascii="Times" w:eastAsia="Times" w:hAnsi="Times" w:cs="Times"/>
        </w:rPr>
        <w:t>113, 319–327.</w:t>
      </w:r>
    </w:p>
    <w:p w14:paraId="5A93083E" w14:textId="40F92B04" w:rsidR="1CA3F25F" w:rsidRDefault="1CA3F25F" w:rsidP="1CA3F25F">
      <w:pPr>
        <w:spacing w:line="480" w:lineRule="auto"/>
        <w:rPr>
          <w:rFonts w:ascii="Times" w:eastAsia="Times" w:hAnsi="Times" w:cs="Times"/>
        </w:rPr>
      </w:pPr>
    </w:p>
    <w:p w14:paraId="4FC1745D" w14:textId="096B0720" w:rsidR="47BA59B9" w:rsidRDefault="365258D0" w:rsidP="6483B39A">
      <w:pPr>
        <w:spacing w:line="480" w:lineRule="auto"/>
        <w:rPr>
          <w:rFonts w:ascii="Times" w:eastAsia="Times" w:hAnsi="Times" w:cs="Times"/>
        </w:rPr>
      </w:pPr>
      <w:r w:rsidRPr="6483B39A">
        <w:rPr>
          <w:rFonts w:ascii="Times" w:eastAsia="Times" w:hAnsi="Times" w:cs="Times"/>
        </w:rPr>
        <w:t xml:space="preserve">Davis Jr, R.A., FitzGerald, M.V., Terry, J., 1999. </w:t>
      </w:r>
      <w:r w:rsidR="5F044FBD" w:rsidRPr="6483B39A">
        <w:rPr>
          <w:rFonts w:ascii="Times" w:eastAsia="Times" w:hAnsi="Times" w:cs="Times"/>
        </w:rPr>
        <w:t>“</w:t>
      </w:r>
      <w:r w:rsidRPr="6483B39A">
        <w:rPr>
          <w:rFonts w:ascii="Times" w:eastAsia="Times" w:hAnsi="Times" w:cs="Times"/>
        </w:rPr>
        <w:t>Turtle nesting on adjacent nourished beaches with different construction styles: Pinellas County, Florida.</w:t>
      </w:r>
      <w:r w:rsidR="6856C269"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Journal of Coastal Research</w:t>
      </w:r>
      <w:r w:rsidR="268E7949" w:rsidRPr="6483B39A">
        <w:rPr>
          <w:rFonts w:ascii="Times" w:eastAsia="Times" w:hAnsi="Times" w:cs="Times"/>
          <w:i/>
          <w:iCs/>
        </w:rPr>
        <w:t>, 15,</w:t>
      </w:r>
      <w:r w:rsidRPr="6483B39A">
        <w:rPr>
          <w:rFonts w:ascii="Times" w:eastAsia="Times" w:hAnsi="Times" w:cs="Times"/>
        </w:rPr>
        <w:t xml:space="preserve"> 111–120.</w:t>
      </w:r>
    </w:p>
    <w:p w14:paraId="2175F8AF" w14:textId="3A7ABB10" w:rsidR="1CA3F25F" w:rsidRDefault="1CA3F25F" w:rsidP="1CA3F25F">
      <w:pPr>
        <w:spacing w:line="480" w:lineRule="auto"/>
        <w:rPr>
          <w:rFonts w:ascii="Times" w:eastAsia="Times" w:hAnsi="Times" w:cs="Times"/>
        </w:rPr>
      </w:pPr>
    </w:p>
    <w:p w14:paraId="0F6272FB" w14:textId="0FC02318" w:rsidR="47BA59B9" w:rsidRDefault="365258D0" w:rsidP="0BA1BB60">
      <w:pPr>
        <w:spacing w:line="480" w:lineRule="auto"/>
      </w:pPr>
      <w:r w:rsidRPr="1592D34B">
        <w:rPr>
          <w:rFonts w:ascii="Times" w:eastAsia="Times" w:hAnsi="Times" w:cs="Times"/>
        </w:rPr>
        <w:lastRenderedPageBreak/>
        <w:t xml:space="preserve">Dean, R.G., 2003. </w:t>
      </w:r>
      <w:r w:rsidRPr="1592D34B">
        <w:rPr>
          <w:rFonts w:ascii="Times" w:eastAsia="Times" w:hAnsi="Times" w:cs="Times"/>
          <w:i/>
          <w:iCs/>
        </w:rPr>
        <w:t xml:space="preserve">Beach </w:t>
      </w:r>
      <w:r w:rsidR="4DAB651A" w:rsidRPr="1592D34B">
        <w:rPr>
          <w:rFonts w:ascii="Times" w:eastAsia="Times" w:hAnsi="Times" w:cs="Times"/>
          <w:i/>
          <w:iCs/>
        </w:rPr>
        <w:t>N</w:t>
      </w:r>
      <w:r w:rsidRPr="1592D34B">
        <w:rPr>
          <w:rFonts w:ascii="Times" w:eastAsia="Times" w:hAnsi="Times" w:cs="Times"/>
          <w:i/>
          <w:iCs/>
        </w:rPr>
        <w:t xml:space="preserve">ourishment: </w:t>
      </w:r>
      <w:r w:rsidR="5BAE0A00" w:rsidRPr="1592D34B">
        <w:rPr>
          <w:rFonts w:ascii="Times" w:eastAsia="Times" w:hAnsi="Times" w:cs="Times"/>
          <w:i/>
          <w:iCs/>
        </w:rPr>
        <w:t>T</w:t>
      </w:r>
      <w:r w:rsidRPr="1592D34B">
        <w:rPr>
          <w:rFonts w:ascii="Times" w:eastAsia="Times" w:hAnsi="Times" w:cs="Times"/>
          <w:i/>
          <w:iCs/>
        </w:rPr>
        <w:t xml:space="preserve">heory and </w:t>
      </w:r>
      <w:r w:rsidR="271E9C7A" w:rsidRPr="1592D34B">
        <w:rPr>
          <w:rFonts w:ascii="Times" w:eastAsia="Times" w:hAnsi="Times" w:cs="Times"/>
          <w:i/>
          <w:iCs/>
        </w:rPr>
        <w:t>P</w:t>
      </w:r>
      <w:r w:rsidRPr="1592D34B">
        <w:rPr>
          <w:rFonts w:ascii="Times" w:eastAsia="Times" w:hAnsi="Times" w:cs="Times"/>
          <w:i/>
          <w:iCs/>
        </w:rPr>
        <w:t>ractice</w:t>
      </w:r>
      <w:r w:rsidRPr="1592D34B">
        <w:rPr>
          <w:rFonts w:ascii="Times" w:eastAsia="Times" w:hAnsi="Times" w:cs="Times"/>
        </w:rPr>
        <w:t>. World Scientific Publishing Company, River Edge, NJ.</w:t>
      </w:r>
    </w:p>
    <w:p w14:paraId="78280969" w14:textId="660AADA0" w:rsidR="1CA3F25F" w:rsidRDefault="1CA3F25F" w:rsidP="1CA3F25F">
      <w:pPr>
        <w:spacing w:line="480" w:lineRule="auto"/>
        <w:rPr>
          <w:rFonts w:ascii="Times" w:eastAsia="Times" w:hAnsi="Times" w:cs="Times"/>
        </w:rPr>
      </w:pPr>
    </w:p>
    <w:p w14:paraId="7AFD26CB" w14:textId="32AD6853" w:rsidR="47BA59B9" w:rsidRDefault="365258D0" w:rsidP="0BA1BB60">
      <w:pPr>
        <w:spacing w:line="480" w:lineRule="auto"/>
      </w:pPr>
      <w:r w:rsidRPr="703553DA">
        <w:rPr>
          <w:rFonts w:ascii="Times" w:eastAsia="Times" w:hAnsi="Times" w:cs="Times"/>
        </w:rPr>
        <w:t xml:space="preserve">Dean, R.G., 2001. </w:t>
      </w:r>
      <w:r w:rsidR="0FCA41F1" w:rsidRPr="703553DA">
        <w:rPr>
          <w:rFonts w:ascii="Times" w:eastAsia="Times" w:hAnsi="Times" w:cs="Times"/>
        </w:rPr>
        <w:t>“</w:t>
      </w:r>
      <w:r w:rsidRPr="703553DA">
        <w:rPr>
          <w:rFonts w:ascii="Times" w:eastAsia="Times" w:hAnsi="Times" w:cs="Times"/>
        </w:rPr>
        <w:t>Storm damage reduction potential via beach nourishment</w:t>
      </w:r>
      <w:r w:rsidR="686D7278" w:rsidRPr="703553DA">
        <w:rPr>
          <w:rFonts w:ascii="Times" w:eastAsia="Times" w:hAnsi="Times" w:cs="Times"/>
        </w:rPr>
        <w:t>,”</w:t>
      </w:r>
      <w:r w:rsidRPr="703553DA">
        <w:rPr>
          <w:rFonts w:ascii="Times" w:eastAsia="Times" w:hAnsi="Times" w:cs="Times"/>
        </w:rPr>
        <w:t xml:space="preserve"> in: Coastal Engineering 2000, </w:t>
      </w:r>
      <w:r w:rsidRPr="703553DA">
        <w:rPr>
          <w:rFonts w:ascii="Times" w:eastAsia="Times" w:hAnsi="Times" w:cs="Times"/>
          <w:i/>
          <w:iCs/>
        </w:rPr>
        <w:t>27th International Conference on Coastal Engineering (ICCE)</w:t>
      </w:r>
      <w:r w:rsidRPr="703553DA">
        <w:rPr>
          <w:rFonts w:ascii="Times" w:eastAsia="Times" w:hAnsi="Times" w:cs="Times"/>
        </w:rPr>
        <w:t>. Sydney, Australia, pp. 3305–3318.</w:t>
      </w:r>
    </w:p>
    <w:p w14:paraId="365C3A10" w14:textId="196F1C33" w:rsidR="1CA3F25F" w:rsidRDefault="1CA3F25F" w:rsidP="1CA3F25F">
      <w:pPr>
        <w:spacing w:line="480" w:lineRule="auto"/>
        <w:rPr>
          <w:rFonts w:ascii="Times" w:eastAsia="Times" w:hAnsi="Times" w:cs="Times"/>
        </w:rPr>
      </w:pPr>
    </w:p>
    <w:p w14:paraId="737E2740" w14:textId="309725D5" w:rsidR="60E58154" w:rsidRDefault="365258D0" w:rsidP="60E58154">
      <w:pPr>
        <w:spacing w:line="480" w:lineRule="auto"/>
        <w:rPr>
          <w:rFonts w:ascii="Times" w:eastAsia="Times" w:hAnsi="Times" w:cs="Times"/>
        </w:rPr>
      </w:pPr>
      <w:proofErr w:type="spellStart"/>
      <w:r w:rsidRPr="6483B39A">
        <w:rPr>
          <w:rFonts w:ascii="Times" w:eastAsia="Times" w:hAnsi="Times" w:cs="Times"/>
        </w:rPr>
        <w:t>Defeo</w:t>
      </w:r>
      <w:proofErr w:type="spellEnd"/>
      <w:r w:rsidRPr="6483B39A">
        <w:rPr>
          <w:rFonts w:ascii="Times" w:eastAsia="Times" w:hAnsi="Times" w:cs="Times"/>
        </w:rPr>
        <w:t xml:space="preserve">, O., McLachlan, A., Schoeman, D.S., </w:t>
      </w:r>
      <w:proofErr w:type="spellStart"/>
      <w:r w:rsidRPr="6483B39A">
        <w:rPr>
          <w:rFonts w:ascii="Times" w:eastAsia="Times" w:hAnsi="Times" w:cs="Times"/>
        </w:rPr>
        <w:t>Schlacher</w:t>
      </w:r>
      <w:proofErr w:type="spellEnd"/>
      <w:r w:rsidRPr="6483B39A">
        <w:rPr>
          <w:rFonts w:ascii="Times" w:eastAsia="Times" w:hAnsi="Times" w:cs="Times"/>
        </w:rPr>
        <w:t xml:space="preserve">, T.A., Dugan, J., Jones, A., </w:t>
      </w:r>
      <w:proofErr w:type="spellStart"/>
      <w:r w:rsidRPr="6483B39A">
        <w:rPr>
          <w:rFonts w:ascii="Times" w:eastAsia="Times" w:hAnsi="Times" w:cs="Times"/>
        </w:rPr>
        <w:t>Lastra</w:t>
      </w:r>
      <w:proofErr w:type="spellEnd"/>
      <w:r w:rsidRPr="6483B39A">
        <w:rPr>
          <w:rFonts w:ascii="Times" w:eastAsia="Times" w:hAnsi="Times" w:cs="Times"/>
        </w:rPr>
        <w:t xml:space="preserve">, M., </w:t>
      </w:r>
      <w:proofErr w:type="spellStart"/>
      <w:r w:rsidRPr="6483B39A">
        <w:rPr>
          <w:rFonts w:ascii="Times" w:eastAsia="Times" w:hAnsi="Times" w:cs="Times"/>
        </w:rPr>
        <w:t>Scapini</w:t>
      </w:r>
      <w:proofErr w:type="spellEnd"/>
      <w:r w:rsidRPr="6483B39A">
        <w:rPr>
          <w:rFonts w:ascii="Times" w:eastAsia="Times" w:hAnsi="Times" w:cs="Times"/>
        </w:rPr>
        <w:t xml:space="preserve">, F., 2009. </w:t>
      </w:r>
      <w:r w:rsidR="349CD048" w:rsidRPr="6483B39A">
        <w:rPr>
          <w:rFonts w:ascii="Times" w:eastAsia="Times" w:hAnsi="Times" w:cs="Times"/>
        </w:rPr>
        <w:t>“</w:t>
      </w:r>
      <w:r w:rsidRPr="6483B39A">
        <w:rPr>
          <w:rFonts w:ascii="Times" w:eastAsia="Times" w:hAnsi="Times" w:cs="Times"/>
        </w:rPr>
        <w:t>Threats to sandy beach ecosystems: A review.</w:t>
      </w:r>
      <w:r w:rsidR="08F486B1"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Estuarine, Coastal and Shelf Science</w:t>
      </w:r>
      <w:r w:rsidRPr="6483B39A">
        <w:rPr>
          <w:rFonts w:ascii="Times" w:eastAsia="Times" w:hAnsi="Times" w:cs="Times"/>
        </w:rPr>
        <w:t xml:space="preserve"> 81, 1–12. </w:t>
      </w:r>
    </w:p>
    <w:p w14:paraId="50C74839" w14:textId="05995108" w:rsidR="6483B39A" w:rsidRDefault="6483B39A" w:rsidP="6483B39A">
      <w:pPr>
        <w:spacing w:line="480" w:lineRule="auto"/>
        <w:rPr>
          <w:rFonts w:ascii="Times" w:eastAsia="Times" w:hAnsi="Times" w:cs="Times"/>
        </w:rPr>
      </w:pPr>
    </w:p>
    <w:p w14:paraId="10E1358E" w14:textId="59FCCC9C" w:rsidR="47BA59B9" w:rsidRDefault="365258D0" w:rsidP="0BA1BB60">
      <w:pPr>
        <w:spacing w:line="480" w:lineRule="auto"/>
      </w:pPr>
      <w:proofErr w:type="spellStart"/>
      <w:r w:rsidRPr="1592D34B">
        <w:rPr>
          <w:rFonts w:ascii="Times" w:eastAsia="Times" w:hAnsi="Times" w:cs="Times"/>
        </w:rPr>
        <w:t>Degraer</w:t>
      </w:r>
      <w:proofErr w:type="spellEnd"/>
      <w:r w:rsidRPr="1592D34B">
        <w:rPr>
          <w:rFonts w:ascii="Times" w:eastAsia="Times" w:hAnsi="Times" w:cs="Times"/>
        </w:rPr>
        <w:t xml:space="preserve">, S., </w:t>
      </w:r>
      <w:proofErr w:type="spellStart"/>
      <w:r w:rsidRPr="1592D34B">
        <w:rPr>
          <w:rFonts w:ascii="Times" w:eastAsia="Times" w:hAnsi="Times" w:cs="Times"/>
        </w:rPr>
        <w:t>Volckaert</w:t>
      </w:r>
      <w:proofErr w:type="spellEnd"/>
      <w:r w:rsidRPr="1592D34B">
        <w:rPr>
          <w:rFonts w:ascii="Times" w:eastAsia="Times" w:hAnsi="Times" w:cs="Times"/>
        </w:rPr>
        <w:t xml:space="preserve">, A., </w:t>
      </w:r>
      <w:proofErr w:type="spellStart"/>
      <w:r w:rsidRPr="1592D34B">
        <w:rPr>
          <w:rFonts w:ascii="Times" w:eastAsia="Times" w:hAnsi="Times" w:cs="Times"/>
        </w:rPr>
        <w:t>Vincx</w:t>
      </w:r>
      <w:proofErr w:type="spellEnd"/>
      <w:r w:rsidRPr="1592D34B">
        <w:rPr>
          <w:rFonts w:ascii="Times" w:eastAsia="Times" w:hAnsi="Times" w:cs="Times"/>
        </w:rPr>
        <w:t xml:space="preserve">, M., 2003. </w:t>
      </w:r>
      <w:r w:rsidR="6F8C4E26" w:rsidRPr="1592D34B">
        <w:rPr>
          <w:rFonts w:ascii="Times" w:eastAsia="Times" w:hAnsi="Times" w:cs="Times"/>
        </w:rPr>
        <w:t>“</w:t>
      </w:r>
      <w:proofErr w:type="spellStart"/>
      <w:r w:rsidRPr="1592D34B">
        <w:rPr>
          <w:rFonts w:ascii="Times" w:eastAsia="Times" w:hAnsi="Times" w:cs="Times"/>
        </w:rPr>
        <w:t>Macrobenthic</w:t>
      </w:r>
      <w:proofErr w:type="spellEnd"/>
      <w:r w:rsidRPr="1592D34B">
        <w:rPr>
          <w:rFonts w:ascii="Times" w:eastAsia="Times" w:hAnsi="Times" w:cs="Times"/>
        </w:rPr>
        <w:t xml:space="preserve"> zonation patterns along a morphodynamical continuum of macrotidal, low tide bar/rip and ultra-dissipative sandy beaches.</w:t>
      </w:r>
      <w:r w:rsidR="47CBF8ED"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Estuarine, Coastal and Shelf Science</w:t>
      </w:r>
      <w:r w:rsidRPr="1592D34B">
        <w:rPr>
          <w:rFonts w:ascii="Times" w:eastAsia="Times" w:hAnsi="Times" w:cs="Times"/>
        </w:rPr>
        <w:t xml:space="preserve"> 56, 459–468.</w:t>
      </w:r>
    </w:p>
    <w:p w14:paraId="10754510" w14:textId="476285B6" w:rsidR="1CA3F25F" w:rsidRDefault="1CA3F25F" w:rsidP="1CA3F25F">
      <w:pPr>
        <w:spacing w:line="480" w:lineRule="auto"/>
        <w:rPr>
          <w:rFonts w:ascii="Times" w:eastAsia="Times" w:hAnsi="Times" w:cs="Times"/>
        </w:rPr>
      </w:pPr>
    </w:p>
    <w:p w14:paraId="0DC05EF5" w14:textId="1211BEA4" w:rsidR="47BA59B9" w:rsidRDefault="365258D0" w:rsidP="0BA1BB60">
      <w:pPr>
        <w:spacing w:line="480" w:lineRule="auto"/>
      </w:pPr>
      <w:r w:rsidRPr="23F67D3D">
        <w:rPr>
          <w:rFonts w:ascii="Times" w:eastAsia="Times" w:hAnsi="Times" w:cs="Times"/>
        </w:rPr>
        <w:t xml:space="preserve">Dugan, J.E., </w:t>
      </w:r>
      <w:proofErr w:type="spellStart"/>
      <w:r w:rsidRPr="23F67D3D">
        <w:rPr>
          <w:rFonts w:ascii="Times" w:eastAsia="Times" w:hAnsi="Times" w:cs="Times"/>
        </w:rPr>
        <w:t>Defeo</w:t>
      </w:r>
      <w:proofErr w:type="spellEnd"/>
      <w:r w:rsidRPr="23F67D3D">
        <w:rPr>
          <w:rFonts w:ascii="Times" w:eastAsia="Times" w:hAnsi="Times" w:cs="Times"/>
        </w:rPr>
        <w:t xml:space="preserve">, O., Jaramillo, E., Jones, A.R., </w:t>
      </w:r>
      <w:proofErr w:type="spellStart"/>
      <w:r w:rsidRPr="23F67D3D">
        <w:rPr>
          <w:rFonts w:ascii="Times" w:eastAsia="Times" w:hAnsi="Times" w:cs="Times"/>
        </w:rPr>
        <w:t>Lastra</w:t>
      </w:r>
      <w:proofErr w:type="spellEnd"/>
      <w:r w:rsidRPr="23F67D3D">
        <w:rPr>
          <w:rFonts w:ascii="Times" w:eastAsia="Times" w:hAnsi="Times" w:cs="Times"/>
        </w:rPr>
        <w:t xml:space="preserve">, M., Nel, R., Peterson, C.H., </w:t>
      </w:r>
      <w:proofErr w:type="spellStart"/>
      <w:r w:rsidRPr="23F67D3D">
        <w:rPr>
          <w:rFonts w:ascii="Times" w:eastAsia="Times" w:hAnsi="Times" w:cs="Times"/>
        </w:rPr>
        <w:t>Scapini</w:t>
      </w:r>
      <w:proofErr w:type="spellEnd"/>
      <w:r w:rsidRPr="23F67D3D">
        <w:rPr>
          <w:rFonts w:ascii="Times" w:eastAsia="Times" w:hAnsi="Times" w:cs="Times"/>
        </w:rPr>
        <w:t xml:space="preserve">, F., </w:t>
      </w:r>
      <w:proofErr w:type="spellStart"/>
      <w:r w:rsidRPr="23F67D3D">
        <w:rPr>
          <w:rFonts w:ascii="Times" w:eastAsia="Times" w:hAnsi="Times" w:cs="Times"/>
        </w:rPr>
        <w:t>Schlacher</w:t>
      </w:r>
      <w:proofErr w:type="spellEnd"/>
      <w:r w:rsidRPr="23F67D3D">
        <w:rPr>
          <w:rFonts w:ascii="Times" w:eastAsia="Times" w:hAnsi="Times" w:cs="Times"/>
        </w:rPr>
        <w:t xml:space="preserve">, T., Schoeman, D.S., 2010. </w:t>
      </w:r>
      <w:r w:rsidR="3E12A942" w:rsidRPr="23F67D3D">
        <w:rPr>
          <w:rFonts w:ascii="Times" w:eastAsia="Times" w:hAnsi="Times" w:cs="Times"/>
        </w:rPr>
        <w:t>“</w:t>
      </w:r>
      <w:r w:rsidRPr="23F67D3D">
        <w:rPr>
          <w:rFonts w:ascii="Times" w:eastAsia="Times" w:hAnsi="Times" w:cs="Times"/>
        </w:rPr>
        <w:t>Give beach ecosystems their day in the sun.</w:t>
      </w:r>
      <w:r w:rsidR="5A6C8D14" w:rsidRPr="23F67D3D">
        <w:rPr>
          <w:rFonts w:ascii="Times" w:eastAsia="Times" w:hAnsi="Times" w:cs="Times"/>
        </w:rPr>
        <w:t>”</w:t>
      </w:r>
      <w:r w:rsidRPr="23F67D3D">
        <w:rPr>
          <w:rFonts w:ascii="Times" w:eastAsia="Times" w:hAnsi="Times" w:cs="Times"/>
        </w:rPr>
        <w:t xml:space="preserve"> </w:t>
      </w:r>
      <w:r w:rsidRPr="23F67D3D">
        <w:rPr>
          <w:rFonts w:ascii="Times" w:eastAsia="Times" w:hAnsi="Times" w:cs="Times"/>
          <w:i/>
          <w:iCs/>
        </w:rPr>
        <w:t xml:space="preserve">Science </w:t>
      </w:r>
      <w:r w:rsidRPr="23F67D3D">
        <w:rPr>
          <w:rFonts w:ascii="Times" w:eastAsia="Times" w:hAnsi="Times" w:cs="Times"/>
        </w:rPr>
        <w:t>329, 1146–1146.</w:t>
      </w:r>
    </w:p>
    <w:p w14:paraId="62ABD6EE" w14:textId="73162DBE" w:rsidR="1CA3F25F" w:rsidRDefault="1CA3F25F" w:rsidP="23F67D3D">
      <w:pPr>
        <w:spacing w:line="480" w:lineRule="auto"/>
        <w:rPr>
          <w:rFonts w:ascii="Times" w:eastAsia="Times" w:hAnsi="Times" w:cs="Times"/>
        </w:rPr>
      </w:pPr>
    </w:p>
    <w:p w14:paraId="5C804A57" w14:textId="14265D97" w:rsidR="1CA3F25F" w:rsidRDefault="3E5B7262" w:rsidP="1CA3F25F">
      <w:pPr>
        <w:spacing w:line="480" w:lineRule="auto"/>
        <w:rPr>
          <w:rFonts w:ascii="Times" w:eastAsia="Times" w:hAnsi="Times" w:cs="Times"/>
        </w:rPr>
      </w:pPr>
      <w:proofErr w:type="spellStart"/>
      <w:r w:rsidRPr="23F67D3D">
        <w:rPr>
          <w:rFonts w:ascii="Times" w:eastAsia="Times" w:hAnsi="Times" w:cs="Times"/>
        </w:rPr>
        <w:t>Erftemeijer</w:t>
      </w:r>
      <w:proofErr w:type="spellEnd"/>
      <w:r w:rsidRPr="23F67D3D">
        <w:rPr>
          <w:rFonts w:ascii="Times" w:eastAsia="Times" w:hAnsi="Times" w:cs="Times"/>
        </w:rPr>
        <w:t xml:space="preserve">, P.L.A., </w:t>
      </w:r>
      <w:proofErr w:type="spellStart"/>
      <w:r w:rsidRPr="23F67D3D">
        <w:rPr>
          <w:rFonts w:ascii="Times" w:eastAsia="Times" w:hAnsi="Times" w:cs="Times"/>
        </w:rPr>
        <w:t>Riegl</w:t>
      </w:r>
      <w:proofErr w:type="spellEnd"/>
      <w:r w:rsidRPr="23F67D3D">
        <w:rPr>
          <w:rFonts w:ascii="Times" w:eastAsia="Times" w:hAnsi="Times" w:cs="Times"/>
        </w:rPr>
        <w:t xml:space="preserve">, B., Hoeksema, B.W., Todd, P.A., 2012. “Environmental impacts of dredging and other sediment disturbances on corals: A review.” </w:t>
      </w:r>
      <w:r w:rsidRPr="23F67D3D">
        <w:rPr>
          <w:rFonts w:ascii="Times" w:eastAsia="Times" w:hAnsi="Times" w:cs="Times"/>
          <w:i/>
          <w:iCs/>
        </w:rPr>
        <w:t>Marine Pollution Bulletin</w:t>
      </w:r>
      <w:r w:rsidRPr="23F67D3D">
        <w:rPr>
          <w:rFonts w:ascii="Times" w:eastAsia="Times" w:hAnsi="Times" w:cs="Times"/>
        </w:rPr>
        <w:t xml:space="preserve"> 64, 1737–1765. </w:t>
      </w:r>
    </w:p>
    <w:p w14:paraId="28DC23C4" w14:textId="41654F93" w:rsidR="23F67D3D" w:rsidRDefault="23F67D3D" w:rsidP="23F67D3D">
      <w:pPr>
        <w:rPr>
          <w:rFonts w:ascii="Times" w:eastAsia="Times" w:hAnsi="Times" w:cs="Times"/>
        </w:rPr>
      </w:pPr>
    </w:p>
    <w:p w14:paraId="008166EA" w14:textId="0728FBB7" w:rsidR="47BA59B9" w:rsidRDefault="365258D0" w:rsidP="0BA1BB60">
      <w:pPr>
        <w:spacing w:line="480" w:lineRule="auto"/>
      </w:pPr>
      <w:proofErr w:type="spellStart"/>
      <w:r w:rsidRPr="1592D34B">
        <w:rPr>
          <w:rFonts w:ascii="Times" w:eastAsia="Times" w:hAnsi="Times" w:cs="Times"/>
        </w:rPr>
        <w:lastRenderedPageBreak/>
        <w:t>Essink</w:t>
      </w:r>
      <w:proofErr w:type="spellEnd"/>
      <w:r w:rsidRPr="1592D34B">
        <w:rPr>
          <w:rFonts w:ascii="Times" w:eastAsia="Times" w:hAnsi="Times" w:cs="Times"/>
        </w:rPr>
        <w:t xml:space="preserve">, K., 1999. </w:t>
      </w:r>
      <w:r w:rsidR="5404C832" w:rsidRPr="1592D34B">
        <w:rPr>
          <w:rFonts w:ascii="Times" w:eastAsia="Times" w:hAnsi="Times" w:cs="Times"/>
        </w:rPr>
        <w:t>“</w:t>
      </w:r>
      <w:r w:rsidRPr="1592D34B">
        <w:rPr>
          <w:rFonts w:ascii="Times" w:eastAsia="Times" w:hAnsi="Times" w:cs="Times"/>
        </w:rPr>
        <w:t>Ecological effects of dumping of dredged sediments; options for management.</w:t>
      </w:r>
      <w:r w:rsidR="2E0F8EF0"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Coastal Conservation</w:t>
      </w:r>
      <w:r w:rsidRPr="1592D34B">
        <w:rPr>
          <w:rFonts w:ascii="Times" w:eastAsia="Times" w:hAnsi="Times" w:cs="Times"/>
        </w:rPr>
        <w:t xml:space="preserve"> 5, 69–80.</w:t>
      </w:r>
    </w:p>
    <w:p w14:paraId="183B05CC" w14:textId="18E90E67" w:rsidR="1CA3F25F" w:rsidRDefault="1CA3F25F" w:rsidP="1CA3F25F">
      <w:pPr>
        <w:spacing w:line="480" w:lineRule="auto"/>
        <w:rPr>
          <w:rFonts w:ascii="Times" w:eastAsia="Times" w:hAnsi="Times" w:cs="Times"/>
        </w:rPr>
      </w:pPr>
    </w:p>
    <w:p w14:paraId="42E49762" w14:textId="3123F5C4" w:rsidR="47BA59B9" w:rsidRDefault="365258D0" w:rsidP="0BA1BB60">
      <w:pPr>
        <w:spacing w:line="480" w:lineRule="auto"/>
      </w:pPr>
      <w:proofErr w:type="spellStart"/>
      <w:r w:rsidRPr="1592D34B">
        <w:rPr>
          <w:rFonts w:ascii="Times" w:eastAsia="Times" w:hAnsi="Times" w:cs="Times"/>
        </w:rPr>
        <w:t>Fanini</w:t>
      </w:r>
      <w:proofErr w:type="spellEnd"/>
      <w:r w:rsidRPr="1592D34B">
        <w:rPr>
          <w:rFonts w:ascii="Times" w:eastAsia="Times" w:hAnsi="Times" w:cs="Times"/>
        </w:rPr>
        <w:t xml:space="preserve">, L., Marchetti, G.M., </w:t>
      </w:r>
      <w:proofErr w:type="spellStart"/>
      <w:r w:rsidRPr="1592D34B">
        <w:rPr>
          <w:rFonts w:ascii="Times" w:eastAsia="Times" w:hAnsi="Times" w:cs="Times"/>
        </w:rPr>
        <w:t>Scapini</w:t>
      </w:r>
      <w:proofErr w:type="spellEnd"/>
      <w:r w:rsidRPr="1592D34B">
        <w:rPr>
          <w:rFonts w:ascii="Times" w:eastAsia="Times" w:hAnsi="Times" w:cs="Times"/>
        </w:rPr>
        <w:t xml:space="preserve">, F., </w:t>
      </w:r>
      <w:proofErr w:type="spellStart"/>
      <w:r w:rsidRPr="1592D34B">
        <w:rPr>
          <w:rFonts w:ascii="Times" w:eastAsia="Times" w:hAnsi="Times" w:cs="Times"/>
        </w:rPr>
        <w:t>Defeo</w:t>
      </w:r>
      <w:proofErr w:type="spellEnd"/>
      <w:r w:rsidRPr="1592D34B">
        <w:rPr>
          <w:rFonts w:ascii="Times" w:eastAsia="Times" w:hAnsi="Times" w:cs="Times"/>
        </w:rPr>
        <w:t xml:space="preserve">, O., 2007. </w:t>
      </w:r>
      <w:r w:rsidR="0478F9C9" w:rsidRPr="1592D34B">
        <w:rPr>
          <w:rFonts w:ascii="Times" w:eastAsia="Times" w:hAnsi="Times" w:cs="Times"/>
        </w:rPr>
        <w:t>“</w:t>
      </w:r>
      <w:r w:rsidRPr="1592D34B">
        <w:rPr>
          <w:rFonts w:ascii="Times" w:eastAsia="Times" w:hAnsi="Times" w:cs="Times"/>
        </w:rPr>
        <w:t xml:space="preserve">Abundance and orientation responses of the sandhopper </w:t>
      </w:r>
      <w:proofErr w:type="spellStart"/>
      <w:r w:rsidRPr="1592D34B">
        <w:rPr>
          <w:rFonts w:ascii="Times" w:eastAsia="Times" w:hAnsi="Times" w:cs="Times"/>
          <w:i/>
          <w:iCs/>
        </w:rPr>
        <w:t>Talitrus</w:t>
      </w:r>
      <w:proofErr w:type="spellEnd"/>
      <w:r w:rsidRPr="1592D34B">
        <w:rPr>
          <w:rFonts w:ascii="Times" w:eastAsia="Times" w:hAnsi="Times" w:cs="Times"/>
          <w:i/>
          <w:iCs/>
        </w:rPr>
        <w:t xml:space="preserve"> saltator</w:t>
      </w:r>
      <w:r w:rsidRPr="1592D34B">
        <w:rPr>
          <w:rFonts w:ascii="Times" w:eastAsia="Times" w:hAnsi="Times" w:cs="Times"/>
        </w:rPr>
        <w:t xml:space="preserve"> to beach nourishment and </w:t>
      </w:r>
      <w:proofErr w:type="spellStart"/>
      <w:r w:rsidRPr="1592D34B">
        <w:rPr>
          <w:rFonts w:ascii="Times" w:eastAsia="Times" w:hAnsi="Times" w:cs="Times"/>
        </w:rPr>
        <w:t>groynes</w:t>
      </w:r>
      <w:proofErr w:type="spellEnd"/>
      <w:r w:rsidRPr="1592D34B">
        <w:rPr>
          <w:rFonts w:ascii="Times" w:eastAsia="Times" w:hAnsi="Times" w:cs="Times"/>
        </w:rPr>
        <w:t xml:space="preserve"> building at San </w:t>
      </w:r>
      <w:proofErr w:type="spellStart"/>
      <w:r w:rsidRPr="1592D34B">
        <w:rPr>
          <w:rFonts w:ascii="Times" w:eastAsia="Times" w:hAnsi="Times" w:cs="Times"/>
        </w:rPr>
        <w:t>Rossore</w:t>
      </w:r>
      <w:proofErr w:type="spellEnd"/>
      <w:r w:rsidRPr="1592D34B">
        <w:rPr>
          <w:rFonts w:ascii="Times" w:eastAsia="Times" w:hAnsi="Times" w:cs="Times"/>
        </w:rPr>
        <w:t xml:space="preserve"> natural park, Tuscany, Italy.</w:t>
      </w:r>
      <w:r w:rsidR="7AFD4944"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Marine Biology</w:t>
      </w:r>
      <w:r w:rsidRPr="1592D34B">
        <w:rPr>
          <w:rFonts w:ascii="Times" w:eastAsia="Times" w:hAnsi="Times" w:cs="Times"/>
        </w:rPr>
        <w:t xml:space="preserve"> 152, 1169–1179.</w:t>
      </w:r>
    </w:p>
    <w:p w14:paraId="567F6D54" w14:textId="51604C56" w:rsidR="1CA3F25F" w:rsidRDefault="1CA3F25F" w:rsidP="1CA3F25F">
      <w:pPr>
        <w:spacing w:line="480" w:lineRule="auto"/>
        <w:rPr>
          <w:rFonts w:ascii="Times" w:eastAsia="Times" w:hAnsi="Times" w:cs="Times"/>
        </w:rPr>
      </w:pPr>
    </w:p>
    <w:p w14:paraId="0202B46E" w14:textId="6C08069D" w:rsidR="47BA59B9" w:rsidRDefault="365258D0" w:rsidP="0BA1BB60">
      <w:pPr>
        <w:spacing w:line="480" w:lineRule="auto"/>
      </w:pPr>
      <w:r w:rsidRPr="1592D34B">
        <w:rPr>
          <w:rFonts w:ascii="Times" w:eastAsia="Times" w:hAnsi="Times" w:cs="Times"/>
        </w:rPr>
        <w:t xml:space="preserve">Farley, P.P., 1923. </w:t>
      </w:r>
      <w:r w:rsidR="51942569" w:rsidRPr="1592D34B">
        <w:rPr>
          <w:rFonts w:ascii="Times" w:eastAsia="Times" w:hAnsi="Times" w:cs="Times"/>
        </w:rPr>
        <w:t>“</w:t>
      </w:r>
      <w:r w:rsidRPr="1592D34B">
        <w:rPr>
          <w:rFonts w:ascii="Times" w:eastAsia="Times" w:hAnsi="Times" w:cs="Times"/>
        </w:rPr>
        <w:t>Coney Island public beach and boardwalk improvements.</w:t>
      </w:r>
      <w:r w:rsidR="7C21F5CE"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The Municipal Engineers</w:t>
      </w:r>
      <w:r w:rsidRPr="1592D34B">
        <w:rPr>
          <w:rFonts w:ascii="Times" w:eastAsia="Times" w:hAnsi="Times" w:cs="Times"/>
        </w:rPr>
        <w:t xml:space="preserve"> Journal 9.</w:t>
      </w:r>
    </w:p>
    <w:p w14:paraId="2C45B995" w14:textId="519CE15F" w:rsidR="1CA3F25F" w:rsidRDefault="1CA3F25F" w:rsidP="1CA3F25F">
      <w:pPr>
        <w:spacing w:line="480" w:lineRule="auto"/>
        <w:rPr>
          <w:rFonts w:ascii="Times" w:eastAsia="Times" w:hAnsi="Times" w:cs="Times"/>
        </w:rPr>
      </w:pPr>
    </w:p>
    <w:p w14:paraId="66B23C4E" w14:textId="5D878B58" w:rsidR="47BA59B9" w:rsidRDefault="365258D0" w:rsidP="0BA1BB60">
      <w:pPr>
        <w:spacing w:line="480" w:lineRule="auto"/>
      </w:pPr>
      <w:r w:rsidRPr="1592D34B">
        <w:rPr>
          <w:rFonts w:ascii="Times" w:eastAsia="Times" w:hAnsi="Times" w:cs="Times"/>
        </w:rPr>
        <w:t xml:space="preserve">Fenster, M.S., Knisley, C.B., Reed, C.T., 2006. </w:t>
      </w:r>
      <w:r w:rsidR="0C620007" w:rsidRPr="1592D34B">
        <w:rPr>
          <w:rFonts w:ascii="Times" w:eastAsia="Times" w:hAnsi="Times" w:cs="Times"/>
        </w:rPr>
        <w:t>“</w:t>
      </w:r>
      <w:r w:rsidRPr="1592D34B">
        <w:rPr>
          <w:rFonts w:ascii="Times" w:eastAsia="Times" w:hAnsi="Times" w:cs="Times"/>
        </w:rPr>
        <w:t xml:space="preserve">Habitat preference and the effects of beach nourishment on the federally threatened northeastern beach tiger beetle, </w:t>
      </w:r>
      <w:proofErr w:type="spellStart"/>
      <w:r w:rsidRPr="1592D34B">
        <w:rPr>
          <w:rFonts w:ascii="Times" w:eastAsia="Times" w:hAnsi="Times" w:cs="Times"/>
          <w:i/>
          <w:iCs/>
        </w:rPr>
        <w:t>Cicindela</w:t>
      </w:r>
      <w:proofErr w:type="spellEnd"/>
      <w:r w:rsidRPr="1592D34B">
        <w:rPr>
          <w:rFonts w:ascii="Times" w:eastAsia="Times" w:hAnsi="Times" w:cs="Times"/>
          <w:i/>
          <w:iCs/>
        </w:rPr>
        <w:t xml:space="preserve"> dorsalis</w:t>
      </w:r>
      <w:r w:rsidRPr="1592D34B">
        <w:rPr>
          <w:rFonts w:ascii="Times" w:eastAsia="Times" w:hAnsi="Times" w:cs="Times"/>
        </w:rPr>
        <w:t>: Western Shore, Chesapeake Bay, Virginia.</w:t>
      </w:r>
      <w:r w:rsidR="289BD56F"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 xml:space="preserve">Journal of </w:t>
      </w:r>
      <w:r w:rsidR="3BEECEDC" w:rsidRPr="1592D34B">
        <w:rPr>
          <w:rFonts w:ascii="Times" w:eastAsia="Times" w:hAnsi="Times" w:cs="Times"/>
          <w:i/>
          <w:iCs/>
        </w:rPr>
        <w:t>C</w:t>
      </w:r>
      <w:r w:rsidRPr="1592D34B">
        <w:rPr>
          <w:rFonts w:ascii="Times" w:eastAsia="Times" w:hAnsi="Times" w:cs="Times"/>
          <w:i/>
          <w:iCs/>
        </w:rPr>
        <w:t xml:space="preserve">oastal </w:t>
      </w:r>
      <w:r w:rsidR="28099F05" w:rsidRPr="1592D34B">
        <w:rPr>
          <w:rFonts w:ascii="Times" w:eastAsia="Times" w:hAnsi="Times" w:cs="Times"/>
          <w:i/>
          <w:iCs/>
        </w:rPr>
        <w:t>R</w:t>
      </w:r>
      <w:r w:rsidRPr="1592D34B">
        <w:rPr>
          <w:rFonts w:ascii="Times" w:eastAsia="Times" w:hAnsi="Times" w:cs="Times"/>
          <w:i/>
          <w:iCs/>
        </w:rPr>
        <w:t>esearch</w:t>
      </w:r>
      <w:r w:rsidRPr="1592D34B">
        <w:rPr>
          <w:rFonts w:ascii="Times" w:eastAsia="Times" w:hAnsi="Times" w:cs="Times"/>
        </w:rPr>
        <w:t xml:space="preserve"> 22, 1133–1144.</w:t>
      </w:r>
    </w:p>
    <w:p w14:paraId="20AADDF5" w14:textId="29AB24C4" w:rsidR="1CA3F25F" w:rsidRDefault="1CA3F25F" w:rsidP="1CA3F25F">
      <w:pPr>
        <w:spacing w:line="480" w:lineRule="auto"/>
        <w:rPr>
          <w:rFonts w:ascii="Times" w:eastAsia="Times" w:hAnsi="Times" w:cs="Times"/>
        </w:rPr>
      </w:pPr>
    </w:p>
    <w:p w14:paraId="74BDDFBB" w14:textId="5443A9FE" w:rsidR="47BA59B9" w:rsidRDefault="365258D0" w:rsidP="6483B39A">
      <w:pPr>
        <w:spacing w:line="480" w:lineRule="auto"/>
        <w:rPr>
          <w:rFonts w:ascii="Times" w:eastAsia="Times" w:hAnsi="Times" w:cs="Times"/>
        </w:rPr>
      </w:pPr>
      <w:proofErr w:type="spellStart"/>
      <w:r w:rsidRPr="6483B39A">
        <w:rPr>
          <w:rFonts w:ascii="Times" w:eastAsia="Times" w:hAnsi="Times" w:cs="Times"/>
        </w:rPr>
        <w:t>Finkl</w:t>
      </w:r>
      <w:proofErr w:type="spellEnd"/>
      <w:r w:rsidRPr="6483B39A">
        <w:rPr>
          <w:rFonts w:ascii="Times" w:eastAsia="Times" w:hAnsi="Times" w:cs="Times"/>
        </w:rPr>
        <w:t>, C.W., Walker, H.J., 200</w:t>
      </w:r>
      <w:r w:rsidR="412565CC" w:rsidRPr="6483B39A">
        <w:rPr>
          <w:rFonts w:ascii="Times" w:eastAsia="Times" w:hAnsi="Times" w:cs="Times"/>
        </w:rPr>
        <w:t>5</w:t>
      </w:r>
      <w:r w:rsidRPr="6483B39A">
        <w:rPr>
          <w:rFonts w:ascii="Times" w:eastAsia="Times" w:hAnsi="Times" w:cs="Times"/>
        </w:rPr>
        <w:t xml:space="preserve">. </w:t>
      </w:r>
      <w:r w:rsidR="04213F1C" w:rsidRPr="6483B39A">
        <w:rPr>
          <w:rFonts w:ascii="Times" w:eastAsia="Times" w:hAnsi="Times" w:cs="Times"/>
        </w:rPr>
        <w:t>“</w:t>
      </w:r>
      <w:r w:rsidRPr="6483B39A">
        <w:rPr>
          <w:rFonts w:ascii="Times" w:eastAsia="Times" w:hAnsi="Times" w:cs="Times"/>
        </w:rPr>
        <w:t>Beach Nourishment.</w:t>
      </w:r>
      <w:r w:rsidR="2BB4E307"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The Encyclopedia of Coastal Science</w:t>
      </w:r>
      <w:r w:rsidR="782D18D1" w:rsidRPr="6483B39A">
        <w:rPr>
          <w:rFonts w:ascii="Times" w:eastAsia="Times" w:hAnsi="Times" w:cs="Times"/>
          <w:i/>
          <w:iCs/>
        </w:rPr>
        <w:t xml:space="preserve">, Springer, </w:t>
      </w:r>
      <w:r w:rsidR="792C8E3F" w:rsidRPr="6483B39A">
        <w:rPr>
          <w:rFonts w:ascii="Times" w:eastAsia="Times" w:hAnsi="Times" w:cs="Times"/>
        </w:rPr>
        <w:t>147-161.</w:t>
      </w:r>
    </w:p>
    <w:p w14:paraId="26D3923F" w14:textId="10FF3710" w:rsidR="1CA3F25F" w:rsidRDefault="1CA3F25F" w:rsidP="1CA3F25F">
      <w:pPr>
        <w:spacing w:line="480" w:lineRule="auto"/>
        <w:rPr>
          <w:rFonts w:ascii="Times" w:eastAsia="Times" w:hAnsi="Times" w:cs="Times"/>
        </w:rPr>
      </w:pPr>
    </w:p>
    <w:p w14:paraId="5019B952" w14:textId="28D0F973" w:rsidR="47BA59B9" w:rsidRDefault="365258D0" w:rsidP="0BA1BB60">
      <w:pPr>
        <w:spacing w:line="480" w:lineRule="auto"/>
      </w:pPr>
      <w:r w:rsidRPr="1592D34B">
        <w:rPr>
          <w:rFonts w:ascii="Times" w:eastAsia="Times" w:hAnsi="Times" w:cs="Times"/>
        </w:rPr>
        <w:t xml:space="preserve">French, P., 2002. </w:t>
      </w:r>
      <w:r w:rsidRPr="1592D34B">
        <w:rPr>
          <w:rFonts w:ascii="Times" w:eastAsia="Times" w:hAnsi="Times" w:cs="Times"/>
          <w:i/>
          <w:iCs/>
        </w:rPr>
        <w:t xml:space="preserve">Coastal and </w:t>
      </w:r>
      <w:r w:rsidR="7A24EB63" w:rsidRPr="1592D34B">
        <w:rPr>
          <w:rFonts w:ascii="Times" w:eastAsia="Times" w:hAnsi="Times" w:cs="Times"/>
          <w:i/>
          <w:iCs/>
        </w:rPr>
        <w:t>E</w:t>
      </w:r>
      <w:r w:rsidRPr="1592D34B">
        <w:rPr>
          <w:rFonts w:ascii="Times" w:eastAsia="Times" w:hAnsi="Times" w:cs="Times"/>
          <w:i/>
          <w:iCs/>
        </w:rPr>
        <w:t xml:space="preserve">stuarine </w:t>
      </w:r>
      <w:r w:rsidR="6084797E" w:rsidRPr="1592D34B">
        <w:rPr>
          <w:rFonts w:ascii="Times" w:eastAsia="Times" w:hAnsi="Times" w:cs="Times"/>
          <w:i/>
          <w:iCs/>
        </w:rPr>
        <w:t>M</w:t>
      </w:r>
      <w:r w:rsidRPr="1592D34B">
        <w:rPr>
          <w:rFonts w:ascii="Times" w:eastAsia="Times" w:hAnsi="Times" w:cs="Times"/>
          <w:i/>
          <w:iCs/>
        </w:rPr>
        <w:t>anagement</w:t>
      </w:r>
      <w:r w:rsidRPr="1592D34B">
        <w:rPr>
          <w:rFonts w:ascii="Times" w:eastAsia="Times" w:hAnsi="Times" w:cs="Times"/>
        </w:rPr>
        <w:t>. Routledge, London and New York.</w:t>
      </w:r>
    </w:p>
    <w:p w14:paraId="3D321834" w14:textId="19B83935" w:rsidR="1CA3F25F" w:rsidRDefault="1CA3F25F" w:rsidP="1CA3F25F">
      <w:pPr>
        <w:spacing w:line="480" w:lineRule="auto"/>
        <w:rPr>
          <w:rFonts w:ascii="Times" w:eastAsia="Times" w:hAnsi="Times" w:cs="Times"/>
        </w:rPr>
      </w:pPr>
    </w:p>
    <w:p w14:paraId="3D38DB23" w14:textId="4A4164CF" w:rsidR="47BA59B9" w:rsidRDefault="365258D0" w:rsidP="6483B39A">
      <w:pPr>
        <w:spacing w:line="480" w:lineRule="auto"/>
        <w:rPr>
          <w:rFonts w:ascii="Times" w:eastAsia="Times" w:hAnsi="Times" w:cs="Times"/>
        </w:rPr>
      </w:pPr>
      <w:proofErr w:type="spellStart"/>
      <w:r w:rsidRPr="6483B39A">
        <w:rPr>
          <w:rFonts w:ascii="Times" w:eastAsia="Times" w:hAnsi="Times" w:cs="Times"/>
        </w:rPr>
        <w:t>Galgano</w:t>
      </w:r>
      <w:proofErr w:type="spellEnd"/>
      <w:r w:rsidRPr="6483B39A">
        <w:rPr>
          <w:rFonts w:ascii="Times" w:eastAsia="Times" w:hAnsi="Times" w:cs="Times"/>
        </w:rPr>
        <w:t xml:space="preserve">, F.A., 2004. </w:t>
      </w:r>
      <w:r w:rsidR="197FB108" w:rsidRPr="6483B39A">
        <w:rPr>
          <w:rFonts w:ascii="Times" w:eastAsia="Times" w:hAnsi="Times" w:cs="Times"/>
        </w:rPr>
        <w:t>“</w:t>
      </w:r>
      <w:r w:rsidRPr="6483B39A">
        <w:rPr>
          <w:rFonts w:ascii="Times" w:eastAsia="Times" w:hAnsi="Times" w:cs="Times"/>
        </w:rPr>
        <w:t>Long-term effectiveness of a groin and beach fill system: a case study using shoreline change maps.</w:t>
      </w:r>
      <w:r w:rsidR="0A8A02D6"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Journal of Coastal Research</w:t>
      </w:r>
      <w:r w:rsidR="5D3EE027" w:rsidRPr="6483B39A">
        <w:rPr>
          <w:rFonts w:ascii="Times" w:eastAsia="Times" w:hAnsi="Times" w:cs="Times"/>
          <w:i/>
          <w:iCs/>
        </w:rPr>
        <w:t>, SI 33,</w:t>
      </w:r>
      <w:r w:rsidRPr="6483B39A">
        <w:rPr>
          <w:rFonts w:ascii="Times" w:eastAsia="Times" w:hAnsi="Times" w:cs="Times"/>
        </w:rPr>
        <w:t xml:space="preserve"> 3–18.</w:t>
      </w:r>
    </w:p>
    <w:p w14:paraId="221B064A" w14:textId="6E8932F4" w:rsidR="1CA3F25F" w:rsidRDefault="1CA3F25F" w:rsidP="6483B39A">
      <w:pPr>
        <w:spacing w:line="480" w:lineRule="auto"/>
        <w:rPr>
          <w:rFonts w:ascii="Times" w:eastAsia="Times" w:hAnsi="Times" w:cs="Times"/>
          <w:color w:val="FF0000"/>
        </w:rPr>
      </w:pPr>
    </w:p>
    <w:p w14:paraId="4C9B1B8D" w14:textId="73C8D552" w:rsidR="47BA59B9" w:rsidRDefault="365258D0" w:rsidP="0BA1BB60">
      <w:pPr>
        <w:spacing w:line="480" w:lineRule="auto"/>
      </w:pPr>
      <w:proofErr w:type="spellStart"/>
      <w:r w:rsidRPr="703553DA">
        <w:rPr>
          <w:rFonts w:ascii="Times" w:eastAsia="Times" w:hAnsi="Times" w:cs="Times"/>
        </w:rPr>
        <w:lastRenderedPageBreak/>
        <w:t>Gambi</w:t>
      </w:r>
      <w:proofErr w:type="spellEnd"/>
      <w:r w:rsidRPr="703553DA">
        <w:rPr>
          <w:rFonts w:ascii="Times" w:eastAsia="Times" w:hAnsi="Times" w:cs="Times"/>
        </w:rPr>
        <w:t xml:space="preserve">, M., </w:t>
      </w:r>
      <w:proofErr w:type="spellStart"/>
      <w:r w:rsidRPr="703553DA">
        <w:rPr>
          <w:rFonts w:ascii="Times" w:eastAsia="Times" w:hAnsi="Times" w:cs="Times"/>
        </w:rPr>
        <w:t>Dappiano</w:t>
      </w:r>
      <w:proofErr w:type="spellEnd"/>
      <w:r w:rsidRPr="703553DA">
        <w:rPr>
          <w:rFonts w:ascii="Times" w:eastAsia="Times" w:hAnsi="Times" w:cs="Times"/>
        </w:rPr>
        <w:t xml:space="preserve">, M., </w:t>
      </w:r>
      <w:proofErr w:type="spellStart"/>
      <w:r w:rsidRPr="703553DA">
        <w:rPr>
          <w:rFonts w:ascii="Times" w:eastAsia="Times" w:hAnsi="Times" w:cs="Times"/>
        </w:rPr>
        <w:t>Lorenti</w:t>
      </w:r>
      <w:proofErr w:type="spellEnd"/>
      <w:r w:rsidRPr="703553DA">
        <w:rPr>
          <w:rFonts w:ascii="Times" w:eastAsia="Times" w:hAnsi="Times" w:cs="Times"/>
        </w:rPr>
        <w:t xml:space="preserve">, M., </w:t>
      </w:r>
      <w:proofErr w:type="spellStart"/>
      <w:r w:rsidRPr="703553DA">
        <w:rPr>
          <w:rFonts w:ascii="Times" w:eastAsia="Times" w:hAnsi="Times" w:cs="Times"/>
        </w:rPr>
        <w:t>Iacono</w:t>
      </w:r>
      <w:proofErr w:type="spellEnd"/>
      <w:r w:rsidRPr="703553DA">
        <w:rPr>
          <w:rFonts w:ascii="Times" w:eastAsia="Times" w:hAnsi="Times" w:cs="Times"/>
        </w:rPr>
        <w:t xml:space="preserve">, B., Flagella, S., </w:t>
      </w:r>
      <w:proofErr w:type="spellStart"/>
      <w:r w:rsidRPr="703553DA">
        <w:rPr>
          <w:rFonts w:ascii="Times" w:eastAsia="Times" w:hAnsi="Times" w:cs="Times"/>
        </w:rPr>
        <w:t>Buia</w:t>
      </w:r>
      <w:proofErr w:type="spellEnd"/>
      <w:r w:rsidRPr="703553DA">
        <w:rPr>
          <w:rFonts w:ascii="Times" w:eastAsia="Times" w:hAnsi="Times" w:cs="Times"/>
        </w:rPr>
        <w:t xml:space="preserve">, M., 2005. </w:t>
      </w:r>
      <w:r w:rsidR="0945889B" w:rsidRPr="703553DA">
        <w:rPr>
          <w:rFonts w:ascii="Times" w:eastAsia="Times" w:hAnsi="Times" w:cs="Times"/>
        </w:rPr>
        <w:t>“</w:t>
      </w:r>
      <w:r w:rsidRPr="703553DA">
        <w:rPr>
          <w:rFonts w:ascii="Times" w:eastAsia="Times" w:hAnsi="Times" w:cs="Times"/>
        </w:rPr>
        <w:t xml:space="preserve">Chronicle of a death foretold”-Features of a </w:t>
      </w:r>
      <w:r w:rsidRPr="703553DA">
        <w:rPr>
          <w:rFonts w:ascii="Times" w:eastAsia="Times" w:hAnsi="Times" w:cs="Times"/>
          <w:i/>
          <w:iCs/>
        </w:rPr>
        <w:t xml:space="preserve">Posidonia </w:t>
      </w:r>
      <w:proofErr w:type="spellStart"/>
      <w:r w:rsidRPr="703553DA">
        <w:rPr>
          <w:rFonts w:ascii="Times" w:eastAsia="Times" w:hAnsi="Times" w:cs="Times"/>
          <w:i/>
          <w:iCs/>
        </w:rPr>
        <w:t>oceanica</w:t>
      </w:r>
      <w:proofErr w:type="spellEnd"/>
      <w:r w:rsidRPr="703553DA">
        <w:rPr>
          <w:rFonts w:ascii="Times" w:eastAsia="Times" w:hAnsi="Times" w:cs="Times"/>
        </w:rPr>
        <w:t xml:space="preserve"> bed impacted by sand extraction</w:t>
      </w:r>
      <w:r w:rsidR="73F6621D" w:rsidRPr="703553DA">
        <w:rPr>
          <w:rFonts w:ascii="Times" w:eastAsia="Times" w:hAnsi="Times" w:cs="Times"/>
        </w:rPr>
        <w:t>,”</w:t>
      </w:r>
      <w:r w:rsidRPr="703553DA">
        <w:rPr>
          <w:rFonts w:ascii="Times" w:eastAsia="Times" w:hAnsi="Times" w:cs="Times"/>
        </w:rPr>
        <w:t xml:space="preserve"> in: </w:t>
      </w:r>
      <w:r w:rsidRPr="703553DA">
        <w:rPr>
          <w:rFonts w:ascii="Times" w:eastAsia="Times" w:hAnsi="Times" w:cs="Times"/>
          <w:i/>
          <w:iCs/>
        </w:rPr>
        <w:t>Proceedings of the Seventh International Conference on the Mediterranean Coastal Environment</w:t>
      </w:r>
      <w:r w:rsidRPr="703553DA">
        <w:rPr>
          <w:rFonts w:ascii="Times" w:eastAsia="Times" w:hAnsi="Times" w:cs="Times"/>
        </w:rPr>
        <w:t>, MEDCOAST. pp. 441–450.</w:t>
      </w:r>
    </w:p>
    <w:p w14:paraId="038628EE" w14:textId="4AEECCF5" w:rsidR="1CA3F25F" w:rsidRDefault="1CA3F25F" w:rsidP="1CA3F25F">
      <w:pPr>
        <w:spacing w:line="480" w:lineRule="auto"/>
        <w:rPr>
          <w:rFonts w:ascii="Times" w:eastAsia="Times" w:hAnsi="Times" w:cs="Times"/>
        </w:rPr>
      </w:pPr>
    </w:p>
    <w:p w14:paraId="3D67F88D" w14:textId="0097A4FC" w:rsidR="47BA59B9" w:rsidRDefault="365258D0" w:rsidP="0BA1BB60">
      <w:pPr>
        <w:spacing w:line="480" w:lineRule="auto"/>
      </w:pPr>
      <w:r w:rsidRPr="1592D34B">
        <w:rPr>
          <w:rFonts w:ascii="Times" w:eastAsia="Times" w:hAnsi="Times" w:cs="Times"/>
        </w:rPr>
        <w:t xml:space="preserve">Goldberg, W.M., 1988. </w:t>
      </w:r>
      <w:r w:rsidR="04827B31" w:rsidRPr="1592D34B">
        <w:rPr>
          <w:rFonts w:ascii="Times" w:eastAsia="Times" w:hAnsi="Times" w:cs="Times"/>
        </w:rPr>
        <w:t>“</w:t>
      </w:r>
      <w:r w:rsidRPr="1592D34B">
        <w:rPr>
          <w:rFonts w:ascii="Times" w:eastAsia="Times" w:hAnsi="Times" w:cs="Times"/>
        </w:rPr>
        <w:t>Biological effects of beach restoration in South Florida: the good, the bad, and the ugly.</w:t>
      </w:r>
      <w:r w:rsidR="2E0474C3"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 xml:space="preserve">Beach </w:t>
      </w:r>
      <w:r w:rsidR="0915E28D" w:rsidRPr="1592D34B">
        <w:rPr>
          <w:rFonts w:ascii="Times" w:eastAsia="Times" w:hAnsi="Times" w:cs="Times"/>
          <w:i/>
          <w:iCs/>
        </w:rPr>
        <w:t>P</w:t>
      </w:r>
      <w:r w:rsidRPr="1592D34B">
        <w:rPr>
          <w:rFonts w:ascii="Times" w:eastAsia="Times" w:hAnsi="Times" w:cs="Times"/>
          <w:i/>
          <w:iCs/>
        </w:rPr>
        <w:t xml:space="preserve">reservation </w:t>
      </w:r>
      <w:r w:rsidR="6A5D2D8B" w:rsidRPr="1592D34B">
        <w:rPr>
          <w:rFonts w:ascii="Times" w:eastAsia="Times" w:hAnsi="Times" w:cs="Times"/>
          <w:i/>
          <w:iCs/>
        </w:rPr>
        <w:t>T</w:t>
      </w:r>
      <w:r w:rsidRPr="1592D34B">
        <w:rPr>
          <w:rFonts w:ascii="Times" w:eastAsia="Times" w:hAnsi="Times" w:cs="Times"/>
          <w:i/>
          <w:iCs/>
        </w:rPr>
        <w:t>echnology</w:t>
      </w:r>
      <w:r w:rsidRPr="1592D34B">
        <w:rPr>
          <w:rFonts w:ascii="Times" w:eastAsia="Times" w:hAnsi="Times" w:cs="Times"/>
        </w:rPr>
        <w:t xml:space="preserve"> 88, 19–28.</w:t>
      </w:r>
    </w:p>
    <w:p w14:paraId="5B0CC7D4" w14:textId="1B79D4F6" w:rsidR="1CA3F25F" w:rsidRDefault="1CA3F25F" w:rsidP="1CA3F25F">
      <w:pPr>
        <w:spacing w:line="480" w:lineRule="auto"/>
        <w:rPr>
          <w:rFonts w:ascii="Times" w:eastAsia="Times" w:hAnsi="Times" w:cs="Times"/>
        </w:rPr>
      </w:pPr>
    </w:p>
    <w:p w14:paraId="488EB92A" w14:textId="08BABB7F" w:rsidR="1CA3F25F" w:rsidRDefault="365258D0" w:rsidP="1CA3F25F">
      <w:pPr>
        <w:spacing w:line="480" w:lineRule="auto"/>
        <w:rPr>
          <w:rFonts w:ascii="Times" w:eastAsia="Times" w:hAnsi="Times" w:cs="Times"/>
        </w:rPr>
      </w:pPr>
      <w:r w:rsidRPr="6483B39A">
        <w:rPr>
          <w:rFonts w:ascii="Times" w:eastAsia="Times" w:hAnsi="Times" w:cs="Times"/>
        </w:rPr>
        <w:t xml:space="preserve">Gopalakrishnan, S., Smith, M.D., </w:t>
      </w:r>
      <w:proofErr w:type="spellStart"/>
      <w:r w:rsidRPr="6483B39A">
        <w:rPr>
          <w:rFonts w:ascii="Times" w:eastAsia="Times" w:hAnsi="Times" w:cs="Times"/>
        </w:rPr>
        <w:t>Slott</w:t>
      </w:r>
      <w:proofErr w:type="spellEnd"/>
      <w:r w:rsidRPr="6483B39A">
        <w:rPr>
          <w:rFonts w:ascii="Times" w:eastAsia="Times" w:hAnsi="Times" w:cs="Times"/>
        </w:rPr>
        <w:t xml:space="preserve">, J.M., Murray, A.B., 2011. </w:t>
      </w:r>
      <w:r w:rsidR="6DA5A21A" w:rsidRPr="6483B39A">
        <w:rPr>
          <w:rFonts w:ascii="Times" w:eastAsia="Times" w:hAnsi="Times" w:cs="Times"/>
        </w:rPr>
        <w:t>“</w:t>
      </w:r>
      <w:r w:rsidRPr="6483B39A">
        <w:rPr>
          <w:rFonts w:ascii="Times" w:eastAsia="Times" w:hAnsi="Times" w:cs="Times"/>
        </w:rPr>
        <w:t>The value of disappearing beaches: A hedonic pricing model with endogenous beach width.</w:t>
      </w:r>
      <w:r w:rsidR="6B280A9D"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Journal of Environmental Economics and Management</w:t>
      </w:r>
      <w:r w:rsidRPr="6483B39A">
        <w:rPr>
          <w:rFonts w:ascii="Times" w:eastAsia="Times" w:hAnsi="Times" w:cs="Times"/>
        </w:rPr>
        <w:t xml:space="preserve"> 61, 297–310. </w:t>
      </w:r>
    </w:p>
    <w:p w14:paraId="783D2B95" w14:textId="364D1ABB" w:rsidR="6483B39A" w:rsidRDefault="6483B39A" w:rsidP="6483B39A">
      <w:pPr>
        <w:spacing w:line="480" w:lineRule="auto"/>
        <w:rPr>
          <w:rFonts w:ascii="Times" w:eastAsia="Times" w:hAnsi="Times" w:cs="Times"/>
        </w:rPr>
      </w:pPr>
    </w:p>
    <w:p w14:paraId="60E40F31" w14:textId="30A248E7" w:rsidR="47BA59B9" w:rsidRDefault="365258D0" w:rsidP="0BA1BB60">
      <w:pPr>
        <w:spacing w:line="480" w:lineRule="auto"/>
      </w:pPr>
      <w:proofErr w:type="spellStart"/>
      <w:r w:rsidRPr="1592D34B">
        <w:rPr>
          <w:rFonts w:ascii="Times" w:eastAsia="Times" w:hAnsi="Times" w:cs="Times"/>
        </w:rPr>
        <w:t>Gorzelany</w:t>
      </w:r>
      <w:proofErr w:type="spellEnd"/>
      <w:r w:rsidRPr="1592D34B">
        <w:rPr>
          <w:rFonts w:ascii="Times" w:eastAsia="Times" w:hAnsi="Times" w:cs="Times"/>
        </w:rPr>
        <w:t xml:space="preserve">, J.F., Nelson, W.G., 1987. </w:t>
      </w:r>
      <w:r w:rsidR="646CECE3" w:rsidRPr="1592D34B">
        <w:rPr>
          <w:rFonts w:ascii="Times" w:eastAsia="Times" w:hAnsi="Times" w:cs="Times"/>
        </w:rPr>
        <w:t>“</w:t>
      </w:r>
      <w:r w:rsidRPr="1592D34B">
        <w:rPr>
          <w:rFonts w:ascii="Times" w:eastAsia="Times" w:hAnsi="Times" w:cs="Times"/>
        </w:rPr>
        <w:t>The effects of beach replenishment on the benthos of a sub-tropical Florida beach.</w:t>
      </w:r>
      <w:r w:rsidR="6C23DF51"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Marine Environmental Research</w:t>
      </w:r>
      <w:r w:rsidRPr="1592D34B">
        <w:rPr>
          <w:rFonts w:ascii="Times" w:eastAsia="Times" w:hAnsi="Times" w:cs="Times"/>
        </w:rPr>
        <w:t xml:space="preserve"> 21, 75–94.</w:t>
      </w:r>
    </w:p>
    <w:p w14:paraId="491325B7" w14:textId="628CF640" w:rsidR="1CA3F25F" w:rsidRDefault="1CA3F25F" w:rsidP="1CA3F25F">
      <w:pPr>
        <w:spacing w:line="480" w:lineRule="auto"/>
        <w:rPr>
          <w:rFonts w:ascii="Times" w:eastAsia="Times" w:hAnsi="Times" w:cs="Times"/>
        </w:rPr>
      </w:pPr>
    </w:p>
    <w:p w14:paraId="7886C489" w14:textId="6B22FA5A" w:rsidR="47BA59B9" w:rsidRDefault="365258D0" w:rsidP="0BA1BB60">
      <w:pPr>
        <w:spacing w:line="480" w:lineRule="auto"/>
      </w:pPr>
      <w:r w:rsidRPr="1592D34B">
        <w:rPr>
          <w:rFonts w:ascii="Times" w:eastAsia="Times" w:hAnsi="Times" w:cs="Times"/>
        </w:rPr>
        <w:t xml:space="preserve">Grain, D.A., </w:t>
      </w:r>
      <w:proofErr w:type="spellStart"/>
      <w:r w:rsidRPr="1592D34B">
        <w:rPr>
          <w:rFonts w:ascii="Times" w:eastAsia="Times" w:hAnsi="Times" w:cs="Times"/>
        </w:rPr>
        <w:t>Bolten</w:t>
      </w:r>
      <w:proofErr w:type="spellEnd"/>
      <w:r w:rsidRPr="1592D34B">
        <w:rPr>
          <w:rFonts w:ascii="Times" w:eastAsia="Times" w:hAnsi="Times" w:cs="Times"/>
        </w:rPr>
        <w:t xml:space="preserve">, A.B., Bjorndal, K.A., 1995. </w:t>
      </w:r>
      <w:r w:rsidR="55C229B5" w:rsidRPr="1592D34B">
        <w:rPr>
          <w:rFonts w:ascii="Times" w:eastAsia="Times" w:hAnsi="Times" w:cs="Times"/>
        </w:rPr>
        <w:t>“</w:t>
      </w:r>
      <w:r w:rsidRPr="1592D34B">
        <w:rPr>
          <w:rFonts w:ascii="Times" w:eastAsia="Times" w:hAnsi="Times" w:cs="Times"/>
        </w:rPr>
        <w:t>Effects of beach nourishment on sea turtles: review and research initiatives.</w:t>
      </w:r>
      <w:r w:rsidR="3D5F8DBA"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Restoration Ecology</w:t>
      </w:r>
      <w:r w:rsidRPr="1592D34B">
        <w:rPr>
          <w:rFonts w:ascii="Times" w:eastAsia="Times" w:hAnsi="Times" w:cs="Times"/>
        </w:rPr>
        <w:t xml:space="preserve"> 3, 95–104.</w:t>
      </w:r>
    </w:p>
    <w:p w14:paraId="293402B1" w14:textId="7B2909E2" w:rsidR="1CA3F25F" w:rsidRDefault="1CA3F25F" w:rsidP="1CA3F25F">
      <w:pPr>
        <w:spacing w:line="480" w:lineRule="auto"/>
        <w:rPr>
          <w:rFonts w:ascii="Times" w:eastAsia="Times" w:hAnsi="Times" w:cs="Times"/>
        </w:rPr>
      </w:pPr>
    </w:p>
    <w:p w14:paraId="558F896F" w14:textId="60AEEA87" w:rsidR="47BA59B9" w:rsidRDefault="365258D0" w:rsidP="0BA1BB60">
      <w:pPr>
        <w:spacing w:line="480" w:lineRule="auto"/>
      </w:pPr>
      <w:r w:rsidRPr="1592D34B">
        <w:rPr>
          <w:rFonts w:ascii="Times" w:eastAsia="Times" w:hAnsi="Times" w:cs="Times"/>
        </w:rPr>
        <w:t xml:space="preserve">Greene, K., 2002. </w:t>
      </w:r>
      <w:r w:rsidR="168AE194" w:rsidRPr="1592D34B">
        <w:rPr>
          <w:rFonts w:ascii="Times" w:eastAsia="Times" w:hAnsi="Times" w:cs="Times"/>
        </w:rPr>
        <w:t>“</w:t>
      </w:r>
      <w:r w:rsidRPr="1592D34B">
        <w:rPr>
          <w:rFonts w:ascii="Times" w:eastAsia="Times" w:hAnsi="Times" w:cs="Times"/>
        </w:rPr>
        <w:t>Beach Nourishment: A Review of the Biological and Physical Impacts</w:t>
      </w:r>
      <w:r w:rsidR="66D2B1CF" w:rsidRPr="1592D34B">
        <w:rPr>
          <w:rFonts w:ascii="Times" w:eastAsia="Times" w:hAnsi="Times" w:cs="Times"/>
        </w:rPr>
        <w:t>”</w:t>
      </w:r>
      <w:r w:rsidRPr="1592D34B">
        <w:rPr>
          <w:rFonts w:ascii="Times" w:eastAsia="Times" w:hAnsi="Times" w:cs="Times"/>
        </w:rPr>
        <w:t xml:space="preserve"> (No. 7), </w:t>
      </w:r>
      <w:r w:rsidRPr="1592D34B">
        <w:rPr>
          <w:rFonts w:ascii="Times" w:eastAsia="Times" w:hAnsi="Times" w:cs="Times"/>
          <w:i/>
          <w:iCs/>
        </w:rPr>
        <w:t>ASMFC Habitat Management Series</w:t>
      </w:r>
      <w:r w:rsidRPr="1592D34B">
        <w:rPr>
          <w:rFonts w:ascii="Times" w:eastAsia="Times" w:hAnsi="Times" w:cs="Times"/>
        </w:rPr>
        <w:t>. Atlantic States Marine Fisheries Commission, Washington, DC.</w:t>
      </w:r>
    </w:p>
    <w:p w14:paraId="70DB925A" w14:textId="610DA0C1" w:rsidR="1CA3F25F" w:rsidRDefault="1CA3F25F" w:rsidP="1CA3F25F">
      <w:pPr>
        <w:spacing w:line="480" w:lineRule="auto"/>
        <w:rPr>
          <w:rFonts w:ascii="Times" w:eastAsia="Times" w:hAnsi="Times" w:cs="Times"/>
        </w:rPr>
      </w:pPr>
    </w:p>
    <w:p w14:paraId="4DB5EB4C" w14:textId="251F4666" w:rsidR="47BA59B9" w:rsidRDefault="365258D0" w:rsidP="0BA1BB60">
      <w:pPr>
        <w:spacing w:line="480" w:lineRule="auto"/>
      </w:pPr>
      <w:proofErr w:type="spellStart"/>
      <w:r w:rsidRPr="1592D34B">
        <w:rPr>
          <w:rFonts w:ascii="Times" w:eastAsia="Times" w:hAnsi="Times" w:cs="Times"/>
        </w:rPr>
        <w:lastRenderedPageBreak/>
        <w:t>Grippo</w:t>
      </w:r>
      <w:proofErr w:type="spellEnd"/>
      <w:r w:rsidRPr="1592D34B">
        <w:rPr>
          <w:rFonts w:ascii="Times" w:eastAsia="Times" w:hAnsi="Times" w:cs="Times"/>
        </w:rPr>
        <w:t xml:space="preserve">, M.A., Cooper, S., Massey, A.G., 2007. </w:t>
      </w:r>
      <w:r w:rsidR="52639910" w:rsidRPr="1592D34B">
        <w:rPr>
          <w:rFonts w:ascii="Times" w:eastAsia="Times" w:hAnsi="Times" w:cs="Times"/>
        </w:rPr>
        <w:t>“</w:t>
      </w:r>
      <w:r w:rsidRPr="1592D34B">
        <w:rPr>
          <w:rFonts w:ascii="Times" w:eastAsia="Times" w:hAnsi="Times" w:cs="Times"/>
        </w:rPr>
        <w:t>Effect of Beach Replenishment on Waterbird and Shorebird Communities.</w:t>
      </w:r>
      <w:r w:rsidR="420AE0E7"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Coastal Research</w:t>
      </w:r>
      <w:r w:rsidRPr="1592D34B">
        <w:rPr>
          <w:rFonts w:ascii="Times" w:eastAsia="Times" w:hAnsi="Times" w:cs="Times"/>
        </w:rPr>
        <w:t xml:space="preserve"> 23, 1088–1096.</w:t>
      </w:r>
    </w:p>
    <w:p w14:paraId="6ABE9AA4" w14:textId="1815CCC2" w:rsidR="1CA3F25F" w:rsidRDefault="1CA3F25F" w:rsidP="1CA3F25F">
      <w:pPr>
        <w:spacing w:line="480" w:lineRule="auto"/>
        <w:rPr>
          <w:rFonts w:ascii="Times" w:eastAsia="Times" w:hAnsi="Times" w:cs="Times"/>
        </w:rPr>
      </w:pPr>
    </w:p>
    <w:p w14:paraId="12A01307" w14:textId="40B98182" w:rsidR="47BA59B9" w:rsidRDefault="365258D0" w:rsidP="0BA1BB60">
      <w:pPr>
        <w:spacing w:line="480" w:lineRule="auto"/>
      </w:pPr>
      <w:proofErr w:type="spellStart"/>
      <w:r w:rsidRPr="1592D34B">
        <w:rPr>
          <w:rFonts w:ascii="Times" w:eastAsia="Times" w:hAnsi="Times" w:cs="Times"/>
        </w:rPr>
        <w:t>Guidetti</w:t>
      </w:r>
      <w:proofErr w:type="spellEnd"/>
      <w:r w:rsidRPr="1592D34B">
        <w:rPr>
          <w:rFonts w:ascii="Times" w:eastAsia="Times" w:hAnsi="Times" w:cs="Times"/>
        </w:rPr>
        <w:t xml:space="preserve">, P., Fabiano, M., 2000. </w:t>
      </w:r>
      <w:r w:rsidR="0A64DF73" w:rsidRPr="1592D34B">
        <w:rPr>
          <w:rFonts w:ascii="Times" w:eastAsia="Times" w:hAnsi="Times" w:cs="Times"/>
        </w:rPr>
        <w:t>“</w:t>
      </w:r>
      <w:r w:rsidRPr="1592D34B">
        <w:rPr>
          <w:rFonts w:ascii="Times" w:eastAsia="Times" w:hAnsi="Times" w:cs="Times"/>
        </w:rPr>
        <w:t xml:space="preserve">The use of </w:t>
      </w:r>
      <w:proofErr w:type="spellStart"/>
      <w:r w:rsidRPr="1592D34B">
        <w:rPr>
          <w:rFonts w:ascii="Times" w:eastAsia="Times" w:hAnsi="Times" w:cs="Times"/>
        </w:rPr>
        <w:t>lepidochronology</w:t>
      </w:r>
      <w:proofErr w:type="spellEnd"/>
      <w:r w:rsidRPr="1592D34B">
        <w:rPr>
          <w:rFonts w:ascii="Times" w:eastAsia="Times" w:hAnsi="Times" w:cs="Times"/>
        </w:rPr>
        <w:t xml:space="preserve"> to assess the impact of terrigenous discharges on the primary leaf production of the Mediterranean seagrass </w:t>
      </w:r>
      <w:r w:rsidRPr="1592D34B">
        <w:rPr>
          <w:rFonts w:ascii="Times" w:eastAsia="Times" w:hAnsi="Times" w:cs="Times"/>
          <w:i/>
          <w:iCs/>
        </w:rPr>
        <w:t xml:space="preserve">Posidonia </w:t>
      </w:r>
      <w:proofErr w:type="spellStart"/>
      <w:r w:rsidRPr="1592D34B">
        <w:rPr>
          <w:rFonts w:ascii="Times" w:eastAsia="Times" w:hAnsi="Times" w:cs="Times"/>
          <w:i/>
          <w:iCs/>
        </w:rPr>
        <w:t>oceanica</w:t>
      </w:r>
      <w:proofErr w:type="spellEnd"/>
      <w:r w:rsidRPr="1592D34B">
        <w:rPr>
          <w:rFonts w:ascii="Times" w:eastAsia="Times" w:hAnsi="Times" w:cs="Times"/>
        </w:rPr>
        <w:t>.</w:t>
      </w:r>
      <w:r w:rsidR="183F5CCF"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Marine Pollution Bulletin</w:t>
      </w:r>
      <w:r w:rsidRPr="1592D34B">
        <w:rPr>
          <w:rFonts w:ascii="Times" w:eastAsia="Times" w:hAnsi="Times" w:cs="Times"/>
        </w:rPr>
        <w:t xml:space="preserve"> 40, 449–453.</w:t>
      </w:r>
    </w:p>
    <w:p w14:paraId="0886D427" w14:textId="777D2773" w:rsidR="1CA3F25F" w:rsidRDefault="1CA3F25F" w:rsidP="1CA3F25F">
      <w:pPr>
        <w:spacing w:line="480" w:lineRule="auto"/>
        <w:rPr>
          <w:rFonts w:ascii="Times" w:eastAsia="Times" w:hAnsi="Times" w:cs="Times"/>
        </w:rPr>
      </w:pPr>
    </w:p>
    <w:p w14:paraId="71B61529" w14:textId="12B94C63" w:rsidR="47BA59B9" w:rsidRDefault="365258D0" w:rsidP="0BA1BB60">
      <w:pPr>
        <w:spacing w:line="480" w:lineRule="auto"/>
      </w:pPr>
      <w:r w:rsidRPr="1592D34B">
        <w:rPr>
          <w:rFonts w:ascii="Times" w:eastAsia="Times" w:hAnsi="Times" w:cs="Times"/>
        </w:rPr>
        <w:t xml:space="preserve">Hackney, C., Posey, M., Ross, S., Norris, A., 1996. </w:t>
      </w:r>
      <w:r w:rsidRPr="1592D34B">
        <w:rPr>
          <w:rFonts w:ascii="Times" w:eastAsia="Times" w:hAnsi="Times" w:cs="Times"/>
          <w:i/>
          <w:iCs/>
        </w:rPr>
        <w:t>A review and synthesis of data on surf zone fishes and invertebrates in the South Atlantic Bight and the potential impacts from beach renourishment</w:t>
      </w:r>
      <w:r w:rsidRPr="1592D34B">
        <w:rPr>
          <w:rFonts w:ascii="Times" w:eastAsia="Times" w:hAnsi="Times" w:cs="Times"/>
        </w:rPr>
        <w:t>. US Army Corps of Engineers, Wilmington, NC, Technical Report.</w:t>
      </w:r>
    </w:p>
    <w:p w14:paraId="15BC9C12" w14:textId="587C797D" w:rsidR="1CA3F25F" w:rsidRDefault="1CA3F25F" w:rsidP="1CA3F25F">
      <w:pPr>
        <w:spacing w:line="480" w:lineRule="auto"/>
        <w:rPr>
          <w:rFonts w:ascii="Times" w:eastAsia="Times" w:hAnsi="Times" w:cs="Times"/>
        </w:rPr>
      </w:pPr>
    </w:p>
    <w:p w14:paraId="1E996D7D" w14:textId="75A77936" w:rsidR="47BA59B9" w:rsidRDefault="365258D0" w:rsidP="0BA1BB60">
      <w:pPr>
        <w:spacing w:line="480" w:lineRule="auto"/>
      </w:pPr>
      <w:r w:rsidRPr="1592D34B">
        <w:rPr>
          <w:rFonts w:ascii="Times" w:eastAsia="Times" w:hAnsi="Times" w:cs="Times"/>
        </w:rPr>
        <w:t xml:space="preserve">Haddad, T.C., </w:t>
      </w:r>
      <w:proofErr w:type="spellStart"/>
      <w:r w:rsidRPr="1592D34B">
        <w:rPr>
          <w:rFonts w:ascii="Times" w:eastAsia="Times" w:hAnsi="Times" w:cs="Times"/>
        </w:rPr>
        <w:t>Pilkey</w:t>
      </w:r>
      <w:proofErr w:type="spellEnd"/>
      <w:r w:rsidRPr="1592D34B">
        <w:rPr>
          <w:rFonts w:ascii="Times" w:eastAsia="Times" w:hAnsi="Times" w:cs="Times"/>
        </w:rPr>
        <w:t xml:space="preserve">, O.H., 1998. </w:t>
      </w:r>
      <w:r w:rsidR="136CAB0B" w:rsidRPr="1592D34B">
        <w:rPr>
          <w:rFonts w:ascii="Times" w:eastAsia="Times" w:hAnsi="Times" w:cs="Times"/>
        </w:rPr>
        <w:t>“</w:t>
      </w:r>
      <w:r w:rsidRPr="1592D34B">
        <w:rPr>
          <w:rFonts w:ascii="Times" w:eastAsia="Times" w:hAnsi="Times" w:cs="Times"/>
        </w:rPr>
        <w:t>Summary of the New England beach nourishment experience (1935-1996).</w:t>
      </w:r>
      <w:r w:rsidR="49937B5A"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Coastal Research</w:t>
      </w:r>
      <w:r w:rsidRPr="1592D34B">
        <w:rPr>
          <w:rFonts w:ascii="Times" w:eastAsia="Times" w:hAnsi="Times" w:cs="Times"/>
        </w:rPr>
        <w:t xml:space="preserve"> 14, 1395–1404.</w:t>
      </w:r>
    </w:p>
    <w:p w14:paraId="7A797F75" w14:textId="08F4AE2C" w:rsidR="1CA3F25F" w:rsidRDefault="1CA3F25F" w:rsidP="1CA3F25F">
      <w:pPr>
        <w:spacing w:line="480" w:lineRule="auto"/>
        <w:rPr>
          <w:rFonts w:ascii="Times" w:eastAsia="Times" w:hAnsi="Times" w:cs="Times"/>
        </w:rPr>
      </w:pPr>
    </w:p>
    <w:p w14:paraId="282EA9A0" w14:textId="474B3E98" w:rsidR="47BA59B9" w:rsidRDefault="365258D0" w:rsidP="0BA1BB60">
      <w:pPr>
        <w:spacing w:line="480" w:lineRule="auto"/>
      </w:pPr>
      <w:r w:rsidRPr="1592D34B">
        <w:rPr>
          <w:rFonts w:ascii="Times" w:eastAsia="Times" w:hAnsi="Times" w:cs="Times"/>
        </w:rPr>
        <w:t xml:space="preserve">Hall, S.C., Parmenter, C.J., 2006. </w:t>
      </w:r>
      <w:r w:rsidR="00BD36BE" w:rsidRPr="1592D34B">
        <w:rPr>
          <w:rFonts w:ascii="Times" w:eastAsia="Times" w:hAnsi="Times" w:cs="Times"/>
        </w:rPr>
        <w:t>“</w:t>
      </w:r>
      <w:r w:rsidRPr="1592D34B">
        <w:rPr>
          <w:rFonts w:ascii="Times" w:eastAsia="Times" w:hAnsi="Times" w:cs="Times"/>
        </w:rPr>
        <w:t>Larvae of two signal fly species (</w:t>
      </w:r>
      <w:r w:rsidRPr="1592D34B">
        <w:rPr>
          <w:rFonts w:ascii="Times" w:eastAsia="Times" w:hAnsi="Times" w:cs="Times"/>
          <w:i/>
          <w:iCs/>
        </w:rPr>
        <w:t xml:space="preserve">Diptera: </w:t>
      </w:r>
      <w:proofErr w:type="spellStart"/>
      <w:r w:rsidRPr="1592D34B">
        <w:rPr>
          <w:rFonts w:ascii="Times" w:eastAsia="Times" w:hAnsi="Times" w:cs="Times"/>
          <w:i/>
          <w:iCs/>
        </w:rPr>
        <w:t>Platystomat</w:t>
      </w:r>
      <w:r w:rsidRPr="1592D34B">
        <w:rPr>
          <w:rFonts w:ascii="Times" w:eastAsia="Times" w:hAnsi="Times" w:cs="Times"/>
        </w:rPr>
        <w:t>idae</w:t>
      </w:r>
      <w:proofErr w:type="spellEnd"/>
      <w:r w:rsidRPr="1592D34B">
        <w:rPr>
          <w:rFonts w:ascii="Times" w:eastAsia="Times" w:hAnsi="Times" w:cs="Times"/>
        </w:rPr>
        <w:t xml:space="preserve">), </w:t>
      </w:r>
      <w:proofErr w:type="spellStart"/>
      <w:r w:rsidRPr="1592D34B">
        <w:rPr>
          <w:rFonts w:ascii="Times" w:eastAsia="Times" w:hAnsi="Times" w:cs="Times"/>
          <w:i/>
          <w:iCs/>
        </w:rPr>
        <w:t>Duomyia</w:t>
      </w:r>
      <w:proofErr w:type="spellEnd"/>
      <w:r w:rsidRPr="1592D34B">
        <w:rPr>
          <w:rFonts w:ascii="Times" w:eastAsia="Times" w:hAnsi="Times" w:cs="Times"/>
          <w:i/>
          <w:iCs/>
        </w:rPr>
        <w:t xml:space="preserve"> </w:t>
      </w:r>
      <w:proofErr w:type="spellStart"/>
      <w:r w:rsidRPr="1592D34B">
        <w:rPr>
          <w:rFonts w:ascii="Times" w:eastAsia="Times" w:hAnsi="Times" w:cs="Times"/>
          <w:i/>
          <w:iCs/>
        </w:rPr>
        <w:t>foliata</w:t>
      </w:r>
      <w:proofErr w:type="spellEnd"/>
      <w:r w:rsidRPr="1592D34B">
        <w:rPr>
          <w:rFonts w:ascii="Times" w:eastAsia="Times" w:hAnsi="Times" w:cs="Times"/>
        </w:rPr>
        <w:t xml:space="preserve"> McAlpine and </w:t>
      </w:r>
      <w:proofErr w:type="spellStart"/>
      <w:r w:rsidRPr="1592D34B">
        <w:rPr>
          <w:rFonts w:ascii="Times" w:eastAsia="Times" w:hAnsi="Times" w:cs="Times"/>
          <w:i/>
          <w:iCs/>
        </w:rPr>
        <w:t>Plagiostenopterina</w:t>
      </w:r>
      <w:proofErr w:type="spellEnd"/>
      <w:r w:rsidRPr="1592D34B">
        <w:rPr>
          <w:rFonts w:ascii="Times" w:eastAsia="Times" w:hAnsi="Times" w:cs="Times"/>
          <w:i/>
          <w:iCs/>
        </w:rPr>
        <w:t xml:space="preserve"> </w:t>
      </w:r>
      <w:proofErr w:type="spellStart"/>
      <w:r w:rsidRPr="1592D34B">
        <w:rPr>
          <w:rFonts w:ascii="Times" w:eastAsia="Times" w:hAnsi="Times" w:cs="Times"/>
          <w:i/>
          <w:iCs/>
        </w:rPr>
        <w:t>enderlein</w:t>
      </w:r>
      <w:r w:rsidRPr="1592D34B">
        <w:rPr>
          <w:rFonts w:ascii="Times" w:eastAsia="Times" w:hAnsi="Times" w:cs="Times"/>
        </w:rPr>
        <w:t>i</w:t>
      </w:r>
      <w:proofErr w:type="spellEnd"/>
      <w:r w:rsidRPr="1592D34B">
        <w:rPr>
          <w:rFonts w:ascii="Times" w:eastAsia="Times" w:hAnsi="Times" w:cs="Times"/>
        </w:rPr>
        <w:t xml:space="preserve"> Hendel, are scavengers of sea turtle eggs.</w:t>
      </w:r>
      <w:r w:rsidR="3AF9D3D9"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Australian Journal of Zoology</w:t>
      </w:r>
      <w:r w:rsidRPr="1592D34B">
        <w:rPr>
          <w:rFonts w:ascii="Times" w:eastAsia="Times" w:hAnsi="Times" w:cs="Times"/>
        </w:rPr>
        <w:t xml:space="preserve"> 54, 245–252.</w:t>
      </w:r>
    </w:p>
    <w:p w14:paraId="7B830617" w14:textId="56526435" w:rsidR="1CA3F25F" w:rsidRDefault="1CA3F25F" w:rsidP="1CA3F25F">
      <w:pPr>
        <w:spacing w:line="480" w:lineRule="auto"/>
        <w:rPr>
          <w:rFonts w:ascii="Times" w:eastAsia="Times" w:hAnsi="Times" w:cs="Times"/>
        </w:rPr>
      </w:pPr>
    </w:p>
    <w:p w14:paraId="658E35AC" w14:textId="4C254982" w:rsidR="47BA59B9" w:rsidRDefault="365258D0" w:rsidP="0BA1BB60">
      <w:pPr>
        <w:spacing w:line="480" w:lineRule="auto"/>
      </w:pPr>
      <w:r w:rsidRPr="1592D34B">
        <w:rPr>
          <w:rFonts w:ascii="Times" w:eastAsia="Times" w:hAnsi="Times" w:cs="Times"/>
        </w:rPr>
        <w:t xml:space="preserve">Hamm, L., Capobianco, M., Dette, H., </w:t>
      </w:r>
      <w:proofErr w:type="spellStart"/>
      <w:r w:rsidRPr="1592D34B">
        <w:rPr>
          <w:rFonts w:ascii="Times" w:eastAsia="Times" w:hAnsi="Times" w:cs="Times"/>
        </w:rPr>
        <w:t>Lechuga</w:t>
      </w:r>
      <w:proofErr w:type="spellEnd"/>
      <w:r w:rsidRPr="1592D34B">
        <w:rPr>
          <w:rFonts w:ascii="Times" w:eastAsia="Times" w:hAnsi="Times" w:cs="Times"/>
        </w:rPr>
        <w:t xml:space="preserve">, A., </w:t>
      </w:r>
      <w:proofErr w:type="spellStart"/>
      <w:r w:rsidRPr="1592D34B">
        <w:rPr>
          <w:rFonts w:ascii="Times" w:eastAsia="Times" w:hAnsi="Times" w:cs="Times"/>
        </w:rPr>
        <w:t>Spanhoff</w:t>
      </w:r>
      <w:proofErr w:type="spellEnd"/>
      <w:r w:rsidRPr="1592D34B">
        <w:rPr>
          <w:rFonts w:ascii="Times" w:eastAsia="Times" w:hAnsi="Times" w:cs="Times"/>
        </w:rPr>
        <w:t xml:space="preserve">, R., Stive, M., 2002. </w:t>
      </w:r>
      <w:r w:rsidR="01C51536" w:rsidRPr="1592D34B">
        <w:rPr>
          <w:rFonts w:ascii="Times" w:eastAsia="Times" w:hAnsi="Times" w:cs="Times"/>
        </w:rPr>
        <w:t>“</w:t>
      </w:r>
      <w:r w:rsidRPr="1592D34B">
        <w:rPr>
          <w:rFonts w:ascii="Times" w:eastAsia="Times" w:hAnsi="Times" w:cs="Times"/>
        </w:rPr>
        <w:t>A summary of European experience with shore nourishment.</w:t>
      </w:r>
      <w:r w:rsidR="575D3CF3" w:rsidRPr="1592D34B">
        <w:rPr>
          <w:rFonts w:ascii="Times" w:eastAsia="Times" w:hAnsi="Times" w:cs="Times"/>
        </w:rPr>
        <w:t>”</w:t>
      </w:r>
      <w:r w:rsidRPr="1592D34B">
        <w:rPr>
          <w:rFonts w:ascii="Times" w:eastAsia="Times" w:hAnsi="Times" w:cs="Times"/>
        </w:rPr>
        <w:t xml:space="preserve"> Co</w:t>
      </w:r>
      <w:r w:rsidRPr="1592D34B">
        <w:rPr>
          <w:rFonts w:ascii="Times" w:eastAsia="Times" w:hAnsi="Times" w:cs="Times"/>
          <w:i/>
          <w:iCs/>
        </w:rPr>
        <w:t xml:space="preserve">astal </w:t>
      </w:r>
      <w:r w:rsidR="62F4B98D" w:rsidRPr="1592D34B">
        <w:rPr>
          <w:rFonts w:ascii="Times" w:eastAsia="Times" w:hAnsi="Times" w:cs="Times"/>
          <w:i/>
          <w:iCs/>
        </w:rPr>
        <w:t>E</w:t>
      </w:r>
      <w:r w:rsidRPr="1592D34B">
        <w:rPr>
          <w:rFonts w:ascii="Times" w:eastAsia="Times" w:hAnsi="Times" w:cs="Times"/>
          <w:i/>
          <w:iCs/>
        </w:rPr>
        <w:t>ngineering</w:t>
      </w:r>
      <w:r w:rsidRPr="1592D34B">
        <w:rPr>
          <w:rFonts w:ascii="Times" w:eastAsia="Times" w:hAnsi="Times" w:cs="Times"/>
        </w:rPr>
        <w:t xml:space="preserve"> 47, 237–264.</w:t>
      </w:r>
    </w:p>
    <w:p w14:paraId="2C1F74E4" w14:textId="10E30204" w:rsidR="1CA3F25F" w:rsidRDefault="1CA3F25F" w:rsidP="1CA3F25F">
      <w:pPr>
        <w:spacing w:line="480" w:lineRule="auto"/>
        <w:rPr>
          <w:rFonts w:ascii="Times" w:eastAsia="Times" w:hAnsi="Times" w:cs="Times"/>
        </w:rPr>
      </w:pPr>
    </w:p>
    <w:p w14:paraId="34FA59B2" w14:textId="0C6B725C" w:rsidR="47BA59B9" w:rsidRDefault="365258D0" w:rsidP="6483B39A">
      <w:pPr>
        <w:spacing w:line="480" w:lineRule="auto"/>
        <w:rPr>
          <w:rFonts w:ascii="Times" w:eastAsia="Times" w:hAnsi="Times" w:cs="Times"/>
        </w:rPr>
      </w:pPr>
      <w:r w:rsidRPr="6483B39A">
        <w:rPr>
          <w:rFonts w:ascii="Times" w:eastAsia="Times" w:hAnsi="Times" w:cs="Times"/>
        </w:rPr>
        <w:lastRenderedPageBreak/>
        <w:t xml:space="preserve">Hanson, H., Brampton, A., Capobianco, M., Dette, H.H., Hamm, L., </w:t>
      </w:r>
      <w:proofErr w:type="spellStart"/>
      <w:r w:rsidRPr="6483B39A">
        <w:rPr>
          <w:rFonts w:ascii="Times" w:eastAsia="Times" w:hAnsi="Times" w:cs="Times"/>
        </w:rPr>
        <w:t>Laustrup</w:t>
      </w:r>
      <w:proofErr w:type="spellEnd"/>
      <w:r w:rsidRPr="6483B39A">
        <w:rPr>
          <w:rFonts w:ascii="Times" w:eastAsia="Times" w:hAnsi="Times" w:cs="Times"/>
        </w:rPr>
        <w:t xml:space="preserve">, C., </w:t>
      </w:r>
      <w:proofErr w:type="spellStart"/>
      <w:r w:rsidRPr="6483B39A">
        <w:rPr>
          <w:rFonts w:ascii="Times" w:eastAsia="Times" w:hAnsi="Times" w:cs="Times"/>
        </w:rPr>
        <w:t>Lechuga</w:t>
      </w:r>
      <w:proofErr w:type="spellEnd"/>
      <w:r w:rsidRPr="6483B39A">
        <w:rPr>
          <w:rFonts w:ascii="Times" w:eastAsia="Times" w:hAnsi="Times" w:cs="Times"/>
        </w:rPr>
        <w:t xml:space="preserve">, A., </w:t>
      </w:r>
      <w:proofErr w:type="spellStart"/>
      <w:r w:rsidRPr="6483B39A">
        <w:rPr>
          <w:rFonts w:ascii="Times" w:eastAsia="Times" w:hAnsi="Times" w:cs="Times"/>
        </w:rPr>
        <w:t>Spanhoff</w:t>
      </w:r>
      <w:proofErr w:type="spellEnd"/>
      <w:r w:rsidRPr="6483B39A">
        <w:rPr>
          <w:rFonts w:ascii="Times" w:eastAsia="Times" w:hAnsi="Times" w:cs="Times"/>
        </w:rPr>
        <w:t xml:space="preserve">, R., 2002. </w:t>
      </w:r>
      <w:r w:rsidR="058B4AF2" w:rsidRPr="6483B39A">
        <w:rPr>
          <w:rFonts w:ascii="Times" w:eastAsia="Times" w:hAnsi="Times" w:cs="Times"/>
        </w:rPr>
        <w:t>“</w:t>
      </w:r>
      <w:r w:rsidRPr="6483B39A">
        <w:rPr>
          <w:rFonts w:ascii="Times" w:eastAsia="Times" w:hAnsi="Times" w:cs="Times"/>
        </w:rPr>
        <w:t>Beach nourishment projects, practices, and objectives—a European overview.</w:t>
      </w:r>
      <w:r w:rsidR="0EB4EF53"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Coastal Engineering</w:t>
      </w:r>
      <w:r w:rsidRPr="6483B39A">
        <w:rPr>
          <w:rFonts w:ascii="Times" w:eastAsia="Times" w:hAnsi="Times" w:cs="Times"/>
        </w:rPr>
        <w:t xml:space="preserve"> 47, 81–111.</w:t>
      </w:r>
    </w:p>
    <w:p w14:paraId="7A09C0C6" w14:textId="587BDBA9" w:rsidR="1CA3F25F" w:rsidRDefault="1CA3F25F" w:rsidP="1CA3F25F">
      <w:pPr>
        <w:spacing w:line="480" w:lineRule="auto"/>
        <w:rPr>
          <w:rFonts w:ascii="Times" w:eastAsia="Times" w:hAnsi="Times" w:cs="Times"/>
        </w:rPr>
      </w:pPr>
    </w:p>
    <w:p w14:paraId="1A21126F" w14:textId="50F1C971" w:rsidR="47BA59B9" w:rsidRDefault="365258D0" w:rsidP="0BA1BB60">
      <w:pPr>
        <w:spacing w:line="480" w:lineRule="auto"/>
      </w:pPr>
      <w:r w:rsidRPr="1592D34B">
        <w:rPr>
          <w:rFonts w:ascii="Times" w:eastAsia="Times" w:hAnsi="Times" w:cs="Times"/>
        </w:rPr>
        <w:t xml:space="preserve">Hawkes, L.A., Broderick, A.C., Godfrey, M.H., Godley, B.J., 2009. </w:t>
      </w:r>
      <w:r w:rsidR="4A5C3F1E" w:rsidRPr="1592D34B">
        <w:rPr>
          <w:rFonts w:ascii="Times" w:eastAsia="Times" w:hAnsi="Times" w:cs="Times"/>
        </w:rPr>
        <w:t>“</w:t>
      </w:r>
      <w:r w:rsidRPr="1592D34B">
        <w:rPr>
          <w:rFonts w:ascii="Times" w:eastAsia="Times" w:hAnsi="Times" w:cs="Times"/>
        </w:rPr>
        <w:t>Climate change and marine turtles.</w:t>
      </w:r>
      <w:r w:rsidR="2A55747C"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Endangered Species Research</w:t>
      </w:r>
      <w:r w:rsidRPr="1592D34B">
        <w:rPr>
          <w:rFonts w:ascii="Times" w:eastAsia="Times" w:hAnsi="Times" w:cs="Times"/>
        </w:rPr>
        <w:t xml:space="preserve"> 7, 137–154.</w:t>
      </w:r>
    </w:p>
    <w:p w14:paraId="158DF27D" w14:textId="0EA46CB8" w:rsidR="1CA3F25F" w:rsidRDefault="1CA3F25F" w:rsidP="1CA3F25F">
      <w:pPr>
        <w:spacing w:line="480" w:lineRule="auto"/>
        <w:rPr>
          <w:rFonts w:ascii="Times" w:eastAsia="Times" w:hAnsi="Times" w:cs="Times"/>
        </w:rPr>
      </w:pPr>
    </w:p>
    <w:p w14:paraId="4B330DA4" w14:textId="5C818BD6" w:rsidR="47BA59B9" w:rsidRDefault="365258D0" w:rsidP="0BA1BB60">
      <w:pPr>
        <w:spacing w:line="480" w:lineRule="auto"/>
      </w:pPr>
      <w:r w:rsidRPr="1592D34B">
        <w:rPr>
          <w:rFonts w:ascii="Times" w:eastAsia="Times" w:hAnsi="Times" w:cs="Times"/>
        </w:rPr>
        <w:t xml:space="preserve">Hayden, B., Dolan, R., 1974. </w:t>
      </w:r>
      <w:r w:rsidR="199765D2" w:rsidRPr="1592D34B">
        <w:rPr>
          <w:rFonts w:ascii="Times" w:eastAsia="Times" w:hAnsi="Times" w:cs="Times"/>
        </w:rPr>
        <w:t>“</w:t>
      </w:r>
      <w:r w:rsidRPr="1592D34B">
        <w:rPr>
          <w:rFonts w:ascii="Times" w:eastAsia="Times" w:hAnsi="Times" w:cs="Times"/>
        </w:rPr>
        <w:t xml:space="preserve">Impact of beach nourishment on distribution of </w:t>
      </w:r>
      <w:r w:rsidRPr="1592D34B">
        <w:rPr>
          <w:rFonts w:ascii="Times" w:eastAsia="Times" w:hAnsi="Times" w:cs="Times"/>
          <w:i/>
          <w:iCs/>
        </w:rPr>
        <w:t xml:space="preserve">Emerita </w:t>
      </w:r>
      <w:proofErr w:type="spellStart"/>
      <w:r w:rsidRPr="1592D34B">
        <w:rPr>
          <w:rFonts w:ascii="Times" w:eastAsia="Times" w:hAnsi="Times" w:cs="Times"/>
          <w:i/>
          <w:iCs/>
        </w:rPr>
        <w:t>talpoida</w:t>
      </w:r>
      <w:proofErr w:type="spellEnd"/>
      <w:r w:rsidRPr="1592D34B">
        <w:rPr>
          <w:rFonts w:ascii="Times" w:eastAsia="Times" w:hAnsi="Times" w:cs="Times"/>
        </w:rPr>
        <w:t>, the common mole crab.</w:t>
      </w:r>
      <w:r w:rsidR="022C182E"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the Waterways, Harbors and Coastal Engineering Division</w:t>
      </w:r>
      <w:r w:rsidRPr="1592D34B">
        <w:rPr>
          <w:rFonts w:ascii="Times" w:eastAsia="Times" w:hAnsi="Times" w:cs="Times"/>
        </w:rPr>
        <w:t xml:space="preserve"> ASCE 100, 123–132.</w:t>
      </w:r>
    </w:p>
    <w:p w14:paraId="5CEE986C" w14:textId="4E767BDD" w:rsidR="1CA3F25F" w:rsidRDefault="1CA3F25F" w:rsidP="1CA3F25F">
      <w:pPr>
        <w:spacing w:line="480" w:lineRule="auto"/>
        <w:rPr>
          <w:rFonts w:ascii="Times" w:eastAsia="Times" w:hAnsi="Times" w:cs="Times"/>
        </w:rPr>
      </w:pPr>
    </w:p>
    <w:p w14:paraId="64056E7C" w14:textId="2F7122BA" w:rsidR="47BA59B9" w:rsidRDefault="365258D0" w:rsidP="0BA1BB60">
      <w:pPr>
        <w:spacing w:line="480" w:lineRule="auto"/>
      </w:pPr>
      <w:r w:rsidRPr="1592D34B">
        <w:rPr>
          <w:rFonts w:ascii="Times" w:eastAsia="Times" w:hAnsi="Times" w:cs="Times"/>
        </w:rPr>
        <w:t xml:space="preserve">Hoagland, P., </w:t>
      </w:r>
      <w:proofErr w:type="spellStart"/>
      <w:r w:rsidRPr="1592D34B">
        <w:rPr>
          <w:rFonts w:ascii="Times" w:eastAsia="Times" w:hAnsi="Times" w:cs="Times"/>
        </w:rPr>
        <w:t>Jin</w:t>
      </w:r>
      <w:proofErr w:type="spellEnd"/>
      <w:r w:rsidRPr="1592D34B">
        <w:rPr>
          <w:rFonts w:ascii="Times" w:eastAsia="Times" w:hAnsi="Times" w:cs="Times"/>
        </w:rPr>
        <w:t xml:space="preserve">, D., Kite-Powell, H., 2012. </w:t>
      </w:r>
      <w:r w:rsidR="0F46F2B4" w:rsidRPr="1592D34B">
        <w:rPr>
          <w:rFonts w:ascii="Times" w:eastAsia="Times" w:hAnsi="Times" w:cs="Times"/>
        </w:rPr>
        <w:t>“</w:t>
      </w:r>
      <w:r w:rsidRPr="1592D34B">
        <w:rPr>
          <w:rFonts w:ascii="Times" w:eastAsia="Times" w:hAnsi="Times" w:cs="Times"/>
        </w:rPr>
        <w:t>The Costs of Beach Replenishment along the U.S. Atlantic Coast.</w:t>
      </w:r>
      <w:r w:rsidR="1201E0B5"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Coastal Research</w:t>
      </w:r>
      <w:r w:rsidRPr="1592D34B">
        <w:rPr>
          <w:rFonts w:ascii="Times" w:eastAsia="Times" w:hAnsi="Times" w:cs="Times"/>
        </w:rPr>
        <w:t xml:space="preserve"> 28, 199–204.</w:t>
      </w:r>
    </w:p>
    <w:p w14:paraId="1383F089" w14:textId="67EAD120" w:rsidR="1CA3F25F" w:rsidRDefault="1CA3F25F" w:rsidP="1CA3F25F">
      <w:pPr>
        <w:spacing w:line="480" w:lineRule="auto"/>
        <w:rPr>
          <w:rFonts w:ascii="Times" w:eastAsia="Times" w:hAnsi="Times" w:cs="Times"/>
        </w:rPr>
      </w:pPr>
    </w:p>
    <w:p w14:paraId="3D2C5CEC" w14:textId="4171E856" w:rsidR="47BA59B9" w:rsidRDefault="365258D0" w:rsidP="6483B39A">
      <w:pPr>
        <w:spacing w:line="480" w:lineRule="auto"/>
        <w:rPr>
          <w:rFonts w:ascii="Times" w:eastAsia="Times" w:hAnsi="Times" w:cs="Times"/>
        </w:rPr>
      </w:pPr>
      <w:r w:rsidRPr="6483B39A">
        <w:rPr>
          <w:rFonts w:ascii="Times" w:eastAsia="Times" w:hAnsi="Times" w:cs="Times"/>
        </w:rPr>
        <w:t xml:space="preserve">Houston, J., 2020. </w:t>
      </w:r>
      <w:r w:rsidR="75A469A0" w:rsidRPr="6483B39A">
        <w:rPr>
          <w:rFonts w:ascii="Times" w:eastAsia="Times" w:hAnsi="Times" w:cs="Times"/>
        </w:rPr>
        <w:t>“</w:t>
      </w:r>
      <w:r w:rsidRPr="6483B39A">
        <w:rPr>
          <w:rFonts w:ascii="Times" w:eastAsia="Times" w:hAnsi="Times" w:cs="Times"/>
        </w:rPr>
        <w:t>Beach nourishment versus sea level rise on Florida’s coasts.</w:t>
      </w:r>
      <w:r w:rsidR="525544B4"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Shore &amp; Beach</w:t>
      </w:r>
      <w:r w:rsidRPr="6483B39A">
        <w:rPr>
          <w:rFonts w:ascii="Times" w:eastAsia="Times" w:hAnsi="Times" w:cs="Times"/>
        </w:rPr>
        <w:t xml:space="preserve"> 3–13.</w:t>
      </w:r>
    </w:p>
    <w:p w14:paraId="208AC0CB" w14:textId="1C76B2FC" w:rsidR="1CA3F25F" w:rsidRDefault="1CA3F25F" w:rsidP="1CA3F25F">
      <w:pPr>
        <w:spacing w:line="480" w:lineRule="auto"/>
        <w:rPr>
          <w:rFonts w:ascii="Times" w:eastAsia="Times" w:hAnsi="Times" w:cs="Times"/>
        </w:rPr>
      </w:pPr>
    </w:p>
    <w:p w14:paraId="7CAA2438" w14:textId="4450031A" w:rsidR="47BA59B9" w:rsidRDefault="365258D0" w:rsidP="0BA1BB60">
      <w:pPr>
        <w:spacing w:line="480" w:lineRule="auto"/>
      </w:pPr>
      <w:r w:rsidRPr="1592D34B">
        <w:rPr>
          <w:rFonts w:ascii="Times" w:eastAsia="Times" w:hAnsi="Times" w:cs="Times"/>
        </w:rPr>
        <w:t xml:space="preserve">Houston, J.R., 2016. </w:t>
      </w:r>
      <w:r w:rsidR="6F15842B" w:rsidRPr="1592D34B">
        <w:rPr>
          <w:rFonts w:ascii="Times" w:eastAsia="Times" w:hAnsi="Times" w:cs="Times"/>
        </w:rPr>
        <w:t>“</w:t>
      </w:r>
      <w:r w:rsidRPr="1592D34B">
        <w:rPr>
          <w:rFonts w:ascii="Times" w:eastAsia="Times" w:hAnsi="Times" w:cs="Times"/>
        </w:rPr>
        <w:t>Beach nourishment as an adaptive strategy for sea level rise: A Florida east coast perspective.</w:t>
      </w:r>
      <w:r w:rsidR="04F9D63F"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Shore and Beach</w:t>
      </w:r>
      <w:r w:rsidRPr="1592D34B">
        <w:rPr>
          <w:rFonts w:ascii="Times" w:eastAsia="Times" w:hAnsi="Times" w:cs="Times"/>
        </w:rPr>
        <w:t xml:space="preserve"> 84, 3–12.</w:t>
      </w:r>
    </w:p>
    <w:p w14:paraId="59F2A0BD" w14:textId="61615164" w:rsidR="1CA3F25F" w:rsidRDefault="1CA3F25F" w:rsidP="1CA3F25F">
      <w:pPr>
        <w:spacing w:line="480" w:lineRule="auto"/>
        <w:rPr>
          <w:rFonts w:ascii="Times" w:eastAsia="Times" w:hAnsi="Times" w:cs="Times"/>
        </w:rPr>
      </w:pPr>
    </w:p>
    <w:p w14:paraId="706E8626" w14:textId="39688F71" w:rsidR="47BA59B9" w:rsidRDefault="365258D0" w:rsidP="0BA1BB60">
      <w:pPr>
        <w:spacing w:line="480" w:lineRule="auto"/>
      </w:pPr>
      <w:r w:rsidRPr="1592D34B">
        <w:rPr>
          <w:rFonts w:ascii="Times" w:eastAsia="Times" w:hAnsi="Times" w:cs="Times"/>
        </w:rPr>
        <w:t xml:space="preserve">Houston, J.R., 2008. </w:t>
      </w:r>
      <w:r w:rsidR="19177D19" w:rsidRPr="1592D34B">
        <w:rPr>
          <w:rFonts w:ascii="Times" w:eastAsia="Times" w:hAnsi="Times" w:cs="Times"/>
        </w:rPr>
        <w:t>“</w:t>
      </w:r>
      <w:r w:rsidRPr="1592D34B">
        <w:rPr>
          <w:rFonts w:ascii="Times" w:eastAsia="Times" w:hAnsi="Times" w:cs="Times"/>
        </w:rPr>
        <w:t>The economic value of beaches--a 2008 update.</w:t>
      </w:r>
      <w:r w:rsidR="3085267F"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Shore and Beach</w:t>
      </w:r>
      <w:r w:rsidRPr="1592D34B">
        <w:rPr>
          <w:rFonts w:ascii="Times" w:eastAsia="Times" w:hAnsi="Times" w:cs="Times"/>
        </w:rPr>
        <w:t xml:space="preserve"> 76, 22–26.</w:t>
      </w:r>
    </w:p>
    <w:p w14:paraId="74D9E7B5" w14:textId="2796F2D2" w:rsidR="1CA3F25F" w:rsidRDefault="1CA3F25F" w:rsidP="1CA3F25F">
      <w:pPr>
        <w:spacing w:line="480" w:lineRule="auto"/>
        <w:rPr>
          <w:rFonts w:ascii="Times" w:eastAsia="Times" w:hAnsi="Times" w:cs="Times"/>
        </w:rPr>
      </w:pPr>
    </w:p>
    <w:p w14:paraId="37F55CBC" w14:textId="6F9D44E0" w:rsidR="00D04ACA" w:rsidRPr="00D04ACA" w:rsidRDefault="00D04ACA" w:rsidP="00D04ACA">
      <w:pPr>
        <w:spacing w:line="480" w:lineRule="auto"/>
        <w:rPr>
          <w:rFonts w:ascii="Times" w:hAnsi="Times"/>
        </w:rPr>
      </w:pPr>
      <w:r w:rsidRPr="00D04ACA">
        <w:rPr>
          <w:rFonts w:ascii="Times" w:hAnsi="Times"/>
        </w:rPr>
        <w:lastRenderedPageBreak/>
        <w:t xml:space="preserve">Inman, D.L., Dolan, R., 1989. “The Outer Banks of North Carolina: Budget of Sediment and Inlet Dynamics along a Migrating Barrier System.” </w:t>
      </w:r>
      <w:r w:rsidRPr="00D04ACA">
        <w:rPr>
          <w:rFonts w:ascii="Times" w:hAnsi="Times"/>
          <w:i/>
          <w:iCs/>
        </w:rPr>
        <w:t>Journal of Coastal Research</w:t>
      </w:r>
      <w:r w:rsidRPr="00D04ACA">
        <w:rPr>
          <w:rFonts w:ascii="Times" w:hAnsi="Times"/>
        </w:rPr>
        <w:t xml:space="preserve"> 5, 193–237.</w:t>
      </w:r>
    </w:p>
    <w:p w14:paraId="64EE2D97" w14:textId="77777777" w:rsidR="00D04ACA" w:rsidRPr="00D04ACA" w:rsidRDefault="00D04ACA" w:rsidP="00D04ACA">
      <w:pPr>
        <w:spacing w:line="480" w:lineRule="auto"/>
        <w:rPr>
          <w:rFonts w:ascii="Times" w:eastAsia="Times" w:hAnsi="Times" w:cs="Times"/>
        </w:rPr>
      </w:pPr>
    </w:p>
    <w:p w14:paraId="69D19327" w14:textId="0EA4C452" w:rsidR="47BA59B9" w:rsidRDefault="365258D0" w:rsidP="0BA1BB60">
      <w:pPr>
        <w:spacing w:line="480" w:lineRule="auto"/>
      </w:pPr>
      <w:r w:rsidRPr="1592D34B">
        <w:rPr>
          <w:rFonts w:ascii="Times" w:eastAsia="Times" w:hAnsi="Times" w:cs="Times"/>
        </w:rPr>
        <w:t xml:space="preserve">Jackson, D., Cooper, J., Del Rio, L., 2005. </w:t>
      </w:r>
      <w:r w:rsidR="27AE07B4" w:rsidRPr="1592D34B">
        <w:rPr>
          <w:rFonts w:ascii="Times" w:eastAsia="Times" w:hAnsi="Times" w:cs="Times"/>
        </w:rPr>
        <w:t>“</w:t>
      </w:r>
      <w:r w:rsidRPr="1592D34B">
        <w:rPr>
          <w:rFonts w:ascii="Times" w:eastAsia="Times" w:hAnsi="Times" w:cs="Times"/>
        </w:rPr>
        <w:t xml:space="preserve">Geological control of beach </w:t>
      </w:r>
      <w:proofErr w:type="spellStart"/>
      <w:r w:rsidRPr="1592D34B">
        <w:rPr>
          <w:rFonts w:ascii="Times" w:eastAsia="Times" w:hAnsi="Times" w:cs="Times"/>
        </w:rPr>
        <w:t>morphodynamic</w:t>
      </w:r>
      <w:proofErr w:type="spellEnd"/>
      <w:r w:rsidRPr="1592D34B">
        <w:rPr>
          <w:rFonts w:ascii="Times" w:eastAsia="Times" w:hAnsi="Times" w:cs="Times"/>
        </w:rPr>
        <w:t xml:space="preserve"> state.</w:t>
      </w:r>
      <w:r w:rsidR="1B07E818"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Marine Geology</w:t>
      </w:r>
      <w:r w:rsidRPr="1592D34B">
        <w:rPr>
          <w:rFonts w:ascii="Times" w:eastAsia="Times" w:hAnsi="Times" w:cs="Times"/>
        </w:rPr>
        <w:t xml:space="preserve"> 216, 297–314.</w:t>
      </w:r>
    </w:p>
    <w:p w14:paraId="6E10E166" w14:textId="4922EC48" w:rsidR="1CA3F25F" w:rsidRDefault="1CA3F25F" w:rsidP="1CA3F25F">
      <w:pPr>
        <w:spacing w:line="480" w:lineRule="auto"/>
        <w:rPr>
          <w:rFonts w:ascii="Times" w:eastAsia="Times" w:hAnsi="Times" w:cs="Times"/>
        </w:rPr>
      </w:pPr>
    </w:p>
    <w:p w14:paraId="232FAD0F" w14:textId="1EDD3BC2" w:rsidR="47BA59B9" w:rsidRDefault="365258D0" w:rsidP="6483B39A">
      <w:pPr>
        <w:spacing w:line="480" w:lineRule="auto"/>
        <w:rPr>
          <w:rFonts w:ascii="Times" w:eastAsia="Times" w:hAnsi="Times" w:cs="Times"/>
        </w:rPr>
      </w:pPr>
      <w:r w:rsidRPr="6483B39A">
        <w:rPr>
          <w:rFonts w:ascii="Times" w:eastAsia="Times" w:hAnsi="Times" w:cs="Times"/>
        </w:rPr>
        <w:t xml:space="preserve">Jackson, N.L., Smith, D.R., </w:t>
      </w:r>
      <w:proofErr w:type="spellStart"/>
      <w:r w:rsidRPr="6483B39A">
        <w:rPr>
          <w:rFonts w:ascii="Times" w:eastAsia="Times" w:hAnsi="Times" w:cs="Times"/>
        </w:rPr>
        <w:t>Tiyarattanachai</w:t>
      </w:r>
      <w:proofErr w:type="spellEnd"/>
      <w:r w:rsidRPr="6483B39A">
        <w:rPr>
          <w:rFonts w:ascii="Times" w:eastAsia="Times" w:hAnsi="Times" w:cs="Times"/>
        </w:rPr>
        <w:t xml:space="preserve">, R., Nordstrom, K.F., 2007. </w:t>
      </w:r>
      <w:r w:rsidR="0ECBB81E" w:rsidRPr="6483B39A">
        <w:rPr>
          <w:rFonts w:ascii="Times" w:eastAsia="Times" w:hAnsi="Times" w:cs="Times"/>
        </w:rPr>
        <w:t>“</w:t>
      </w:r>
      <w:r w:rsidRPr="6483B39A">
        <w:rPr>
          <w:rFonts w:ascii="Times" w:eastAsia="Times" w:hAnsi="Times" w:cs="Times"/>
        </w:rPr>
        <w:t>Evaluation of a small beach nourishment project to enhance habitat suitability for horseshoe crabs.</w:t>
      </w:r>
      <w:r w:rsidR="4C3C2614"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Geomorphology</w:t>
      </w:r>
      <w:r w:rsidRPr="6483B39A">
        <w:rPr>
          <w:rFonts w:ascii="Times" w:eastAsia="Times" w:hAnsi="Times" w:cs="Times"/>
        </w:rPr>
        <w:t>, 36th Binghamton Geomorphology Symposium 89, 172–185.</w:t>
      </w:r>
    </w:p>
    <w:p w14:paraId="3E65114D" w14:textId="6882C81A" w:rsidR="1CA3F25F" w:rsidRDefault="1CA3F25F" w:rsidP="1CA3F25F">
      <w:pPr>
        <w:spacing w:line="480" w:lineRule="auto"/>
        <w:rPr>
          <w:rFonts w:ascii="Times" w:eastAsia="Times" w:hAnsi="Times" w:cs="Times"/>
        </w:rPr>
      </w:pPr>
    </w:p>
    <w:p w14:paraId="518EB2CA" w14:textId="26BE3C86" w:rsidR="47BA59B9" w:rsidRDefault="365258D0" w:rsidP="0BA1BB60">
      <w:pPr>
        <w:spacing w:line="480" w:lineRule="auto"/>
      </w:pPr>
      <w:r w:rsidRPr="23F67D3D">
        <w:rPr>
          <w:rFonts w:ascii="Times" w:eastAsia="Times" w:hAnsi="Times" w:cs="Times"/>
        </w:rPr>
        <w:t xml:space="preserve">Jones, A.R., Murray, A., </w:t>
      </w:r>
      <w:proofErr w:type="spellStart"/>
      <w:r w:rsidRPr="23F67D3D">
        <w:rPr>
          <w:rFonts w:ascii="Times" w:eastAsia="Times" w:hAnsi="Times" w:cs="Times"/>
        </w:rPr>
        <w:t>Lasiak</w:t>
      </w:r>
      <w:proofErr w:type="spellEnd"/>
      <w:r w:rsidRPr="23F67D3D">
        <w:rPr>
          <w:rFonts w:ascii="Times" w:eastAsia="Times" w:hAnsi="Times" w:cs="Times"/>
        </w:rPr>
        <w:t xml:space="preserve">, T.A., Marsh, R.E., 2008. </w:t>
      </w:r>
      <w:r w:rsidR="4862A2F9" w:rsidRPr="23F67D3D">
        <w:rPr>
          <w:rFonts w:ascii="Times" w:eastAsia="Times" w:hAnsi="Times" w:cs="Times"/>
        </w:rPr>
        <w:t>“</w:t>
      </w:r>
      <w:r w:rsidRPr="23F67D3D">
        <w:rPr>
          <w:rFonts w:ascii="Times" w:eastAsia="Times" w:hAnsi="Times" w:cs="Times"/>
        </w:rPr>
        <w:t xml:space="preserve">The effects of beach nourishment on the sandy-beach amphipod </w:t>
      </w:r>
      <w:proofErr w:type="spellStart"/>
      <w:r w:rsidRPr="23F67D3D">
        <w:rPr>
          <w:rFonts w:ascii="Times" w:eastAsia="Times" w:hAnsi="Times" w:cs="Times"/>
          <w:i/>
          <w:iCs/>
        </w:rPr>
        <w:t>Exoediceros</w:t>
      </w:r>
      <w:proofErr w:type="spellEnd"/>
      <w:r w:rsidRPr="23F67D3D">
        <w:rPr>
          <w:rFonts w:ascii="Times" w:eastAsia="Times" w:hAnsi="Times" w:cs="Times"/>
          <w:i/>
          <w:iCs/>
        </w:rPr>
        <w:t xml:space="preserve"> fossor</w:t>
      </w:r>
      <w:r w:rsidRPr="23F67D3D">
        <w:rPr>
          <w:rFonts w:ascii="Times" w:eastAsia="Times" w:hAnsi="Times" w:cs="Times"/>
        </w:rPr>
        <w:t>: impact and recovery in Botany Bay, New South Wales, Australia.</w:t>
      </w:r>
      <w:r w:rsidR="52D10A41" w:rsidRPr="23F67D3D">
        <w:rPr>
          <w:rFonts w:ascii="Times" w:eastAsia="Times" w:hAnsi="Times" w:cs="Times"/>
        </w:rPr>
        <w:t>”</w:t>
      </w:r>
      <w:r w:rsidRPr="23F67D3D">
        <w:rPr>
          <w:rFonts w:ascii="Times" w:eastAsia="Times" w:hAnsi="Times" w:cs="Times"/>
        </w:rPr>
        <w:t xml:space="preserve"> </w:t>
      </w:r>
      <w:r w:rsidRPr="23F67D3D">
        <w:rPr>
          <w:rFonts w:ascii="Times" w:eastAsia="Times" w:hAnsi="Times" w:cs="Times"/>
          <w:i/>
          <w:iCs/>
        </w:rPr>
        <w:t>Marine Ecology</w:t>
      </w:r>
      <w:r w:rsidRPr="23F67D3D">
        <w:rPr>
          <w:rFonts w:ascii="Times" w:eastAsia="Times" w:hAnsi="Times" w:cs="Times"/>
        </w:rPr>
        <w:t xml:space="preserve"> 29, 28–36.</w:t>
      </w:r>
    </w:p>
    <w:p w14:paraId="3407804D" w14:textId="7502FDBC" w:rsidR="1CA3F25F" w:rsidRDefault="1CA3F25F" w:rsidP="23F67D3D">
      <w:pPr>
        <w:spacing w:line="480" w:lineRule="auto"/>
        <w:rPr>
          <w:rFonts w:ascii="Times" w:eastAsia="Times" w:hAnsi="Times" w:cs="Times"/>
        </w:rPr>
      </w:pPr>
    </w:p>
    <w:p w14:paraId="19F2C357" w14:textId="5B10B6ED" w:rsidR="1CA3F25F" w:rsidRDefault="65DE5ED7" w:rsidP="1CA3F25F">
      <w:pPr>
        <w:spacing w:line="480" w:lineRule="auto"/>
        <w:rPr>
          <w:rFonts w:ascii="Times" w:eastAsia="Times" w:hAnsi="Times" w:cs="Times"/>
        </w:rPr>
      </w:pPr>
      <w:r w:rsidRPr="23F67D3D">
        <w:rPr>
          <w:rFonts w:ascii="Times" w:eastAsia="Times" w:hAnsi="Times" w:cs="Times"/>
        </w:rPr>
        <w:t xml:space="preserve">Jordan, L.K.B., Banks, K.W., Fisher, L.E., Walker, B.K., Gilliam, D.S., 2010. “Elevated sedimentation on coral reefs adjacent to a beach nourishment project.” </w:t>
      </w:r>
      <w:r w:rsidRPr="23F67D3D">
        <w:rPr>
          <w:rFonts w:ascii="Times" w:eastAsia="Times" w:hAnsi="Times" w:cs="Times"/>
          <w:i/>
          <w:iCs/>
        </w:rPr>
        <w:t>Marine Pollution Bulletin,</w:t>
      </w:r>
      <w:r w:rsidRPr="23F67D3D">
        <w:rPr>
          <w:rFonts w:ascii="Times" w:eastAsia="Times" w:hAnsi="Times" w:cs="Times"/>
        </w:rPr>
        <w:t xml:space="preserve"> 60, 261–271. </w:t>
      </w:r>
    </w:p>
    <w:p w14:paraId="3B2AA105" w14:textId="30AC8C04" w:rsidR="23F67D3D" w:rsidRDefault="23F67D3D" w:rsidP="23F67D3D">
      <w:pPr>
        <w:spacing w:line="480" w:lineRule="auto"/>
        <w:rPr>
          <w:rFonts w:ascii="Times" w:eastAsia="Times" w:hAnsi="Times" w:cs="Times"/>
        </w:rPr>
      </w:pPr>
    </w:p>
    <w:p w14:paraId="04CF753D" w14:textId="2773B93B" w:rsidR="47BA59B9" w:rsidRDefault="365258D0" w:rsidP="0BA1BB60">
      <w:pPr>
        <w:spacing w:line="480" w:lineRule="auto"/>
      </w:pPr>
      <w:r w:rsidRPr="1592D34B">
        <w:rPr>
          <w:rFonts w:ascii="Times" w:eastAsia="Times" w:hAnsi="Times" w:cs="Times"/>
        </w:rPr>
        <w:t xml:space="preserve">Klein, Y.L., </w:t>
      </w:r>
      <w:proofErr w:type="spellStart"/>
      <w:r w:rsidRPr="1592D34B">
        <w:rPr>
          <w:rFonts w:ascii="Times" w:eastAsia="Times" w:hAnsi="Times" w:cs="Times"/>
        </w:rPr>
        <w:t>Osleeb</w:t>
      </w:r>
      <w:proofErr w:type="spellEnd"/>
      <w:r w:rsidRPr="1592D34B">
        <w:rPr>
          <w:rFonts w:ascii="Times" w:eastAsia="Times" w:hAnsi="Times" w:cs="Times"/>
        </w:rPr>
        <w:t xml:space="preserve">, J.P., Viola, M.R., 2004. </w:t>
      </w:r>
      <w:r w:rsidR="39106937" w:rsidRPr="1592D34B">
        <w:rPr>
          <w:rFonts w:ascii="Times" w:eastAsia="Times" w:hAnsi="Times" w:cs="Times"/>
        </w:rPr>
        <w:t>“</w:t>
      </w:r>
      <w:r w:rsidRPr="1592D34B">
        <w:rPr>
          <w:rFonts w:ascii="Times" w:eastAsia="Times" w:hAnsi="Times" w:cs="Times"/>
        </w:rPr>
        <w:t>Tourism-generated earnings in the coastal zone: a regional analysis.</w:t>
      </w:r>
      <w:r w:rsidR="2D66EB1C"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Coastal Research</w:t>
      </w:r>
      <w:r w:rsidRPr="1592D34B">
        <w:rPr>
          <w:rFonts w:ascii="Times" w:eastAsia="Times" w:hAnsi="Times" w:cs="Times"/>
        </w:rPr>
        <w:t xml:space="preserve"> 20, 1080–1088.</w:t>
      </w:r>
    </w:p>
    <w:p w14:paraId="794F7587" w14:textId="3B6D667D" w:rsidR="1CA3F25F" w:rsidRDefault="1CA3F25F" w:rsidP="1CA3F25F">
      <w:pPr>
        <w:spacing w:line="480" w:lineRule="auto"/>
        <w:rPr>
          <w:rFonts w:ascii="Times" w:eastAsia="Times" w:hAnsi="Times" w:cs="Times"/>
        </w:rPr>
      </w:pPr>
    </w:p>
    <w:p w14:paraId="6BCDE691" w14:textId="73656CA3" w:rsidR="47BA59B9" w:rsidRDefault="365258D0" w:rsidP="0BA1BB60">
      <w:pPr>
        <w:spacing w:line="480" w:lineRule="auto"/>
      </w:pPr>
      <w:r w:rsidRPr="1592D34B">
        <w:rPr>
          <w:rFonts w:ascii="Times" w:eastAsia="Times" w:hAnsi="Times" w:cs="Times"/>
        </w:rPr>
        <w:lastRenderedPageBreak/>
        <w:t xml:space="preserve">Knott, D.M., Calder, D.R., Van </w:t>
      </w:r>
      <w:proofErr w:type="spellStart"/>
      <w:r w:rsidRPr="1592D34B">
        <w:rPr>
          <w:rFonts w:ascii="Times" w:eastAsia="Times" w:hAnsi="Times" w:cs="Times"/>
        </w:rPr>
        <w:t>Dolah</w:t>
      </w:r>
      <w:proofErr w:type="spellEnd"/>
      <w:r w:rsidRPr="1592D34B">
        <w:rPr>
          <w:rFonts w:ascii="Times" w:eastAsia="Times" w:hAnsi="Times" w:cs="Times"/>
        </w:rPr>
        <w:t xml:space="preserve">, R.F., 1983. </w:t>
      </w:r>
      <w:r w:rsidR="12A8262D" w:rsidRPr="1592D34B">
        <w:rPr>
          <w:rFonts w:ascii="Times" w:eastAsia="Times" w:hAnsi="Times" w:cs="Times"/>
        </w:rPr>
        <w:t>“</w:t>
      </w:r>
      <w:r w:rsidRPr="1592D34B">
        <w:rPr>
          <w:rFonts w:ascii="Times" w:eastAsia="Times" w:hAnsi="Times" w:cs="Times"/>
        </w:rPr>
        <w:t>Macrobenthos of sandy beach and nearshore environments at Murrells Inlet, South Carolina, USA.</w:t>
      </w:r>
      <w:r w:rsidR="6633449D"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Estuarine, Coastal and Shelf Science</w:t>
      </w:r>
      <w:r w:rsidRPr="1592D34B">
        <w:rPr>
          <w:rFonts w:ascii="Times" w:eastAsia="Times" w:hAnsi="Times" w:cs="Times"/>
        </w:rPr>
        <w:t xml:space="preserve"> 16, 573–590.</w:t>
      </w:r>
    </w:p>
    <w:p w14:paraId="003808E1" w14:textId="7664D8BA" w:rsidR="1CA3F25F" w:rsidRDefault="1CA3F25F" w:rsidP="1CA3F25F">
      <w:pPr>
        <w:spacing w:line="480" w:lineRule="auto"/>
        <w:rPr>
          <w:rFonts w:ascii="Times" w:eastAsia="Times" w:hAnsi="Times" w:cs="Times"/>
        </w:rPr>
      </w:pPr>
    </w:p>
    <w:p w14:paraId="1F23D1E3" w14:textId="775A7D34" w:rsidR="47BA59B9" w:rsidRDefault="365258D0" w:rsidP="0BA1BB60">
      <w:pPr>
        <w:spacing w:line="480" w:lineRule="auto"/>
      </w:pPr>
      <w:r w:rsidRPr="1592D34B">
        <w:rPr>
          <w:rFonts w:ascii="Times" w:eastAsia="Times" w:hAnsi="Times" w:cs="Times"/>
        </w:rPr>
        <w:t xml:space="preserve">Landry, C.E., Hindsley, P., 2011. </w:t>
      </w:r>
      <w:r w:rsidR="41C2BC24" w:rsidRPr="1592D34B">
        <w:rPr>
          <w:rFonts w:ascii="Times" w:eastAsia="Times" w:hAnsi="Times" w:cs="Times"/>
        </w:rPr>
        <w:t>“</w:t>
      </w:r>
      <w:r w:rsidRPr="1592D34B">
        <w:rPr>
          <w:rFonts w:ascii="Times" w:eastAsia="Times" w:hAnsi="Times" w:cs="Times"/>
        </w:rPr>
        <w:t>Valuing beach quality with hedonic property models.</w:t>
      </w:r>
      <w:r w:rsidR="148B705E"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Land Economics</w:t>
      </w:r>
      <w:r w:rsidRPr="1592D34B">
        <w:rPr>
          <w:rFonts w:ascii="Times" w:eastAsia="Times" w:hAnsi="Times" w:cs="Times"/>
        </w:rPr>
        <w:t xml:space="preserve"> 87, 92–108.</w:t>
      </w:r>
    </w:p>
    <w:p w14:paraId="08C599AC" w14:textId="4BEFAC90" w:rsidR="1CA3F25F" w:rsidRDefault="1CA3F25F" w:rsidP="1CA3F25F">
      <w:pPr>
        <w:spacing w:line="480" w:lineRule="auto"/>
        <w:rPr>
          <w:rFonts w:ascii="Times" w:eastAsia="Times" w:hAnsi="Times" w:cs="Times"/>
        </w:rPr>
      </w:pPr>
    </w:p>
    <w:p w14:paraId="0E34DB29" w14:textId="575C1D6A" w:rsidR="47BA59B9" w:rsidRDefault="365258D0" w:rsidP="6483B39A">
      <w:pPr>
        <w:spacing w:line="480" w:lineRule="auto"/>
        <w:rPr>
          <w:rFonts w:ascii="Times" w:eastAsia="Times" w:hAnsi="Times" w:cs="Times"/>
        </w:rPr>
      </w:pPr>
      <w:proofErr w:type="spellStart"/>
      <w:r w:rsidRPr="6483B39A">
        <w:rPr>
          <w:rFonts w:ascii="Times" w:eastAsia="Times" w:hAnsi="Times" w:cs="Times"/>
        </w:rPr>
        <w:t>Leewis</w:t>
      </w:r>
      <w:proofErr w:type="spellEnd"/>
      <w:r w:rsidRPr="6483B39A">
        <w:rPr>
          <w:rFonts w:ascii="Times" w:eastAsia="Times" w:hAnsi="Times" w:cs="Times"/>
        </w:rPr>
        <w:t xml:space="preserve">, L., van </w:t>
      </w:r>
      <w:proofErr w:type="spellStart"/>
      <w:r w:rsidRPr="6483B39A">
        <w:rPr>
          <w:rFonts w:ascii="Times" w:eastAsia="Times" w:hAnsi="Times" w:cs="Times"/>
        </w:rPr>
        <w:t>Bodegom</w:t>
      </w:r>
      <w:proofErr w:type="spellEnd"/>
      <w:r w:rsidRPr="6483B39A">
        <w:rPr>
          <w:rFonts w:ascii="Times" w:eastAsia="Times" w:hAnsi="Times" w:cs="Times"/>
        </w:rPr>
        <w:t xml:space="preserve">, P.M., </w:t>
      </w:r>
      <w:proofErr w:type="spellStart"/>
      <w:r w:rsidRPr="6483B39A">
        <w:rPr>
          <w:rFonts w:ascii="Times" w:eastAsia="Times" w:hAnsi="Times" w:cs="Times"/>
        </w:rPr>
        <w:t>Rozema</w:t>
      </w:r>
      <w:proofErr w:type="spellEnd"/>
      <w:r w:rsidRPr="6483B39A">
        <w:rPr>
          <w:rFonts w:ascii="Times" w:eastAsia="Times" w:hAnsi="Times" w:cs="Times"/>
        </w:rPr>
        <w:t xml:space="preserve">, J., Janssen, G.M., 2012. </w:t>
      </w:r>
      <w:r w:rsidR="77D5029A" w:rsidRPr="6483B39A">
        <w:rPr>
          <w:rFonts w:ascii="Times" w:eastAsia="Times" w:hAnsi="Times" w:cs="Times"/>
        </w:rPr>
        <w:t>“</w:t>
      </w:r>
      <w:r w:rsidRPr="6483B39A">
        <w:rPr>
          <w:rFonts w:ascii="Times" w:eastAsia="Times" w:hAnsi="Times" w:cs="Times"/>
        </w:rPr>
        <w:t>Does beach nourishment have long-term effects on intertidal macroinvertebrate species abundance?</w:t>
      </w:r>
      <w:r w:rsidR="03B3F29D"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Estuarine, Coastal and Shelf Science</w:t>
      </w:r>
      <w:r w:rsidRPr="6483B39A">
        <w:rPr>
          <w:rFonts w:ascii="Times" w:eastAsia="Times" w:hAnsi="Times" w:cs="Times"/>
        </w:rPr>
        <w:t xml:space="preserve"> 113, 172–181.</w:t>
      </w:r>
    </w:p>
    <w:p w14:paraId="15D15FE9" w14:textId="2554FFDF" w:rsidR="1CA3F25F" w:rsidRDefault="1CA3F25F" w:rsidP="1CA3F25F">
      <w:pPr>
        <w:spacing w:line="480" w:lineRule="auto"/>
        <w:rPr>
          <w:rFonts w:ascii="Times" w:eastAsia="Times" w:hAnsi="Times" w:cs="Times"/>
        </w:rPr>
      </w:pPr>
    </w:p>
    <w:p w14:paraId="49904D70" w14:textId="0B8EEA36" w:rsidR="47BA59B9" w:rsidRDefault="365258D0" w:rsidP="0BA1BB60">
      <w:pPr>
        <w:spacing w:line="480" w:lineRule="auto"/>
      </w:pPr>
      <w:r w:rsidRPr="1592D34B">
        <w:rPr>
          <w:rFonts w:ascii="Times" w:eastAsia="Times" w:hAnsi="Times" w:cs="Times"/>
        </w:rPr>
        <w:t xml:space="preserve">Lindquist, N., Manning, L., 2001. </w:t>
      </w:r>
      <w:r w:rsidRPr="1592D34B">
        <w:rPr>
          <w:rFonts w:ascii="Times" w:eastAsia="Times" w:hAnsi="Times" w:cs="Times"/>
          <w:i/>
          <w:iCs/>
        </w:rPr>
        <w:t>Impacts of beach nourishment and beach scraping on critical habitat and productivity of surf fishes</w:t>
      </w:r>
      <w:r w:rsidRPr="1592D34B">
        <w:rPr>
          <w:rFonts w:ascii="Times" w:eastAsia="Times" w:hAnsi="Times" w:cs="Times"/>
        </w:rPr>
        <w:t>. NC Sea Grant, Fisheries Resource Grant Program.</w:t>
      </w:r>
    </w:p>
    <w:p w14:paraId="0B7BE5C3" w14:textId="5C995E2F" w:rsidR="1CA3F25F" w:rsidRDefault="1CA3F25F" w:rsidP="1CA3F25F">
      <w:pPr>
        <w:spacing w:line="480" w:lineRule="auto"/>
        <w:rPr>
          <w:rFonts w:ascii="Times" w:eastAsia="Times" w:hAnsi="Times" w:cs="Times"/>
        </w:rPr>
      </w:pPr>
    </w:p>
    <w:p w14:paraId="186EF661" w14:textId="3A4A5988" w:rsidR="47BA59B9" w:rsidRDefault="365258D0" w:rsidP="0BA1BB60">
      <w:pPr>
        <w:spacing w:line="480" w:lineRule="auto"/>
      </w:pPr>
      <w:proofErr w:type="spellStart"/>
      <w:r w:rsidRPr="1592D34B">
        <w:rPr>
          <w:rFonts w:ascii="Times" w:eastAsia="Times" w:hAnsi="Times" w:cs="Times"/>
        </w:rPr>
        <w:t>Luijendijk</w:t>
      </w:r>
      <w:proofErr w:type="spellEnd"/>
      <w:r w:rsidRPr="1592D34B">
        <w:rPr>
          <w:rFonts w:ascii="Times" w:eastAsia="Times" w:hAnsi="Times" w:cs="Times"/>
        </w:rPr>
        <w:t xml:space="preserve">, A., </w:t>
      </w:r>
      <w:proofErr w:type="spellStart"/>
      <w:r w:rsidRPr="1592D34B">
        <w:rPr>
          <w:rFonts w:ascii="Times" w:eastAsia="Times" w:hAnsi="Times" w:cs="Times"/>
        </w:rPr>
        <w:t>Hagenaars</w:t>
      </w:r>
      <w:proofErr w:type="spellEnd"/>
      <w:r w:rsidRPr="1592D34B">
        <w:rPr>
          <w:rFonts w:ascii="Times" w:eastAsia="Times" w:hAnsi="Times" w:cs="Times"/>
        </w:rPr>
        <w:t xml:space="preserve">, G., Ranasinghe, R., </w:t>
      </w:r>
      <w:proofErr w:type="spellStart"/>
      <w:r w:rsidRPr="1592D34B">
        <w:rPr>
          <w:rFonts w:ascii="Times" w:eastAsia="Times" w:hAnsi="Times" w:cs="Times"/>
        </w:rPr>
        <w:t>Baart</w:t>
      </w:r>
      <w:proofErr w:type="spellEnd"/>
      <w:r w:rsidRPr="1592D34B">
        <w:rPr>
          <w:rFonts w:ascii="Times" w:eastAsia="Times" w:hAnsi="Times" w:cs="Times"/>
        </w:rPr>
        <w:t xml:space="preserve">, F., </w:t>
      </w:r>
      <w:proofErr w:type="spellStart"/>
      <w:r w:rsidRPr="1592D34B">
        <w:rPr>
          <w:rFonts w:ascii="Times" w:eastAsia="Times" w:hAnsi="Times" w:cs="Times"/>
        </w:rPr>
        <w:t>Donchyts</w:t>
      </w:r>
      <w:proofErr w:type="spellEnd"/>
      <w:r w:rsidRPr="1592D34B">
        <w:rPr>
          <w:rFonts w:ascii="Times" w:eastAsia="Times" w:hAnsi="Times" w:cs="Times"/>
        </w:rPr>
        <w:t xml:space="preserve">, G., </w:t>
      </w:r>
      <w:proofErr w:type="spellStart"/>
      <w:r w:rsidRPr="1592D34B">
        <w:rPr>
          <w:rFonts w:ascii="Times" w:eastAsia="Times" w:hAnsi="Times" w:cs="Times"/>
        </w:rPr>
        <w:t>Aarninkhof</w:t>
      </w:r>
      <w:proofErr w:type="spellEnd"/>
      <w:r w:rsidRPr="1592D34B">
        <w:rPr>
          <w:rFonts w:ascii="Times" w:eastAsia="Times" w:hAnsi="Times" w:cs="Times"/>
        </w:rPr>
        <w:t xml:space="preserve">, S., 2018. </w:t>
      </w:r>
      <w:r w:rsidR="3B42FA25" w:rsidRPr="1592D34B">
        <w:rPr>
          <w:rFonts w:ascii="Times" w:eastAsia="Times" w:hAnsi="Times" w:cs="Times"/>
        </w:rPr>
        <w:t>“</w:t>
      </w:r>
      <w:r w:rsidRPr="1592D34B">
        <w:rPr>
          <w:rFonts w:ascii="Times" w:eastAsia="Times" w:hAnsi="Times" w:cs="Times"/>
        </w:rPr>
        <w:t>The state of the world’s beaches.</w:t>
      </w:r>
      <w:r w:rsidR="36BF7065"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Scientific Reports</w:t>
      </w:r>
      <w:r w:rsidRPr="1592D34B">
        <w:rPr>
          <w:rFonts w:ascii="Times" w:eastAsia="Times" w:hAnsi="Times" w:cs="Times"/>
        </w:rPr>
        <w:t xml:space="preserve"> 8, 1–11.</w:t>
      </w:r>
    </w:p>
    <w:p w14:paraId="0401CCEF" w14:textId="2AFC1CD6" w:rsidR="1CA3F25F" w:rsidRDefault="1CA3F25F" w:rsidP="1CA3F25F">
      <w:pPr>
        <w:spacing w:line="480" w:lineRule="auto"/>
        <w:rPr>
          <w:rFonts w:ascii="Times" w:eastAsia="Times" w:hAnsi="Times" w:cs="Times"/>
        </w:rPr>
      </w:pPr>
    </w:p>
    <w:p w14:paraId="43AEC00B" w14:textId="394EFE10" w:rsidR="47BA59B9" w:rsidRDefault="365258D0" w:rsidP="0BA1BB60">
      <w:pPr>
        <w:spacing w:line="480" w:lineRule="auto"/>
      </w:pPr>
      <w:r w:rsidRPr="1592D34B">
        <w:rPr>
          <w:rFonts w:ascii="Times" w:eastAsia="Times" w:hAnsi="Times" w:cs="Times"/>
        </w:rPr>
        <w:t xml:space="preserve">Madden, D., </w:t>
      </w:r>
      <w:proofErr w:type="spellStart"/>
      <w:r w:rsidRPr="1592D34B">
        <w:rPr>
          <w:rFonts w:ascii="Times" w:eastAsia="Times" w:hAnsi="Times" w:cs="Times"/>
        </w:rPr>
        <w:t>Ballestero</w:t>
      </w:r>
      <w:proofErr w:type="spellEnd"/>
      <w:r w:rsidRPr="1592D34B">
        <w:rPr>
          <w:rFonts w:ascii="Times" w:eastAsia="Times" w:hAnsi="Times" w:cs="Times"/>
        </w:rPr>
        <w:t xml:space="preserve">, J., Calvo, C., Carlson, R., Christians, E., Madden, E., 2008. </w:t>
      </w:r>
      <w:r w:rsidR="2AD336D3" w:rsidRPr="1592D34B">
        <w:rPr>
          <w:rFonts w:ascii="Times" w:eastAsia="Times" w:hAnsi="Times" w:cs="Times"/>
        </w:rPr>
        <w:t>“</w:t>
      </w:r>
      <w:r w:rsidRPr="1592D34B">
        <w:rPr>
          <w:rFonts w:ascii="Times" w:eastAsia="Times" w:hAnsi="Times" w:cs="Times"/>
        </w:rPr>
        <w:t>Sea Turtle Nesting as a Process Influencing a Sandy Beach Ecosystem.</w:t>
      </w:r>
      <w:r w:rsidR="1802F70E" w:rsidRPr="1592D34B">
        <w:rPr>
          <w:rFonts w:ascii="Times" w:eastAsia="Times" w:hAnsi="Times" w:cs="Times"/>
        </w:rPr>
        <w:t>”</w:t>
      </w:r>
      <w:r w:rsidRPr="1592D34B">
        <w:rPr>
          <w:rFonts w:ascii="Times" w:eastAsia="Times" w:hAnsi="Times" w:cs="Times"/>
        </w:rPr>
        <w:t xml:space="preserve"> </w:t>
      </w:r>
      <w:proofErr w:type="spellStart"/>
      <w:r w:rsidRPr="1592D34B">
        <w:rPr>
          <w:rFonts w:ascii="Times" w:eastAsia="Times" w:hAnsi="Times" w:cs="Times"/>
          <w:i/>
          <w:iCs/>
        </w:rPr>
        <w:t>Biotropica</w:t>
      </w:r>
      <w:proofErr w:type="spellEnd"/>
      <w:r w:rsidRPr="1592D34B">
        <w:rPr>
          <w:rFonts w:ascii="Times" w:eastAsia="Times" w:hAnsi="Times" w:cs="Times"/>
          <w:i/>
          <w:iCs/>
        </w:rPr>
        <w:t xml:space="preserve"> </w:t>
      </w:r>
      <w:r w:rsidRPr="1592D34B">
        <w:rPr>
          <w:rFonts w:ascii="Times" w:eastAsia="Times" w:hAnsi="Times" w:cs="Times"/>
        </w:rPr>
        <w:t>40, 758–765.</w:t>
      </w:r>
    </w:p>
    <w:p w14:paraId="00516787" w14:textId="52D3B3BC" w:rsidR="1CA3F25F" w:rsidRDefault="1CA3F25F" w:rsidP="1CA3F25F">
      <w:pPr>
        <w:spacing w:line="480" w:lineRule="auto"/>
        <w:rPr>
          <w:rFonts w:ascii="Times" w:eastAsia="Times" w:hAnsi="Times" w:cs="Times"/>
        </w:rPr>
      </w:pPr>
    </w:p>
    <w:p w14:paraId="3A6AB431" w14:textId="72810795" w:rsidR="47BA59B9" w:rsidRDefault="365258D0" w:rsidP="0BA1BB60">
      <w:pPr>
        <w:spacing w:line="480" w:lineRule="auto"/>
      </w:pPr>
      <w:r w:rsidRPr="1592D34B">
        <w:rPr>
          <w:rFonts w:ascii="Times" w:eastAsia="Times" w:hAnsi="Times" w:cs="Times"/>
        </w:rPr>
        <w:t xml:space="preserve">Manning, L.M., Peterson, C.H., Bishop, M.J., 2014. </w:t>
      </w:r>
      <w:r w:rsidR="63CDBD6B" w:rsidRPr="1592D34B">
        <w:rPr>
          <w:rFonts w:ascii="Times" w:eastAsia="Times" w:hAnsi="Times" w:cs="Times"/>
        </w:rPr>
        <w:t>“</w:t>
      </w:r>
      <w:r w:rsidRPr="1592D34B">
        <w:rPr>
          <w:rFonts w:ascii="Times" w:eastAsia="Times" w:hAnsi="Times" w:cs="Times"/>
        </w:rPr>
        <w:t xml:space="preserve">Dominant </w:t>
      </w:r>
      <w:proofErr w:type="spellStart"/>
      <w:r w:rsidRPr="1592D34B">
        <w:rPr>
          <w:rFonts w:ascii="Times" w:eastAsia="Times" w:hAnsi="Times" w:cs="Times"/>
        </w:rPr>
        <w:t>macrobenthic</w:t>
      </w:r>
      <w:proofErr w:type="spellEnd"/>
      <w:r w:rsidRPr="1592D34B">
        <w:rPr>
          <w:rFonts w:ascii="Times" w:eastAsia="Times" w:hAnsi="Times" w:cs="Times"/>
        </w:rPr>
        <w:t xml:space="preserve"> populations experience sustained impacts from annual disposal of fine sediments on sandy beaches.</w:t>
      </w:r>
      <w:r w:rsidR="3E02A80B"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Marine Ecology Progress</w:t>
      </w:r>
      <w:r w:rsidRPr="1592D34B">
        <w:rPr>
          <w:rFonts w:ascii="Times" w:eastAsia="Times" w:hAnsi="Times" w:cs="Times"/>
        </w:rPr>
        <w:t xml:space="preserve"> Series 508, 1–15.</w:t>
      </w:r>
    </w:p>
    <w:p w14:paraId="467A71D3" w14:textId="11ED2A7F" w:rsidR="1CA3F25F" w:rsidRDefault="1CA3F25F" w:rsidP="1CA3F25F">
      <w:pPr>
        <w:spacing w:line="480" w:lineRule="auto"/>
        <w:rPr>
          <w:rFonts w:ascii="Times" w:eastAsia="Times" w:hAnsi="Times" w:cs="Times"/>
        </w:rPr>
      </w:pPr>
    </w:p>
    <w:p w14:paraId="570DF73C" w14:textId="63363458" w:rsidR="47BA59B9" w:rsidRDefault="365258D0" w:rsidP="6483B39A">
      <w:pPr>
        <w:spacing w:line="480" w:lineRule="auto"/>
        <w:rPr>
          <w:rFonts w:ascii="Times" w:eastAsia="Times" w:hAnsi="Times" w:cs="Times"/>
        </w:rPr>
      </w:pPr>
      <w:r w:rsidRPr="6483B39A">
        <w:rPr>
          <w:rFonts w:ascii="Times" w:eastAsia="Times" w:hAnsi="Times" w:cs="Times"/>
        </w:rPr>
        <w:t xml:space="preserve">McLachlan, A., 1996. </w:t>
      </w:r>
      <w:r w:rsidR="7B4B0105" w:rsidRPr="6483B39A">
        <w:rPr>
          <w:rFonts w:ascii="Times" w:eastAsia="Times" w:hAnsi="Times" w:cs="Times"/>
        </w:rPr>
        <w:t>“</w:t>
      </w:r>
      <w:r w:rsidRPr="6483B39A">
        <w:rPr>
          <w:rFonts w:ascii="Times" w:eastAsia="Times" w:hAnsi="Times" w:cs="Times"/>
        </w:rPr>
        <w:t>Physical factors in benthic ecology: effects of changing sand particle size on beach fauna.</w:t>
      </w:r>
      <w:r w:rsidR="2565C53C"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Marine Ecology Progress</w:t>
      </w:r>
      <w:r w:rsidRPr="6483B39A">
        <w:rPr>
          <w:rFonts w:ascii="Times" w:eastAsia="Times" w:hAnsi="Times" w:cs="Times"/>
        </w:rPr>
        <w:t xml:space="preserve"> Series 131, 205–217.</w:t>
      </w:r>
    </w:p>
    <w:p w14:paraId="360360BE" w14:textId="6274100E" w:rsidR="1CA3F25F" w:rsidRDefault="1CA3F25F" w:rsidP="1CA3F25F">
      <w:pPr>
        <w:spacing w:line="480" w:lineRule="auto"/>
        <w:rPr>
          <w:rFonts w:ascii="Times" w:eastAsia="Times" w:hAnsi="Times" w:cs="Times"/>
        </w:rPr>
      </w:pPr>
    </w:p>
    <w:p w14:paraId="00F1B39E" w14:textId="7E940B24" w:rsidR="47BA59B9" w:rsidRDefault="365258D0" w:rsidP="0BA1BB60">
      <w:pPr>
        <w:spacing w:line="480" w:lineRule="auto"/>
      </w:pPr>
      <w:r w:rsidRPr="1592D34B">
        <w:rPr>
          <w:rFonts w:ascii="Times" w:eastAsia="Times" w:hAnsi="Times" w:cs="Times"/>
        </w:rPr>
        <w:t xml:space="preserve">McLachlan, A., 1991. </w:t>
      </w:r>
      <w:r w:rsidR="4C05EE18" w:rsidRPr="1592D34B">
        <w:rPr>
          <w:rFonts w:ascii="Times" w:eastAsia="Times" w:hAnsi="Times" w:cs="Times"/>
        </w:rPr>
        <w:t>“</w:t>
      </w:r>
      <w:r w:rsidRPr="1592D34B">
        <w:rPr>
          <w:rFonts w:ascii="Times" w:eastAsia="Times" w:hAnsi="Times" w:cs="Times"/>
        </w:rPr>
        <w:t>Ecology of coastal dune fauna.</w:t>
      </w:r>
      <w:r w:rsidR="32B7688B"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Arid Environments</w:t>
      </w:r>
      <w:r w:rsidRPr="1592D34B">
        <w:rPr>
          <w:rFonts w:ascii="Times" w:eastAsia="Times" w:hAnsi="Times" w:cs="Times"/>
        </w:rPr>
        <w:t xml:space="preserve"> 21, 229–243.</w:t>
      </w:r>
    </w:p>
    <w:p w14:paraId="7F0EC4A7" w14:textId="2F0C808C" w:rsidR="1CA3F25F" w:rsidRDefault="1CA3F25F" w:rsidP="1CA3F25F">
      <w:pPr>
        <w:spacing w:line="480" w:lineRule="auto"/>
        <w:rPr>
          <w:rFonts w:ascii="Times" w:eastAsia="Times" w:hAnsi="Times" w:cs="Times"/>
        </w:rPr>
      </w:pPr>
    </w:p>
    <w:p w14:paraId="5D3ED389" w14:textId="2787BF80" w:rsidR="47BA59B9" w:rsidRDefault="365258D0" w:rsidP="0BA1BB60">
      <w:pPr>
        <w:spacing w:line="480" w:lineRule="auto"/>
      </w:pPr>
      <w:r w:rsidRPr="703553DA">
        <w:rPr>
          <w:rFonts w:ascii="Times" w:eastAsia="Times" w:hAnsi="Times" w:cs="Times"/>
        </w:rPr>
        <w:t xml:space="preserve">McLachlan, A., 1983. </w:t>
      </w:r>
      <w:r w:rsidR="71BEB8C3" w:rsidRPr="703553DA">
        <w:rPr>
          <w:rFonts w:ascii="Times" w:eastAsia="Times" w:hAnsi="Times" w:cs="Times"/>
        </w:rPr>
        <w:t>“</w:t>
      </w:r>
      <w:r w:rsidRPr="703553DA">
        <w:rPr>
          <w:rFonts w:ascii="Times" w:eastAsia="Times" w:hAnsi="Times" w:cs="Times"/>
        </w:rPr>
        <w:t>Sandy beach ecology—a review</w:t>
      </w:r>
      <w:r w:rsidR="7FA2C1F5" w:rsidRPr="703553DA">
        <w:rPr>
          <w:rFonts w:ascii="Times" w:eastAsia="Times" w:hAnsi="Times" w:cs="Times"/>
        </w:rPr>
        <w:t>,”</w:t>
      </w:r>
      <w:r w:rsidRPr="703553DA">
        <w:rPr>
          <w:rFonts w:ascii="Times" w:eastAsia="Times" w:hAnsi="Times" w:cs="Times"/>
        </w:rPr>
        <w:t xml:space="preserve"> in: </w:t>
      </w:r>
      <w:r w:rsidRPr="703553DA">
        <w:rPr>
          <w:rFonts w:ascii="Times" w:eastAsia="Times" w:hAnsi="Times" w:cs="Times"/>
          <w:i/>
          <w:iCs/>
        </w:rPr>
        <w:t>Sandy Beaches as Ecosystems</w:t>
      </w:r>
      <w:r w:rsidRPr="703553DA">
        <w:rPr>
          <w:rFonts w:ascii="Times" w:eastAsia="Times" w:hAnsi="Times" w:cs="Times"/>
        </w:rPr>
        <w:t>. Springer, pp. 321–380.</w:t>
      </w:r>
    </w:p>
    <w:p w14:paraId="5971C9B9" w14:textId="491FA754" w:rsidR="1CA3F25F" w:rsidRDefault="1CA3F25F" w:rsidP="1CA3F25F">
      <w:pPr>
        <w:spacing w:line="480" w:lineRule="auto"/>
        <w:rPr>
          <w:rFonts w:ascii="Times" w:eastAsia="Times" w:hAnsi="Times" w:cs="Times"/>
        </w:rPr>
      </w:pPr>
    </w:p>
    <w:p w14:paraId="2D14F9EB" w14:textId="11460B78" w:rsidR="47BA59B9" w:rsidRDefault="365258D0" w:rsidP="0BA1BB60">
      <w:pPr>
        <w:spacing w:line="480" w:lineRule="auto"/>
      </w:pPr>
      <w:r w:rsidRPr="1592D34B">
        <w:rPr>
          <w:rFonts w:ascii="Times" w:eastAsia="Times" w:hAnsi="Times" w:cs="Times"/>
        </w:rPr>
        <w:t xml:space="preserve">McLachlan, A., </w:t>
      </w:r>
      <w:proofErr w:type="spellStart"/>
      <w:r w:rsidRPr="1592D34B">
        <w:rPr>
          <w:rFonts w:ascii="Times" w:eastAsia="Times" w:hAnsi="Times" w:cs="Times"/>
        </w:rPr>
        <w:t>Defeo</w:t>
      </w:r>
      <w:proofErr w:type="spellEnd"/>
      <w:r w:rsidRPr="1592D34B">
        <w:rPr>
          <w:rFonts w:ascii="Times" w:eastAsia="Times" w:hAnsi="Times" w:cs="Times"/>
        </w:rPr>
        <w:t xml:space="preserve">, O., 2018. </w:t>
      </w:r>
      <w:r w:rsidRPr="1592D34B">
        <w:rPr>
          <w:rFonts w:ascii="Times" w:eastAsia="Times" w:hAnsi="Times" w:cs="Times"/>
          <w:i/>
          <w:iCs/>
        </w:rPr>
        <w:t>The Ecology of Sandy Shores</w:t>
      </w:r>
      <w:r w:rsidRPr="1592D34B">
        <w:rPr>
          <w:rFonts w:ascii="Times" w:eastAsia="Times" w:hAnsi="Times" w:cs="Times"/>
        </w:rPr>
        <w:t>, 3rd ed. Academic Press.</w:t>
      </w:r>
    </w:p>
    <w:p w14:paraId="17D0B195" w14:textId="21C7063A" w:rsidR="1CA3F25F" w:rsidRDefault="1CA3F25F" w:rsidP="1CA3F25F">
      <w:pPr>
        <w:spacing w:line="480" w:lineRule="auto"/>
        <w:rPr>
          <w:rFonts w:ascii="Times" w:eastAsia="Times" w:hAnsi="Times" w:cs="Times"/>
        </w:rPr>
      </w:pPr>
    </w:p>
    <w:p w14:paraId="1CD6B840" w14:textId="601CA6C1" w:rsidR="47BA59B9" w:rsidRDefault="365258D0" w:rsidP="6483B39A">
      <w:pPr>
        <w:spacing w:line="480" w:lineRule="auto"/>
        <w:rPr>
          <w:rFonts w:ascii="Times" w:eastAsia="Times" w:hAnsi="Times" w:cs="Times"/>
        </w:rPr>
      </w:pPr>
      <w:r w:rsidRPr="6483B39A">
        <w:rPr>
          <w:rFonts w:ascii="Times" w:eastAsia="Times" w:hAnsi="Times" w:cs="Times"/>
        </w:rPr>
        <w:t xml:space="preserve">McLachlan, A., </w:t>
      </w:r>
      <w:proofErr w:type="spellStart"/>
      <w:r w:rsidRPr="6483B39A">
        <w:rPr>
          <w:rFonts w:ascii="Times" w:eastAsia="Times" w:hAnsi="Times" w:cs="Times"/>
        </w:rPr>
        <w:t>Dorvlo</w:t>
      </w:r>
      <w:proofErr w:type="spellEnd"/>
      <w:r w:rsidRPr="6483B39A">
        <w:rPr>
          <w:rFonts w:ascii="Times" w:eastAsia="Times" w:hAnsi="Times" w:cs="Times"/>
        </w:rPr>
        <w:t xml:space="preserve">, A., 2005. </w:t>
      </w:r>
      <w:r w:rsidR="0125C5DB" w:rsidRPr="6483B39A">
        <w:rPr>
          <w:rFonts w:ascii="Times" w:eastAsia="Times" w:hAnsi="Times" w:cs="Times"/>
        </w:rPr>
        <w:t>“</w:t>
      </w:r>
      <w:r w:rsidRPr="6483B39A">
        <w:rPr>
          <w:rFonts w:ascii="Times" w:eastAsia="Times" w:hAnsi="Times" w:cs="Times"/>
        </w:rPr>
        <w:t xml:space="preserve">Global Patterns in Sandy Beach </w:t>
      </w:r>
      <w:proofErr w:type="spellStart"/>
      <w:r w:rsidRPr="6483B39A">
        <w:rPr>
          <w:rFonts w:ascii="Times" w:eastAsia="Times" w:hAnsi="Times" w:cs="Times"/>
        </w:rPr>
        <w:t>Macrobenthic</w:t>
      </w:r>
      <w:proofErr w:type="spellEnd"/>
      <w:r w:rsidRPr="6483B39A">
        <w:rPr>
          <w:rFonts w:ascii="Times" w:eastAsia="Times" w:hAnsi="Times" w:cs="Times"/>
        </w:rPr>
        <w:t xml:space="preserve"> Communities.</w:t>
      </w:r>
      <w:r w:rsidR="20BBA989" w:rsidRPr="6483B39A">
        <w:rPr>
          <w:rFonts w:ascii="Times" w:eastAsia="Times" w:hAnsi="Times" w:cs="Times"/>
        </w:rPr>
        <w:t>”</w:t>
      </w:r>
      <w:r w:rsidRPr="6483B39A">
        <w:rPr>
          <w:rFonts w:ascii="Times" w:eastAsia="Times" w:hAnsi="Times" w:cs="Times"/>
          <w:i/>
          <w:iCs/>
        </w:rPr>
        <w:t xml:space="preserve"> Journal of Coastal Research</w:t>
      </w:r>
      <w:r w:rsidRPr="6483B39A">
        <w:rPr>
          <w:rFonts w:ascii="Times" w:eastAsia="Times" w:hAnsi="Times" w:cs="Times"/>
        </w:rPr>
        <w:t xml:space="preserve"> 214, 674–687</w:t>
      </w:r>
      <w:r w:rsidR="1148CABB" w:rsidRPr="6483B39A">
        <w:rPr>
          <w:rFonts w:ascii="Times" w:eastAsia="Times" w:hAnsi="Times" w:cs="Times"/>
        </w:rPr>
        <w:t>,</w:t>
      </w:r>
    </w:p>
    <w:p w14:paraId="4EDDA8B1" w14:textId="6E731A4D" w:rsidR="1CA3F25F" w:rsidRDefault="1CA3F25F" w:rsidP="1CA3F25F">
      <w:pPr>
        <w:spacing w:line="480" w:lineRule="auto"/>
        <w:rPr>
          <w:rFonts w:ascii="Times" w:eastAsia="Times" w:hAnsi="Times" w:cs="Times"/>
        </w:rPr>
      </w:pPr>
    </w:p>
    <w:p w14:paraId="40261BA2" w14:textId="19C260E3" w:rsidR="47BA59B9" w:rsidRDefault="365258D0" w:rsidP="0BA1BB60">
      <w:pPr>
        <w:spacing w:line="480" w:lineRule="auto"/>
      </w:pPr>
      <w:r w:rsidRPr="1592D34B">
        <w:rPr>
          <w:rFonts w:ascii="Times" w:eastAsia="Times" w:hAnsi="Times" w:cs="Times"/>
        </w:rPr>
        <w:t xml:space="preserve">McLachlan, A., Jaramillo, E., 1995. </w:t>
      </w:r>
      <w:r w:rsidR="747482BE" w:rsidRPr="1592D34B">
        <w:rPr>
          <w:rFonts w:ascii="Times" w:eastAsia="Times" w:hAnsi="Times" w:cs="Times"/>
        </w:rPr>
        <w:t>“</w:t>
      </w:r>
      <w:r w:rsidRPr="1592D34B">
        <w:rPr>
          <w:rFonts w:ascii="Times" w:eastAsia="Times" w:hAnsi="Times" w:cs="Times"/>
        </w:rPr>
        <w:t>Zonation on sandy beaches.</w:t>
      </w:r>
      <w:r w:rsidR="3CE8FF69"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Oceanography and Marine Biology</w:t>
      </w:r>
      <w:r w:rsidRPr="1592D34B">
        <w:rPr>
          <w:rFonts w:ascii="Times" w:eastAsia="Times" w:hAnsi="Times" w:cs="Times"/>
        </w:rPr>
        <w:t>: an annual review 33, 305–335.</w:t>
      </w:r>
    </w:p>
    <w:p w14:paraId="0420CF5E" w14:textId="6C8C8B2C" w:rsidR="1CA3F25F" w:rsidRDefault="1CA3F25F" w:rsidP="1CA3F25F">
      <w:pPr>
        <w:spacing w:line="480" w:lineRule="auto"/>
        <w:rPr>
          <w:rFonts w:ascii="Times" w:eastAsia="Times" w:hAnsi="Times" w:cs="Times"/>
        </w:rPr>
      </w:pPr>
    </w:p>
    <w:p w14:paraId="6912E59A" w14:textId="6217E4C1" w:rsidR="47BA59B9" w:rsidRDefault="365258D0" w:rsidP="0BA1BB60">
      <w:pPr>
        <w:spacing w:line="480" w:lineRule="auto"/>
      </w:pPr>
      <w:r w:rsidRPr="1592D34B">
        <w:rPr>
          <w:rFonts w:ascii="Times" w:eastAsia="Times" w:hAnsi="Times" w:cs="Times"/>
        </w:rPr>
        <w:t xml:space="preserve">Melvin, S.M., Griffin, C.R., </w:t>
      </w:r>
      <w:proofErr w:type="spellStart"/>
      <w:r w:rsidRPr="1592D34B">
        <w:rPr>
          <w:rFonts w:ascii="Times" w:eastAsia="Times" w:hAnsi="Times" w:cs="Times"/>
        </w:rPr>
        <w:t>Macivor</w:t>
      </w:r>
      <w:proofErr w:type="spellEnd"/>
      <w:r w:rsidRPr="1592D34B">
        <w:rPr>
          <w:rFonts w:ascii="Times" w:eastAsia="Times" w:hAnsi="Times" w:cs="Times"/>
        </w:rPr>
        <w:t xml:space="preserve">, L.H., 1991. </w:t>
      </w:r>
      <w:r w:rsidR="4B2BDA3D" w:rsidRPr="1592D34B">
        <w:rPr>
          <w:rFonts w:ascii="Times" w:eastAsia="Times" w:hAnsi="Times" w:cs="Times"/>
        </w:rPr>
        <w:t>“</w:t>
      </w:r>
      <w:r w:rsidRPr="1592D34B">
        <w:rPr>
          <w:rFonts w:ascii="Times" w:eastAsia="Times" w:hAnsi="Times" w:cs="Times"/>
        </w:rPr>
        <w:t>Recovery strategies for piping plovers in managed coastal landscapes.</w:t>
      </w:r>
      <w:r w:rsidR="32CC4993"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Coastal Management</w:t>
      </w:r>
      <w:r w:rsidRPr="1592D34B">
        <w:rPr>
          <w:rFonts w:ascii="Times" w:eastAsia="Times" w:hAnsi="Times" w:cs="Times"/>
        </w:rPr>
        <w:t xml:space="preserve"> 19, 21–34.</w:t>
      </w:r>
    </w:p>
    <w:p w14:paraId="0D008173" w14:textId="0974FAD4" w:rsidR="1CA3F25F" w:rsidRDefault="1CA3F25F" w:rsidP="1CA3F25F">
      <w:pPr>
        <w:spacing w:line="480" w:lineRule="auto"/>
        <w:rPr>
          <w:rFonts w:ascii="Times" w:eastAsia="Times" w:hAnsi="Times" w:cs="Times"/>
        </w:rPr>
      </w:pPr>
    </w:p>
    <w:p w14:paraId="6A51D76A" w14:textId="7AF0BED4" w:rsidR="47BA59B9" w:rsidRDefault="365258D0" w:rsidP="0BA1BB60">
      <w:pPr>
        <w:spacing w:line="480" w:lineRule="auto"/>
      </w:pPr>
      <w:proofErr w:type="spellStart"/>
      <w:r w:rsidRPr="1592D34B">
        <w:rPr>
          <w:rFonts w:ascii="Times" w:eastAsia="Times" w:hAnsi="Times" w:cs="Times"/>
        </w:rPr>
        <w:t>Menn</w:t>
      </w:r>
      <w:proofErr w:type="spellEnd"/>
      <w:r w:rsidRPr="1592D34B">
        <w:rPr>
          <w:rFonts w:ascii="Times" w:eastAsia="Times" w:hAnsi="Times" w:cs="Times"/>
        </w:rPr>
        <w:t xml:space="preserve">, I., </w:t>
      </w:r>
      <w:proofErr w:type="spellStart"/>
      <w:r w:rsidRPr="1592D34B">
        <w:rPr>
          <w:rFonts w:ascii="Times" w:eastAsia="Times" w:hAnsi="Times" w:cs="Times"/>
        </w:rPr>
        <w:t>Junghans</w:t>
      </w:r>
      <w:proofErr w:type="spellEnd"/>
      <w:r w:rsidRPr="1592D34B">
        <w:rPr>
          <w:rFonts w:ascii="Times" w:eastAsia="Times" w:hAnsi="Times" w:cs="Times"/>
        </w:rPr>
        <w:t xml:space="preserve">, C., </w:t>
      </w:r>
      <w:proofErr w:type="spellStart"/>
      <w:r w:rsidRPr="1592D34B">
        <w:rPr>
          <w:rFonts w:ascii="Times" w:eastAsia="Times" w:hAnsi="Times" w:cs="Times"/>
        </w:rPr>
        <w:t>Reise</w:t>
      </w:r>
      <w:proofErr w:type="spellEnd"/>
      <w:r w:rsidRPr="1592D34B">
        <w:rPr>
          <w:rFonts w:ascii="Times" w:eastAsia="Times" w:hAnsi="Times" w:cs="Times"/>
        </w:rPr>
        <w:t xml:space="preserve">, K., 2003. </w:t>
      </w:r>
      <w:r w:rsidR="0EBDBCD9" w:rsidRPr="1592D34B">
        <w:rPr>
          <w:rFonts w:ascii="Times" w:eastAsia="Times" w:hAnsi="Times" w:cs="Times"/>
        </w:rPr>
        <w:t>“</w:t>
      </w:r>
      <w:r w:rsidRPr="1592D34B">
        <w:rPr>
          <w:rFonts w:ascii="Times" w:eastAsia="Times" w:hAnsi="Times" w:cs="Times"/>
        </w:rPr>
        <w:t>Buried alive: Effects of beach nourishment on the infauna of an erosive shore in the North Sea.</w:t>
      </w:r>
      <w:r w:rsidR="68857EB9" w:rsidRPr="1592D34B">
        <w:rPr>
          <w:rFonts w:ascii="Times" w:eastAsia="Times" w:hAnsi="Times" w:cs="Times"/>
        </w:rPr>
        <w:t>”</w:t>
      </w:r>
      <w:r w:rsidRPr="1592D34B">
        <w:rPr>
          <w:rFonts w:ascii="Times" w:eastAsia="Times" w:hAnsi="Times" w:cs="Times"/>
        </w:rPr>
        <w:t xml:space="preserve"> </w:t>
      </w:r>
      <w:proofErr w:type="spellStart"/>
      <w:r w:rsidRPr="1592D34B">
        <w:rPr>
          <w:rFonts w:ascii="Times" w:eastAsia="Times" w:hAnsi="Times" w:cs="Times"/>
          <w:i/>
          <w:iCs/>
        </w:rPr>
        <w:t>Senckenbergiana</w:t>
      </w:r>
      <w:proofErr w:type="spellEnd"/>
      <w:r w:rsidRPr="1592D34B">
        <w:rPr>
          <w:rFonts w:ascii="Times" w:eastAsia="Times" w:hAnsi="Times" w:cs="Times"/>
          <w:i/>
          <w:iCs/>
        </w:rPr>
        <w:t xml:space="preserve"> maritima</w:t>
      </w:r>
      <w:r w:rsidRPr="1592D34B">
        <w:rPr>
          <w:rFonts w:ascii="Times" w:eastAsia="Times" w:hAnsi="Times" w:cs="Times"/>
        </w:rPr>
        <w:t xml:space="preserve"> 32, 125–145.</w:t>
      </w:r>
    </w:p>
    <w:p w14:paraId="5176A694" w14:textId="4E80EE4C" w:rsidR="1CA3F25F" w:rsidRDefault="1CA3F25F" w:rsidP="1CA3F25F">
      <w:pPr>
        <w:spacing w:line="480" w:lineRule="auto"/>
        <w:rPr>
          <w:rFonts w:ascii="Times" w:eastAsia="Times" w:hAnsi="Times" w:cs="Times"/>
        </w:rPr>
      </w:pPr>
    </w:p>
    <w:p w14:paraId="6EBEBA5F" w14:textId="2C649638" w:rsidR="47BA59B9" w:rsidRDefault="365258D0" w:rsidP="0BA1BB60">
      <w:pPr>
        <w:spacing w:line="480" w:lineRule="auto"/>
      </w:pPr>
      <w:proofErr w:type="spellStart"/>
      <w:r w:rsidRPr="1592D34B">
        <w:rPr>
          <w:rFonts w:ascii="Times" w:eastAsia="Times" w:hAnsi="Times" w:cs="Times"/>
        </w:rPr>
        <w:t>Micheli</w:t>
      </w:r>
      <w:proofErr w:type="spellEnd"/>
      <w:r w:rsidRPr="1592D34B">
        <w:rPr>
          <w:rFonts w:ascii="Times" w:eastAsia="Times" w:hAnsi="Times" w:cs="Times"/>
        </w:rPr>
        <w:t xml:space="preserve">, C., Cupido, R., Lombardi, C., Belmonte, A., </w:t>
      </w:r>
      <w:proofErr w:type="spellStart"/>
      <w:r w:rsidRPr="1592D34B">
        <w:rPr>
          <w:rFonts w:ascii="Times" w:eastAsia="Times" w:hAnsi="Times" w:cs="Times"/>
        </w:rPr>
        <w:t>Peirano</w:t>
      </w:r>
      <w:proofErr w:type="spellEnd"/>
      <w:r w:rsidRPr="1592D34B">
        <w:rPr>
          <w:rFonts w:ascii="Times" w:eastAsia="Times" w:hAnsi="Times" w:cs="Times"/>
        </w:rPr>
        <w:t xml:space="preserve">, A., 2012. </w:t>
      </w:r>
      <w:r w:rsidR="387C4933" w:rsidRPr="1592D34B">
        <w:rPr>
          <w:rFonts w:ascii="Times" w:eastAsia="Times" w:hAnsi="Times" w:cs="Times"/>
        </w:rPr>
        <w:t>“</w:t>
      </w:r>
      <w:r w:rsidRPr="1592D34B">
        <w:rPr>
          <w:rFonts w:ascii="Times" w:eastAsia="Times" w:hAnsi="Times" w:cs="Times"/>
        </w:rPr>
        <w:t xml:space="preserve">Changes in Genetic Structure of </w:t>
      </w:r>
      <w:r w:rsidRPr="1592D34B">
        <w:rPr>
          <w:rFonts w:ascii="Times" w:eastAsia="Times" w:hAnsi="Times" w:cs="Times"/>
          <w:i/>
          <w:iCs/>
        </w:rPr>
        <w:t xml:space="preserve">Posidonia </w:t>
      </w:r>
      <w:proofErr w:type="spellStart"/>
      <w:r w:rsidRPr="1592D34B">
        <w:rPr>
          <w:rFonts w:ascii="Times" w:eastAsia="Times" w:hAnsi="Times" w:cs="Times"/>
          <w:i/>
          <w:iCs/>
        </w:rPr>
        <w:t>oceanica</w:t>
      </w:r>
      <w:proofErr w:type="spellEnd"/>
      <w:r w:rsidRPr="1592D34B">
        <w:rPr>
          <w:rFonts w:ascii="Times" w:eastAsia="Times" w:hAnsi="Times" w:cs="Times"/>
        </w:rPr>
        <w:t xml:space="preserve"> at </w:t>
      </w:r>
      <w:proofErr w:type="spellStart"/>
      <w:r w:rsidRPr="1592D34B">
        <w:rPr>
          <w:rFonts w:ascii="Times" w:eastAsia="Times" w:hAnsi="Times" w:cs="Times"/>
        </w:rPr>
        <w:t>Monterosso</w:t>
      </w:r>
      <w:proofErr w:type="spellEnd"/>
      <w:r w:rsidRPr="1592D34B">
        <w:rPr>
          <w:rFonts w:ascii="Times" w:eastAsia="Times" w:hAnsi="Times" w:cs="Times"/>
        </w:rPr>
        <w:t xml:space="preserve"> al Mare (Ligurian Sea) and Its Resilience Over a Decade (1998-2009). </w:t>
      </w:r>
      <w:r w:rsidR="323AD4E0" w:rsidRPr="1592D34B">
        <w:rPr>
          <w:rFonts w:ascii="Times" w:eastAsia="Times" w:hAnsi="Times" w:cs="Times"/>
        </w:rPr>
        <w:t>“</w:t>
      </w:r>
      <w:r w:rsidRPr="1592D34B">
        <w:rPr>
          <w:rFonts w:ascii="Times" w:eastAsia="Times" w:hAnsi="Times" w:cs="Times"/>
          <w:i/>
          <w:iCs/>
        </w:rPr>
        <w:t xml:space="preserve">Environmental </w:t>
      </w:r>
      <w:r w:rsidR="28F32FEF" w:rsidRPr="1592D34B">
        <w:rPr>
          <w:rFonts w:ascii="Times" w:eastAsia="Times" w:hAnsi="Times" w:cs="Times"/>
          <w:i/>
          <w:iCs/>
        </w:rPr>
        <w:t>M</w:t>
      </w:r>
      <w:r w:rsidRPr="1592D34B">
        <w:rPr>
          <w:rFonts w:ascii="Times" w:eastAsia="Times" w:hAnsi="Times" w:cs="Times"/>
          <w:i/>
          <w:iCs/>
        </w:rPr>
        <w:t>anagement</w:t>
      </w:r>
      <w:r w:rsidRPr="1592D34B">
        <w:rPr>
          <w:rFonts w:ascii="Times" w:eastAsia="Times" w:hAnsi="Times" w:cs="Times"/>
        </w:rPr>
        <w:t xml:space="preserve"> 50, 598–606.</w:t>
      </w:r>
    </w:p>
    <w:p w14:paraId="68CF7CE0" w14:textId="1FCB82B8" w:rsidR="1CA3F25F" w:rsidRDefault="1CA3F25F" w:rsidP="1CA3F25F">
      <w:pPr>
        <w:spacing w:line="480" w:lineRule="auto"/>
        <w:rPr>
          <w:rFonts w:ascii="Times" w:eastAsia="Times" w:hAnsi="Times" w:cs="Times"/>
        </w:rPr>
      </w:pPr>
    </w:p>
    <w:p w14:paraId="4E445DD9" w14:textId="6D50BDA1" w:rsidR="47BA59B9" w:rsidRDefault="365258D0" w:rsidP="0BA1BB60">
      <w:pPr>
        <w:spacing w:line="480" w:lineRule="auto"/>
      </w:pPr>
      <w:proofErr w:type="spellStart"/>
      <w:r w:rsidRPr="1592D34B">
        <w:rPr>
          <w:rFonts w:ascii="Times" w:eastAsia="Times" w:hAnsi="Times" w:cs="Times"/>
        </w:rPr>
        <w:t>Modde</w:t>
      </w:r>
      <w:proofErr w:type="spellEnd"/>
      <w:r w:rsidRPr="1592D34B">
        <w:rPr>
          <w:rFonts w:ascii="Times" w:eastAsia="Times" w:hAnsi="Times" w:cs="Times"/>
        </w:rPr>
        <w:t xml:space="preserve">, T., Ross, S.T., 1981. </w:t>
      </w:r>
      <w:r w:rsidR="19204A9F" w:rsidRPr="1592D34B">
        <w:rPr>
          <w:rFonts w:ascii="Times" w:eastAsia="Times" w:hAnsi="Times" w:cs="Times"/>
        </w:rPr>
        <w:t>“</w:t>
      </w:r>
      <w:r w:rsidRPr="1592D34B">
        <w:rPr>
          <w:rFonts w:ascii="Times" w:eastAsia="Times" w:hAnsi="Times" w:cs="Times"/>
        </w:rPr>
        <w:t>Seasonality of fishes occupying a surf zone habitat in the northern Gulf of Mexico.</w:t>
      </w:r>
      <w:r w:rsidR="4EAE661A"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Fishery Bulletin</w:t>
      </w:r>
      <w:r w:rsidRPr="1592D34B">
        <w:rPr>
          <w:rFonts w:ascii="Times" w:eastAsia="Times" w:hAnsi="Times" w:cs="Times"/>
        </w:rPr>
        <w:t xml:space="preserve"> 78, 911–922.</w:t>
      </w:r>
    </w:p>
    <w:p w14:paraId="3D35FF64" w14:textId="2336F632" w:rsidR="1CA3F25F" w:rsidRDefault="1CA3F25F" w:rsidP="1CA3F25F">
      <w:pPr>
        <w:spacing w:line="480" w:lineRule="auto"/>
        <w:rPr>
          <w:rFonts w:ascii="Times" w:eastAsia="Times" w:hAnsi="Times" w:cs="Times"/>
        </w:rPr>
      </w:pPr>
    </w:p>
    <w:p w14:paraId="6B006154" w14:textId="2E466F4D" w:rsidR="47BA59B9" w:rsidRDefault="365258D0" w:rsidP="6483B39A">
      <w:pPr>
        <w:spacing w:line="480" w:lineRule="auto"/>
        <w:rPr>
          <w:rFonts w:ascii="Times" w:eastAsia="Times" w:hAnsi="Times" w:cs="Times"/>
        </w:rPr>
      </w:pPr>
      <w:r w:rsidRPr="6483B39A">
        <w:rPr>
          <w:rFonts w:ascii="Times" w:eastAsia="Times" w:hAnsi="Times" w:cs="Times"/>
        </w:rPr>
        <w:t xml:space="preserve">Moore, L.J., </w:t>
      </w:r>
      <w:proofErr w:type="spellStart"/>
      <w:r w:rsidRPr="6483B39A">
        <w:rPr>
          <w:rFonts w:ascii="Times" w:eastAsia="Times" w:hAnsi="Times" w:cs="Times"/>
        </w:rPr>
        <w:t>Benumof</w:t>
      </w:r>
      <w:proofErr w:type="spellEnd"/>
      <w:r w:rsidRPr="6483B39A">
        <w:rPr>
          <w:rFonts w:ascii="Times" w:eastAsia="Times" w:hAnsi="Times" w:cs="Times"/>
        </w:rPr>
        <w:t xml:space="preserve">, B.T., Griggs, G.B., 1999. </w:t>
      </w:r>
      <w:r w:rsidR="31879543" w:rsidRPr="6483B39A">
        <w:rPr>
          <w:rFonts w:ascii="Times" w:eastAsia="Times" w:hAnsi="Times" w:cs="Times"/>
        </w:rPr>
        <w:t>“</w:t>
      </w:r>
      <w:r w:rsidRPr="6483B39A">
        <w:rPr>
          <w:rFonts w:ascii="Times" w:eastAsia="Times" w:hAnsi="Times" w:cs="Times"/>
        </w:rPr>
        <w:t>Coastal erosion hazards in Santa Cruz and San Diego Counties, California.</w:t>
      </w:r>
      <w:r w:rsidR="091C6528"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Journal of Coastal Research</w:t>
      </w:r>
      <w:r w:rsidRPr="6483B39A">
        <w:rPr>
          <w:rFonts w:ascii="Times" w:eastAsia="Times" w:hAnsi="Times" w:cs="Times"/>
        </w:rPr>
        <w:t xml:space="preserve"> </w:t>
      </w:r>
      <w:r w:rsidR="22D0497A" w:rsidRPr="6483B39A">
        <w:rPr>
          <w:rFonts w:ascii="Times" w:eastAsia="Times" w:hAnsi="Times" w:cs="Times"/>
        </w:rPr>
        <w:t xml:space="preserve">SI28, </w:t>
      </w:r>
      <w:r w:rsidRPr="6483B39A">
        <w:rPr>
          <w:rFonts w:ascii="Times" w:eastAsia="Times" w:hAnsi="Times" w:cs="Times"/>
        </w:rPr>
        <w:t>121–139.</w:t>
      </w:r>
    </w:p>
    <w:p w14:paraId="45CF0972" w14:textId="4E98EE22" w:rsidR="1CA3F25F" w:rsidRDefault="1CA3F25F" w:rsidP="1CA3F25F">
      <w:pPr>
        <w:spacing w:line="480" w:lineRule="auto"/>
        <w:rPr>
          <w:rFonts w:ascii="Times" w:eastAsia="Times" w:hAnsi="Times" w:cs="Times"/>
        </w:rPr>
      </w:pPr>
    </w:p>
    <w:p w14:paraId="6FC41810" w14:textId="041C6C84" w:rsidR="47BA59B9" w:rsidRDefault="365258D0" w:rsidP="0BA1BB60">
      <w:pPr>
        <w:spacing w:line="480" w:lineRule="auto"/>
      </w:pPr>
      <w:r w:rsidRPr="1592D34B">
        <w:rPr>
          <w:rFonts w:ascii="Times" w:eastAsia="Times" w:hAnsi="Times" w:cs="Times"/>
        </w:rPr>
        <w:t xml:space="preserve">Morton, R.A., McKenna, K.K., 1999. </w:t>
      </w:r>
      <w:r w:rsidR="73F4FFBF" w:rsidRPr="1592D34B">
        <w:rPr>
          <w:rFonts w:ascii="Times" w:eastAsia="Times" w:hAnsi="Times" w:cs="Times"/>
        </w:rPr>
        <w:t>“</w:t>
      </w:r>
      <w:r w:rsidRPr="1592D34B">
        <w:rPr>
          <w:rFonts w:ascii="Times" w:eastAsia="Times" w:hAnsi="Times" w:cs="Times"/>
        </w:rPr>
        <w:t>Analysis and projection of erosion hazard areas in Brazoria and Galveston Counties, Texas.</w:t>
      </w:r>
      <w:r w:rsidR="029B5837"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Coastal Research</w:t>
      </w:r>
      <w:r w:rsidRPr="1592D34B">
        <w:rPr>
          <w:rFonts w:ascii="Times" w:eastAsia="Times" w:hAnsi="Times" w:cs="Times"/>
        </w:rPr>
        <w:t xml:space="preserve"> 81, 106–120.</w:t>
      </w:r>
    </w:p>
    <w:p w14:paraId="620E3A25" w14:textId="691BB7A3" w:rsidR="1CA3F25F" w:rsidRDefault="1CA3F25F" w:rsidP="1CA3F25F">
      <w:pPr>
        <w:spacing w:line="480" w:lineRule="auto"/>
        <w:rPr>
          <w:rFonts w:ascii="Times" w:eastAsia="Times" w:hAnsi="Times" w:cs="Times"/>
        </w:rPr>
      </w:pPr>
    </w:p>
    <w:p w14:paraId="0FBA0FE9" w14:textId="2B191F8D" w:rsidR="47BA59B9" w:rsidRDefault="365258D0" w:rsidP="0BA1BB60">
      <w:pPr>
        <w:spacing w:line="480" w:lineRule="auto"/>
      </w:pPr>
      <w:r w:rsidRPr="1592D34B">
        <w:rPr>
          <w:rFonts w:ascii="Times" w:eastAsia="Times" w:hAnsi="Times" w:cs="Times"/>
        </w:rPr>
        <w:t xml:space="preserve">Myers, J.P., Morrison, R.I.G., </w:t>
      </w:r>
      <w:proofErr w:type="spellStart"/>
      <w:r w:rsidRPr="1592D34B">
        <w:rPr>
          <w:rFonts w:ascii="Times" w:eastAsia="Times" w:hAnsi="Times" w:cs="Times"/>
        </w:rPr>
        <w:t>Antas</w:t>
      </w:r>
      <w:proofErr w:type="spellEnd"/>
      <w:r w:rsidRPr="1592D34B">
        <w:rPr>
          <w:rFonts w:ascii="Times" w:eastAsia="Times" w:hAnsi="Times" w:cs="Times"/>
        </w:rPr>
        <w:t xml:space="preserve">, P.Z., Harrington, B.A., Lovejoy, T.E., </w:t>
      </w:r>
      <w:proofErr w:type="spellStart"/>
      <w:r w:rsidRPr="1592D34B">
        <w:rPr>
          <w:rFonts w:ascii="Times" w:eastAsia="Times" w:hAnsi="Times" w:cs="Times"/>
        </w:rPr>
        <w:t>Sallaberry</w:t>
      </w:r>
      <w:proofErr w:type="spellEnd"/>
      <w:r w:rsidRPr="1592D34B">
        <w:rPr>
          <w:rFonts w:ascii="Times" w:eastAsia="Times" w:hAnsi="Times" w:cs="Times"/>
        </w:rPr>
        <w:t xml:space="preserve">, M., </w:t>
      </w:r>
      <w:proofErr w:type="spellStart"/>
      <w:r w:rsidRPr="1592D34B">
        <w:rPr>
          <w:rFonts w:ascii="Times" w:eastAsia="Times" w:hAnsi="Times" w:cs="Times"/>
        </w:rPr>
        <w:t>Senner</w:t>
      </w:r>
      <w:proofErr w:type="spellEnd"/>
      <w:r w:rsidRPr="1592D34B">
        <w:rPr>
          <w:rFonts w:ascii="Times" w:eastAsia="Times" w:hAnsi="Times" w:cs="Times"/>
        </w:rPr>
        <w:t xml:space="preserve">, S.E., </w:t>
      </w:r>
      <w:proofErr w:type="spellStart"/>
      <w:r w:rsidRPr="1592D34B">
        <w:rPr>
          <w:rFonts w:ascii="Times" w:eastAsia="Times" w:hAnsi="Times" w:cs="Times"/>
        </w:rPr>
        <w:t>Tarak</w:t>
      </w:r>
      <w:proofErr w:type="spellEnd"/>
      <w:r w:rsidRPr="1592D34B">
        <w:rPr>
          <w:rFonts w:ascii="Times" w:eastAsia="Times" w:hAnsi="Times" w:cs="Times"/>
        </w:rPr>
        <w:t xml:space="preserve">, A., 1987. </w:t>
      </w:r>
      <w:r w:rsidR="393FB5FE" w:rsidRPr="1592D34B">
        <w:rPr>
          <w:rFonts w:ascii="Times" w:eastAsia="Times" w:hAnsi="Times" w:cs="Times"/>
        </w:rPr>
        <w:t>“</w:t>
      </w:r>
      <w:r w:rsidRPr="1592D34B">
        <w:rPr>
          <w:rFonts w:ascii="Times" w:eastAsia="Times" w:hAnsi="Times" w:cs="Times"/>
        </w:rPr>
        <w:t>Conservation strategy for migratory species.</w:t>
      </w:r>
      <w:r w:rsidR="7B8E310C"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American Scientist</w:t>
      </w:r>
      <w:r w:rsidRPr="1592D34B">
        <w:rPr>
          <w:rFonts w:ascii="Times" w:eastAsia="Times" w:hAnsi="Times" w:cs="Times"/>
        </w:rPr>
        <w:t xml:space="preserve"> 75, 19–26.</w:t>
      </w:r>
    </w:p>
    <w:p w14:paraId="67824F1F" w14:textId="316A014A" w:rsidR="1CA3F25F" w:rsidRDefault="1CA3F25F" w:rsidP="1CA3F25F">
      <w:pPr>
        <w:spacing w:line="480" w:lineRule="auto"/>
        <w:rPr>
          <w:rFonts w:ascii="Times" w:eastAsia="Times" w:hAnsi="Times" w:cs="Times"/>
        </w:rPr>
      </w:pPr>
    </w:p>
    <w:p w14:paraId="7152A57C" w14:textId="57473042" w:rsidR="47BA59B9" w:rsidRDefault="365258D0" w:rsidP="1592D34B">
      <w:pPr>
        <w:spacing w:line="480" w:lineRule="auto"/>
        <w:rPr>
          <w:rFonts w:ascii="Times" w:eastAsia="Times" w:hAnsi="Times" w:cs="Times"/>
        </w:rPr>
      </w:pPr>
      <w:r w:rsidRPr="6483B39A">
        <w:rPr>
          <w:rFonts w:ascii="Times" w:eastAsia="Times" w:hAnsi="Times" w:cs="Times"/>
        </w:rPr>
        <w:t xml:space="preserve">Naqvi, S.M., Pullen, E.J., 1982. </w:t>
      </w:r>
      <w:r w:rsidRPr="6483B39A">
        <w:rPr>
          <w:rFonts w:ascii="Times" w:eastAsia="Times" w:hAnsi="Times" w:cs="Times"/>
          <w:i/>
          <w:iCs/>
        </w:rPr>
        <w:t>Effects of beach nourishment and borrowing on marine organisms</w:t>
      </w:r>
      <w:r w:rsidRPr="6483B39A">
        <w:rPr>
          <w:rFonts w:ascii="Times" w:eastAsia="Times" w:hAnsi="Times" w:cs="Times"/>
        </w:rPr>
        <w:t>. C</w:t>
      </w:r>
      <w:r w:rsidR="5B4F1A7A" w:rsidRPr="6483B39A">
        <w:rPr>
          <w:rFonts w:ascii="Times" w:eastAsia="Times" w:hAnsi="Times" w:cs="Times"/>
        </w:rPr>
        <w:t xml:space="preserve">oastal </w:t>
      </w:r>
      <w:r w:rsidRPr="6483B39A">
        <w:rPr>
          <w:rFonts w:ascii="Times" w:eastAsia="Times" w:hAnsi="Times" w:cs="Times"/>
        </w:rPr>
        <w:t>E</w:t>
      </w:r>
      <w:r w:rsidR="7B300E19" w:rsidRPr="6483B39A">
        <w:rPr>
          <w:rFonts w:ascii="Times" w:eastAsia="Times" w:hAnsi="Times" w:cs="Times"/>
        </w:rPr>
        <w:t xml:space="preserve">ngineering </w:t>
      </w:r>
      <w:r w:rsidRPr="6483B39A">
        <w:rPr>
          <w:rFonts w:ascii="Times" w:eastAsia="Times" w:hAnsi="Times" w:cs="Times"/>
        </w:rPr>
        <w:t>R</w:t>
      </w:r>
      <w:r w:rsidR="3E81F5CD" w:rsidRPr="6483B39A">
        <w:rPr>
          <w:rFonts w:ascii="Times" w:eastAsia="Times" w:hAnsi="Times" w:cs="Times"/>
        </w:rPr>
        <w:t xml:space="preserve">esearch </w:t>
      </w:r>
      <w:r w:rsidRPr="6483B39A">
        <w:rPr>
          <w:rFonts w:ascii="Times" w:eastAsia="Times" w:hAnsi="Times" w:cs="Times"/>
        </w:rPr>
        <w:t>C</w:t>
      </w:r>
      <w:r w:rsidR="654F7B97" w:rsidRPr="6483B39A">
        <w:rPr>
          <w:rFonts w:ascii="Times" w:eastAsia="Times" w:hAnsi="Times" w:cs="Times"/>
        </w:rPr>
        <w:t>enter</w:t>
      </w:r>
      <w:r w:rsidR="43ED4875" w:rsidRPr="6483B39A">
        <w:rPr>
          <w:rFonts w:ascii="Times" w:eastAsia="Times" w:hAnsi="Times" w:cs="Times"/>
        </w:rPr>
        <w:t>,</w:t>
      </w:r>
      <w:r w:rsidR="654F7B97" w:rsidRPr="6483B39A">
        <w:rPr>
          <w:rFonts w:ascii="Times" w:eastAsia="Times" w:hAnsi="Times" w:cs="Times"/>
        </w:rPr>
        <w:t xml:space="preserve"> </w:t>
      </w:r>
      <w:r w:rsidRPr="6483B39A">
        <w:rPr>
          <w:rFonts w:ascii="Times" w:eastAsia="Times" w:hAnsi="Times" w:cs="Times"/>
        </w:rPr>
        <w:t>V</w:t>
      </w:r>
      <w:r w:rsidR="75B0C3E4" w:rsidRPr="6483B39A">
        <w:rPr>
          <w:rFonts w:ascii="Times" w:eastAsia="Times" w:hAnsi="Times" w:cs="Times"/>
        </w:rPr>
        <w:t xml:space="preserve">icksburg </w:t>
      </w:r>
      <w:r w:rsidRPr="6483B39A">
        <w:rPr>
          <w:rFonts w:ascii="Times" w:eastAsia="Times" w:hAnsi="Times" w:cs="Times"/>
        </w:rPr>
        <w:t>MS.</w:t>
      </w:r>
    </w:p>
    <w:p w14:paraId="4FB3B4F9" w14:textId="3125BAAA" w:rsidR="1CA3F25F" w:rsidRDefault="1CA3F25F" w:rsidP="1CA3F25F">
      <w:pPr>
        <w:spacing w:line="480" w:lineRule="auto"/>
        <w:rPr>
          <w:rFonts w:ascii="Times" w:eastAsia="Times" w:hAnsi="Times" w:cs="Times"/>
        </w:rPr>
      </w:pPr>
    </w:p>
    <w:p w14:paraId="34491FDB" w14:textId="15952823" w:rsidR="47BA59B9" w:rsidRDefault="365258D0" w:rsidP="0BA1BB60">
      <w:pPr>
        <w:spacing w:line="480" w:lineRule="auto"/>
      </w:pPr>
      <w:r w:rsidRPr="1592D34B">
        <w:rPr>
          <w:rFonts w:ascii="Times" w:eastAsia="Times" w:hAnsi="Times" w:cs="Times"/>
        </w:rPr>
        <w:lastRenderedPageBreak/>
        <w:t xml:space="preserve">Nelson, D.A., </w:t>
      </w:r>
      <w:proofErr w:type="spellStart"/>
      <w:r w:rsidRPr="1592D34B">
        <w:rPr>
          <w:rFonts w:ascii="Times" w:eastAsia="Times" w:hAnsi="Times" w:cs="Times"/>
        </w:rPr>
        <w:t>Mauck</w:t>
      </w:r>
      <w:proofErr w:type="spellEnd"/>
      <w:r w:rsidRPr="1592D34B">
        <w:rPr>
          <w:rFonts w:ascii="Times" w:eastAsia="Times" w:hAnsi="Times" w:cs="Times"/>
        </w:rPr>
        <w:t xml:space="preserve">, K., </w:t>
      </w:r>
      <w:proofErr w:type="spellStart"/>
      <w:r w:rsidRPr="1592D34B">
        <w:rPr>
          <w:rFonts w:ascii="Times" w:eastAsia="Times" w:hAnsi="Times" w:cs="Times"/>
        </w:rPr>
        <w:t>Fletemeyer</w:t>
      </w:r>
      <w:proofErr w:type="spellEnd"/>
      <w:r w:rsidRPr="1592D34B">
        <w:rPr>
          <w:rFonts w:ascii="Times" w:eastAsia="Times" w:hAnsi="Times" w:cs="Times"/>
        </w:rPr>
        <w:t xml:space="preserve">, J., 1987. </w:t>
      </w:r>
      <w:r w:rsidR="3363E43F" w:rsidRPr="1592D34B">
        <w:rPr>
          <w:rFonts w:ascii="Times" w:eastAsia="Times" w:hAnsi="Times" w:cs="Times"/>
        </w:rPr>
        <w:t>“</w:t>
      </w:r>
      <w:r w:rsidRPr="1592D34B">
        <w:rPr>
          <w:rFonts w:ascii="Times" w:eastAsia="Times" w:hAnsi="Times" w:cs="Times"/>
        </w:rPr>
        <w:t>Physical effects of beach nourishment on sea turtle nesting, Delray Beach, Florida</w:t>
      </w:r>
      <w:r w:rsidR="5F4F677F"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Technical Report EL-87-15</w:t>
      </w:r>
      <w:r w:rsidRPr="1592D34B">
        <w:rPr>
          <w:rFonts w:ascii="Times" w:eastAsia="Times" w:hAnsi="Times" w:cs="Times"/>
        </w:rPr>
        <w:t>). US Department of</w:t>
      </w:r>
      <w:r w:rsidR="5DF716FD" w:rsidRPr="1592D34B">
        <w:rPr>
          <w:rFonts w:ascii="Times" w:eastAsia="Times" w:hAnsi="Times" w:cs="Times"/>
        </w:rPr>
        <w:t xml:space="preserve"> </w:t>
      </w:r>
      <w:r w:rsidRPr="1592D34B">
        <w:rPr>
          <w:rFonts w:ascii="Times" w:eastAsia="Times" w:hAnsi="Times" w:cs="Times"/>
        </w:rPr>
        <w:t>the Army, U.S. Army Corps of Engineers, Jacksonville, FL.</w:t>
      </w:r>
    </w:p>
    <w:p w14:paraId="70CB2A24" w14:textId="48FAAD7E" w:rsidR="1CA3F25F" w:rsidRDefault="1CA3F25F" w:rsidP="1CA3F25F">
      <w:pPr>
        <w:spacing w:line="480" w:lineRule="auto"/>
        <w:rPr>
          <w:rFonts w:ascii="Times" w:eastAsia="Times" w:hAnsi="Times" w:cs="Times"/>
        </w:rPr>
      </w:pPr>
    </w:p>
    <w:p w14:paraId="5C153A39" w14:textId="72C85042" w:rsidR="47BA59B9" w:rsidRDefault="365258D0" w:rsidP="0BA1BB60">
      <w:pPr>
        <w:spacing w:line="480" w:lineRule="auto"/>
      </w:pPr>
      <w:r w:rsidRPr="1592D34B">
        <w:rPr>
          <w:rFonts w:ascii="Times" w:eastAsia="Times" w:hAnsi="Times" w:cs="Times"/>
        </w:rPr>
        <w:t xml:space="preserve">Nelson, W.G., 1989. </w:t>
      </w:r>
      <w:r w:rsidR="07FF23E2" w:rsidRPr="1592D34B">
        <w:rPr>
          <w:rFonts w:ascii="Times" w:eastAsia="Times" w:hAnsi="Times" w:cs="Times"/>
        </w:rPr>
        <w:t>“</w:t>
      </w:r>
      <w:r w:rsidRPr="1592D34B">
        <w:rPr>
          <w:rFonts w:ascii="Times" w:eastAsia="Times" w:hAnsi="Times" w:cs="Times"/>
        </w:rPr>
        <w:t>An overview of the effects of beach nourishment on the sand beach fauna.</w:t>
      </w:r>
      <w:r w:rsidR="2992BDB1"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 xml:space="preserve">Beach </w:t>
      </w:r>
      <w:r w:rsidR="2F732A70" w:rsidRPr="1592D34B">
        <w:rPr>
          <w:rFonts w:ascii="Times" w:eastAsia="Times" w:hAnsi="Times" w:cs="Times"/>
          <w:i/>
          <w:iCs/>
        </w:rPr>
        <w:t>P</w:t>
      </w:r>
      <w:r w:rsidRPr="1592D34B">
        <w:rPr>
          <w:rFonts w:ascii="Times" w:eastAsia="Times" w:hAnsi="Times" w:cs="Times"/>
          <w:i/>
          <w:iCs/>
        </w:rPr>
        <w:t xml:space="preserve">reservation </w:t>
      </w:r>
      <w:r w:rsidR="5796B628" w:rsidRPr="1592D34B">
        <w:rPr>
          <w:rFonts w:ascii="Times" w:eastAsia="Times" w:hAnsi="Times" w:cs="Times"/>
          <w:i/>
          <w:iCs/>
        </w:rPr>
        <w:t>T</w:t>
      </w:r>
      <w:r w:rsidRPr="1592D34B">
        <w:rPr>
          <w:rFonts w:ascii="Times" w:eastAsia="Times" w:hAnsi="Times" w:cs="Times"/>
          <w:i/>
          <w:iCs/>
        </w:rPr>
        <w:t>echnology</w:t>
      </w:r>
      <w:r w:rsidRPr="1592D34B">
        <w:rPr>
          <w:rFonts w:ascii="Times" w:eastAsia="Times" w:hAnsi="Times" w:cs="Times"/>
        </w:rPr>
        <w:t xml:space="preserve"> 88, 295–310.</w:t>
      </w:r>
    </w:p>
    <w:p w14:paraId="22072D73" w14:textId="67A4C2CB" w:rsidR="1CA3F25F" w:rsidRDefault="1CA3F25F" w:rsidP="1CA3F25F">
      <w:pPr>
        <w:spacing w:line="480" w:lineRule="auto"/>
        <w:rPr>
          <w:rFonts w:ascii="Times" w:eastAsia="Times" w:hAnsi="Times" w:cs="Times"/>
        </w:rPr>
      </w:pPr>
    </w:p>
    <w:p w14:paraId="63E3BF11" w14:textId="16BF5D53" w:rsidR="47BA59B9" w:rsidRDefault="365258D0" w:rsidP="0BA1BB60">
      <w:pPr>
        <w:spacing w:line="480" w:lineRule="auto"/>
      </w:pPr>
      <w:r w:rsidRPr="1592D34B">
        <w:rPr>
          <w:rFonts w:ascii="Times" w:eastAsia="Times" w:hAnsi="Times" w:cs="Times"/>
        </w:rPr>
        <w:t xml:space="preserve">Nicoletti, L., </w:t>
      </w:r>
      <w:proofErr w:type="spellStart"/>
      <w:r w:rsidRPr="1592D34B">
        <w:rPr>
          <w:rFonts w:ascii="Times" w:eastAsia="Times" w:hAnsi="Times" w:cs="Times"/>
        </w:rPr>
        <w:t>Paganelli</w:t>
      </w:r>
      <w:proofErr w:type="spellEnd"/>
      <w:r w:rsidRPr="1592D34B">
        <w:rPr>
          <w:rFonts w:ascii="Times" w:eastAsia="Times" w:hAnsi="Times" w:cs="Times"/>
        </w:rPr>
        <w:t xml:space="preserve">, D., </w:t>
      </w:r>
      <w:proofErr w:type="spellStart"/>
      <w:r w:rsidRPr="1592D34B">
        <w:rPr>
          <w:rFonts w:ascii="Times" w:eastAsia="Times" w:hAnsi="Times" w:cs="Times"/>
        </w:rPr>
        <w:t>Gabellini</w:t>
      </w:r>
      <w:proofErr w:type="spellEnd"/>
      <w:r w:rsidRPr="1592D34B">
        <w:rPr>
          <w:rFonts w:ascii="Times" w:eastAsia="Times" w:hAnsi="Times" w:cs="Times"/>
        </w:rPr>
        <w:t xml:space="preserve">, M., 2006. </w:t>
      </w:r>
      <w:r w:rsidR="2A7EE316" w:rsidRPr="1592D34B">
        <w:rPr>
          <w:rFonts w:ascii="Times" w:eastAsia="Times" w:hAnsi="Times" w:cs="Times"/>
        </w:rPr>
        <w:t>“</w:t>
      </w:r>
      <w:r w:rsidRPr="1592D34B">
        <w:rPr>
          <w:rFonts w:ascii="Times" w:eastAsia="Times" w:hAnsi="Times" w:cs="Times"/>
        </w:rPr>
        <w:t>Environmental aspects of relict sand dredging for beach nourishment: proposal for a monitoring protocol.</w:t>
      </w:r>
      <w:r w:rsidR="57ACC812" w:rsidRPr="1592D34B">
        <w:rPr>
          <w:rFonts w:ascii="Times" w:eastAsia="Times" w:hAnsi="Times" w:cs="Times"/>
        </w:rPr>
        <w:t>”</w:t>
      </w:r>
      <w:r w:rsidRPr="1592D34B">
        <w:rPr>
          <w:rFonts w:ascii="Times" w:eastAsia="Times" w:hAnsi="Times" w:cs="Times"/>
        </w:rPr>
        <w:t xml:space="preserve"> (No. 5), </w:t>
      </w:r>
      <w:proofErr w:type="spellStart"/>
      <w:r w:rsidRPr="1592D34B">
        <w:rPr>
          <w:rFonts w:ascii="Times" w:eastAsia="Times" w:hAnsi="Times" w:cs="Times"/>
          <w:i/>
          <w:iCs/>
        </w:rPr>
        <w:t>Quaderno</w:t>
      </w:r>
      <w:proofErr w:type="spellEnd"/>
      <w:r w:rsidRPr="1592D34B">
        <w:rPr>
          <w:rFonts w:ascii="Times" w:eastAsia="Times" w:hAnsi="Times" w:cs="Times"/>
          <w:i/>
          <w:iCs/>
        </w:rPr>
        <w:t xml:space="preserve"> </w:t>
      </w:r>
      <w:r w:rsidRPr="1592D34B">
        <w:rPr>
          <w:rFonts w:ascii="Times" w:eastAsia="Times" w:hAnsi="Times" w:cs="Times"/>
        </w:rPr>
        <w:t>ICRAM.</w:t>
      </w:r>
    </w:p>
    <w:p w14:paraId="165E0620" w14:textId="7D8E4792" w:rsidR="1CA3F25F" w:rsidRDefault="1CA3F25F" w:rsidP="1CA3F25F">
      <w:pPr>
        <w:spacing w:line="480" w:lineRule="auto"/>
        <w:rPr>
          <w:rFonts w:ascii="Times" w:eastAsia="Times" w:hAnsi="Times" w:cs="Times"/>
        </w:rPr>
      </w:pPr>
    </w:p>
    <w:p w14:paraId="56470F02" w14:textId="66521F60" w:rsidR="1CA3F25F" w:rsidRDefault="365258D0" w:rsidP="1CA3F25F">
      <w:pPr>
        <w:spacing w:line="480" w:lineRule="auto"/>
        <w:rPr>
          <w:rFonts w:ascii="Times" w:eastAsia="Times" w:hAnsi="Times" w:cs="Times"/>
        </w:rPr>
      </w:pPr>
      <w:r w:rsidRPr="6483B39A">
        <w:rPr>
          <w:rFonts w:ascii="Times" w:eastAsia="Times" w:hAnsi="Times" w:cs="Times"/>
        </w:rPr>
        <w:t xml:space="preserve">Nordstrom, K.F., 2005. Beach Nourishment and Coastal Habitats: Research Needs to Improve Compatibility. </w:t>
      </w:r>
      <w:r w:rsidRPr="6483B39A">
        <w:rPr>
          <w:rFonts w:ascii="Times" w:eastAsia="Times" w:hAnsi="Times" w:cs="Times"/>
          <w:i/>
          <w:iCs/>
        </w:rPr>
        <w:t>Restoration Ecology</w:t>
      </w:r>
      <w:r w:rsidRPr="6483B39A">
        <w:rPr>
          <w:rFonts w:ascii="Times" w:eastAsia="Times" w:hAnsi="Times" w:cs="Times"/>
        </w:rPr>
        <w:t xml:space="preserve"> 13, 215–222.</w:t>
      </w:r>
    </w:p>
    <w:p w14:paraId="16F36E1D" w14:textId="4B0CF1AD" w:rsidR="6483B39A" w:rsidRDefault="6483B39A" w:rsidP="6483B39A">
      <w:pPr>
        <w:spacing w:line="480" w:lineRule="auto"/>
        <w:rPr>
          <w:rFonts w:ascii="Times" w:eastAsia="Times" w:hAnsi="Times" w:cs="Times"/>
        </w:rPr>
      </w:pPr>
    </w:p>
    <w:p w14:paraId="5C3B89DE" w14:textId="4EF948E2" w:rsidR="47BA59B9" w:rsidRDefault="365258D0" w:rsidP="6483B39A">
      <w:pPr>
        <w:spacing w:line="480" w:lineRule="auto"/>
        <w:rPr>
          <w:rFonts w:ascii="Times" w:eastAsia="Times" w:hAnsi="Times" w:cs="Times"/>
        </w:rPr>
      </w:pPr>
      <w:r w:rsidRPr="6483B39A">
        <w:rPr>
          <w:rFonts w:ascii="Times" w:eastAsia="Times" w:hAnsi="Times" w:cs="Times"/>
        </w:rPr>
        <w:t xml:space="preserve">Nordstrom, K.F., Jackson, N.L., Kraus, N.C., Kana, T.W., </w:t>
      </w:r>
      <w:proofErr w:type="spellStart"/>
      <w:r w:rsidRPr="6483B39A">
        <w:rPr>
          <w:rFonts w:ascii="Times" w:eastAsia="Times" w:hAnsi="Times" w:cs="Times"/>
        </w:rPr>
        <w:t>Bearce</w:t>
      </w:r>
      <w:proofErr w:type="spellEnd"/>
      <w:r w:rsidRPr="6483B39A">
        <w:rPr>
          <w:rFonts w:ascii="Times" w:eastAsia="Times" w:hAnsi="Times" w:cs="Times"/>
        </w:rPr>
        <w:t xml:space="preserve">, R., </w:t>
      </w:r>
      <w:proofErr w:type="spellStart"/>
      <w:r w:rsidRPr="6483B39A">
        <w:rPr>
          <w:rFonts w:ascii="Times" w:eastAsia="Times" w:hAnsi="Times" w:cs="Times"/>
        </w:rPr>
        <w:t>Bocamazo</w:t>
      </w:r>
      <w:proofErr w:type="spellEnd"/>
      <w:r w:rsidRPr="6483B39A">
        <w:rPr>
          <w:rFonts w:ascii="Times" w:eastAsia="Times" w:hAnsi="Times" w:cs="Times"/>
        </w:rPr>
        <w:t xml:space="preserve">, L.M., Young, D.R., Butts, H. a. D., 2011. </w:t>
      </w:r>
      <w:r w:rsidR="6D1FA0B1" w:rsidRPr="6483B39A">
        <w:rPr>
          <w:rFonts w:ascii="Times" w:eastAsia="Times" w:hAnsi="Times" w:cs="Times"/>
        </w:rPr>
        <w:t>“</w:t>
      </w:r>
      <w:r w:rsidRPr="6483B39A">
        <w:rPr>
          <w:rFonts w:ascii="Times" w:eastAsia="Times" w:hAnsi="Times" w:cs="Times"/>
        </w:rPr>
        <w:t>Enhancing geomorphic and biologic functions and values on backshores and dunes of developed shores: a review of opportunities and constraints.</w:t>
      </w:r>
      <w:r w:rsidR="0B1493C5"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Environmental Conservation</w:t>
      </w:r>
      <w:r w:rsidRPr="6483B39A">
        <w:rPr>
          <w:rFonts w:ascii="Times" w:eastAsia="Times" w:hAnsi="Times" w:cs="Times"/>
        </w:rPr>
        <w:t xml:space="preserve"> 38, 288–302.</w:t>
      </w:r>
    </w:p>
    <w:p w14:paraId="77DEADD2" w14:textId="49763F16" w:rsidR="1CA3F25F" w:rsidRDefault="1CA3F25F" w:rsidP="1CA3F25F">
      <w:pPr>
        <w:spacing w:line="480" w:lineRule="auto"/>
        <w:rPr>
          <w:rFonts w:ascii="Times" w:eastAsia="Times" w:hAnsi="Times" w:cs="Times"/>
        </w:rPr>
      </w:pPr>
    </w:p>
    <w:p w14:paraId="37789A60" w14:textId="352C5DF9" w:rsidR="47BA59B9" w:rsidRDefault="365258D0" w:rsidP="0BA1BB60">
      <w:pPr>
        <w:spacing w:line="480" w:lineRule="auto"/>
      </w:pPr>
      <w:r w:rsidRPr="1592D34B">
        <w:rPr>
          <w:rFonts w:ascii="Times" w:eastAsia="Times" w:hAnsi="Times" w:cs="Times"/>
        </w:rPr>
        <w:t xml:space="preserve">North Carolina Coastal Resources Commission, 2014. </w:t>
      </w:r>
      <w:r w:rsidRPr="1592D34B">
        <w:rPr>
          <w:rFonts w:ascii="Times" w:eastAsia="Times" w:hAnsi="Times" w:cs="Times"/>
          <w:i/>
          <w:iCs/>
        </w:rPr>
        <w:t>CAMA Handbook for Coastal Development</w:t>
      </w:r>
      <w:r w:rsidRPr="1592D34B">
        <w:rPr>
          <w:rFonts w:ascii="Times" w:eastAsia="Times" w:hAnsi="Times" w:cs="Times"/>
        </w:rPr>
        <w:t>.</w:t>
      </w:r>
    </w:p>
    <w:p w14:paraId="77B15167" w14:textId="7FDCF09C" w:rsidR="1CA3F25F" w:rsidRDefault="1CA3F25F" w:rsidP="1CA3F25F">
      <w:pPr>
        <w:spacing w:line="480" w:lineRule="auto"/>
        <w:rPr>
          <w:rFonts w:ascii="Times" w:eastAsia="Times" w:hAnsi="Times" w:cs="Times"/>
        </w:rPr>
      </w:pPr>
    </w:p>
    <w:p w14:paraId="080B12EE" w14:textId="7E2C98DA" w:rsidR="47BA59B9" w:rsidRDefault="365258D0" w:rsidP="0BA1BB60">
      <w:pPr>
        <w:spacing w:line="480" w:lineRule="auto"/>
      </w:pPr>
      <w:r w:rsidRPr="703553DA">
        <w:rPr>
          <w:rFonts w:ascii="Times" w:eastAsia="Times" w:hAnsi="Times" w:cs="Times"/>
        </w:rPr>
        <w:t xml:space="preserve">Peterson, C., Laney, W., Rice, T., 2001. </w:t>
      </w:r>
      <w:r w:rsidR="2898573E" w:rsidRPr="703553DA">
        <w:rPr>
          <w:rFonts w:ascii="Times" w:eastAsia="Times" w:hAnsi="Times" w:cs="Times"/>
        </w:rPr>
        <w:t>“</w:t>
      </w:r>
      <w:r w:rsidRPr="703553DA">
        <w:rPr>
          <w:rFonts w:ascii="Times" w:eastAsia="Times" w:hAnsi="Times" w:cs="Times"/>
        </w:rPr>
        <w:t>Biological impacts of beach nourishment</w:t>
      </w:r>
      <w:r w:rsidR="3B4D3403" w:rsidRPr="703553DA">
        <w:rPr>
          <w:rFonts w:ascii="Times" w:eastAsia="Times" w:hAnsi="Times" w:cs="Times"/>
        </w:rPr>
        <w:t>,”</w:t>
      </w:r>
      <w:r w:rsidRPr="703553DA">
        <w:rPr>
          <w:rFonts w:ascii="Times" w:eastAsia="Times" w:hAnsi="Times" w:cs="Times"/>
        </w:rPr>
        <w:t xml:space="preserve"> in: </w:t>
      </w:r>
      <w:r w:rsidRPr="703553DA">
        <w:rPr>
          <w:rFonts w:ascii="Times" w:eastAsia="Times" w:hAnsi="Times" w:cs="Times"/>
          <w:i/>
          <w:iCs/>
        </w:rPr>
        <w:t>Workshop on the Science of Beach Renourishment</w:t>
      </w:r>
      <w:r w:rsidRPr="703553DA">
        <w:rPr>
          <w:rFonts w:ascii="Times" w:eastAsia="Times" w:hAnsi="Times" w:cs="Times"/>
        </w:rPr>
        <w:t>. Pine Knoll Shores, North Carolina.</w:t>
      </w:r>
    </w:p>
    <w:p w14:paraId="74AE091D" w14:textId="17659074" w:rsidR="1CA3F25F" w:rsidRDefault="1CA3F25F" w:rsidP="1CA3F25F">
      <w:pPr>
        <w:spacing w:line="480" w:lineRule="auto"/>
        <w:rPr>
          <w:rFonts w:ascii="Times" w:eastAsia="Times" w:hAnsi="Times" w:cs="Times"/>
        </w:rPr>
      </w:pPr>
    </w:p>
    <w:p w14:paraId="31D41FFB" w14:textId="5C4665B9" w:rsidR="47BA59B9" w:rsidRDefault="365258D0" w:rsidP="0BA1BB60">
      <w:pPr>
        <w:spacing w:line="480" w:lineRule="auto"/>
      </w:pPr>
      <w:r w:rsidRPr="703553DA">
        <w:rPr>
          <w:rFonts w:ascii="Times" w:eastAsia="Times" w:hAnsi="Times" w:cs="Times"/>
        </w:rPr>
        <w:t xml:space="preserve">Peterson, C., Manning, L., 2001. </w:t>
      </w:r>
      <w:r w:rsidR="5B75171B" w:rsidRPr="703553DA">
        <w:rPr>
          <w:rFonts w:ascii="Times" w:eastAsia="Times" w:hAnsi="Times" w:cs="Times"/>
        </w:rPr>
        <w:t>“</w:t>
      </w:r>
      <w:r w:rsidRPr="703553DA">
        <w:rPr>
          <w:rFonts w:ascii="Times" w:eastAsia="Times" w:hAnsi="Times" w:cs="Times"/>
        </w:rPr>
        <w:t>How beach nourishment affects the habitat value of intertidal beach prey for surf fish and shorebirds and why uncertainty still exists</w:t>
      </w:r>
      <w:r w:rsidR="3D130EC5" w:rsidRPr="703553DA">
        <w:rPr>
          <w:rFonts w:ascii="Times" w:eastAsia="Times" w:hAnsi="Times" w:cs="Times"/>
        </w:rPr>
        <w:t>,”</w:t>
      </w:r>
      <w:r w:rsidRPr="703553DA">
        <w:rPr>
          <w:rFonts w:ascii="Times" w:eastAsia="Times" w:hAnsi="Times" w:cs="Times"/>
        </w:rPr>
        <w:t xml:space="preserve"> in: </w:t>
      </w:r>
      <w:r w:rsidRPr="703553DA">
        <w:rPr>
          <w:rFonts w:ascii="Times" w:eastAsia="Times" w:hAnsi="Times" w:cs="Times"/>
          <w:i/>
          <w:iCs/>
        </w:rPr>
        <w:t>Proceedings of the Coastal Ecosystems and Federal Activities Technical Training Symposium</w:t>
      </w:r>
      <w:r w:rsidRPr="703553DA">
        <w:rPr>
          <w:rFonts w:ascii="Times" w:eastAsia="Times" w:hAnsi="Times" w:cs="Times"/>
        </w:rPr>
        <w:t>. p. 2.</w:t>
      </w:r>
    </w:p>
    <w:p w14:paraId="390768AF" w14:textId="5C65542E" w:rsidR="1CA3F25F" w:rsidRDefault="1CA3F25F" w:rsidP="1CA3F25F">
      <w:pPr>
        <w:spacing w:line="480" w:lineRule="auto"/>
        <w:rPr>
          <w:rFonts w:ascii="Times" w:eastAsia="Times" w:hAnsi="Times" w:cs="Times"/>
        </w:rPr>
      </w:pPr>
    </w:p>
    <w:p w14:paraId="42A3F353" w14:textId="275FDCF2" w:rsidR="1CA3F25F" w:rsidRDefault="365258D0" w:rsidP="1CA3F25F">
      <w:pPr>
        <w:spacing w:line="480" w:lineRule="auto"/>
        <w:rPr>
          <w:rFonts w:ascii="Times" w:eastAsia="Times" w:hAnsi="Times" w:cs="Times"/>
        </w:rPr>
      </w:pPr>
      <w:r w:rsidRPr="6483B39A">
        <w:rPr>
          <w:rFonts w:ascii="Times" w:eastAsia="Times" w:hAnsi="Times" w:cs="Times"/>
        </w:rPr>
        <w:t xml:space="preserve">Peterson, C.H., Bishop, M.J., 2005. </w:t>
      </w:r>
      <w:r w:rsidR="670C890B" w:rsidRPr="6483B39A">
        <w:rPr>
          <w:rFonts w:ascii="Times" w:eastAsia="Times" w:hAnsi="Times" w:cs="Times"/>
        </w:rPr>
        <w:t>“</w:t>
      </w:r>
      <w:r w:rsidRPr="6483B39A">
        <w:rPr>
          <w:rFonts w:ascii="Times" w:eastAsia="Times" w:hAnsi="Times" w:cs="Times"/>
        </w:rPr>
        <w:t>Assessing the Environmental Impacts of Beach Nourishment.</w:t>
      </w:r>
      <w:r w:rsidR="185988C7" w:rsidRPr="6483B39A">
        <w:rPr>
          <w:rFonts w:ascii="Times" w:eastAsia="Times" w:hAnsi="Times" w:cs="Times"/>
        </w:rPr>
        <w:t>”</w:t>
      </w:r>
      <w:r w:rsidRPr="6483B39A">
        <w:rPr>
          <w:rFonts w:ascii="Times" w:eastAsia="Times" w:hAnsi="Times" w:cs="Times"/>
        </w:rPr>
        <w:t xml:space="preserve"> </w:t>
      </w:r>
      <w:proofErr w:type="spellStart"/>
      <w:r w:rsidRPr="6483B39A">
        <w:rPr>
          <w:rFonts w:ascii="Times" w:eastAsia="Times" w:hAnsi="Times" w:cs="Times"/>
          <w:i/>
          <w:iCs/>
        </w:rPr>
        <w:t>BioScience</w:t>
      </w:r>
      <w:proofErr w:type="spellEnd"/>
      <w:r w:rsidRPr="6483B39A">
        <w:rPr>
          <w:rFonts w:ascii="Times" w:eastAsia="Times" w:hAnsi="Times" w:cs="Times"/>
          <w:i/>
          <w:iCs/>
        </w:rPr>
        <w:t xml:space="preserve"> </w:t>
      </w:r>
      <w:r w:rsidRPr="6483B39A">
        <w:rPr>
          <w:rFonts w:ascii="Times" w:eastAsia="Times" w:hAnsi="Times" w:cs="Times"/>
        </w:rPr>
        <w:t>55, 887.</w:t>
      </w:r>
    </w:p>
    <w:p w14:paraId="73EAC373" w14:textId="68F27392" w:rsidR="6483B39A" w:rsidRDefault="6483B39A" w:rsidP="6483B39A">
      <w:pPr>
        <w:spacing w:line="480" w:lineRule="auto"/>
        <w:rPr>
          <w:rFonts w:ascii="Times" w:eastAsia="Times" w:hAnsi="Times" w:cs="Times"/>
        </w:rPr>
      </w:pPr>
    </w:p>
    <w:p w14:paraId="5E45B60F" w14:textId="108A6C79" w:rsidR="47BA59B9" w:rsidRDefault="365258D0" w:rsidP="0BA1BB60">
      <w:pPr>
        <w:spacing w:line="480" w:lineRule="auto"/>
      </w:pPr>
      <w:r w:rsidRPr="1592D34B">
        <w:rPr>
          <w:rFonts w:ascii="Times" w:eastAsia="Times" w:hAnsi="Times" w:cs="Times"/>
        </w:rPr>
        <w:t xml:space="preserve">Peterson, C.H., Bishop, M.J., </w:t>
      </w:r>
      <w:proofErr w:type="spellStart"/>
      <w:r w:rsidRPr="1592D34B">
        <w:rPr>
          <w:rFonts w:ascii="Times" w:eastAsia="Times" w:hAnsi="Times" w:cs="Times"/>
        </w:rPr>
        <w:t>D’Anna</w:t>
      </w:r>
      <w:proofErr w:type="spellEnd"/>
      <w:r w:rsidRPr="1592D34B">
        <w:rPr>
          <w:rFonts w:ascii="Times" w:eastAsia="Times" w:hAnsi="Times" w:cs="Times"/>
        </w:rPr>
        <w:t xml:space="preserve">, L.M., Johnson, G.A., 2014. </w:t>
      </w:r>
      <w:r w:rsidR="769EF2C2" w:rsidRPr="1592D34B">
        <w:rPr>
          <w:rFonts w:ascii="Times" w:eastAsia="Times" w:hAnsi="Times" w:cs="Times"/>
        </w:rPr>
        <w:t>“</w:t>
      </w:r>
      <w:r w:rsidRPr="1592D34B">
        <w:rPr>
          <w:rFonts w:ascii="Times" w:eastAsia="Times" w:hAnsi="Times" w:cs="Times"/>
        </w:rPr>
        <w:t>Multi-year persistence of beach habitat degradation from nourishment using coarse shelly sediments.</w:t>
      </w:r>
      <w:r w:rsidR="633EBD8B"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Science of the Total Environment</w:t>
      </w:r>
      <w:r w:rsidRPr="1592D34B">
        <w:rPr>
          <w:rFonts w:ascii="Times" w:eastAsia="Times" w:hAnsi="Times" w:cs="Times"/>
        </w:rPr>
        <w:t xml:space="preserve"> 487, 481–492.</w:t>
      </w:r>
    </w:p>
    <w:p w14:paraId="02C4E6DD" w14:textId="54A8EB1C" w:rsidR="1CA3F25F" w:rsidRDefault="1CA3F25F" w:rsidP="1CA3F25F">
      <w:pPr>
        <w:spacing w:line="480" w:lineRule="auto"/>
        <w:rPr>
          <w:rFonts w:ascii="Times" w:eastAsia="Times" w:hAnsi="Times" w:cs="Times"/>
        </w:rPr>
      </w:pPr>
    </w:p>
    <w:p w14:paraId="752DCEC0" w14:textId="2255D501" w:rsidR="47BA59B9" w:rsidRDefault="365258D0" w:rsidP="6483B39A">
      <w:pPr>
        <w:spacing w:line="480" w:lineRule="auto"/>
        <w:rPr>
          <w:rFonts w:ascii="Times" w:eastAsia="Times" w:hAnsi="Times" w:cs="Times"/>
        </w:rPr>
      </w:pPr>
      <w:r w:rsidRPr="6483B39A">
        <w:rPr>
          <w:rFonts w:ascii="Times" w:eastAsia="Times" w:hAnsi="Times" w:cs="Times"/>
        </w:rPr>
        <w:t xml:space="preserve">Peterson, C.H., Bishop, M.J., Johnson, G.A., </w:t>
      </w:r>
      <w:proofErr w:type="spellStart"/>
      <w:r w:rsidRPr="6483B39A">
        <w:rPr>
          <w:rFonts w:ascii="Times" w:eastAsia="Times" w:hAnsi="Times" w:cs="Times"/>
        </w:rPr>
        <w:t>D’Anna</w:t>
      </w:r>
      <w:proofErr w:type="spellEnd"/>
      <w:r w:rsidRPr="6483B39A">
        <w:rPr>
          <w:rFonts w:ascii="Times" w:eastAsia="Times" w:hAnsi="Times" w:cs="Times"/>
        </w:rPr>
        <w:t xml:space="preserve">, L.M., Manning, L.M., 2006. </w:t>
      </w:r>
      <w:r w:rsidR="64D2AF76" w:rsidRPr="6483B39A">
        <w:rPr>
          <w:rFonts w:ascii="Times" w:eastAsia="Times" w:hAnsi="Times" w:cs="Times"/>
        </w:rPr>
        <w:t>“</w:t>
      </w:r>
      <w:r w:rsidRPr="6483B39A">
        <w:rPr>
          <w:rFonts w:ascii="Times" w:eastAsia="Times" w:hAnsi="Times" w:cs="Times"/>
        </w:rPr>
        <w:t>Exploiting beach filling as an unaffordable experiment: Benthic intertidal impacts propagating upwards to shorebirds.</w:t>
      </w:r>
      <w:r w:rsidR="5CB24D4D"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Journal of Experimental Marine Biology and Ecology</w:t>
      </w:r>
      <w:r w:rsidRPr="6483B39A">
        <w:rPr>
          <w:rFonts w:ascii="Times" w:eastAsia="Times" w:hAnsi="Times" w:cs="Times"/>
        </w:rPr>
        <w:t xml:space="preserve"> 338, 205–221</w:t>
      </w:r>
      <w:r w:rsidR="4B6F3B66" w:rsidRPr="6483B39A">
        <w:rPr>
          <w:rFonts w:ascii="Times" w:eastAsia="Times" w:hAnsi="Times" w:cs="Times"/>
        </w:rPr>
        <w:t>.</w:t>
      </w:r>
    </w:p>
    <w:p w14:paraId="3406DB6F" w14:textId="17B5144C" w:rsidR="1CA3F25F" w:rsidRDefault="1CA3F25F" w:rsidP="1CA3F25F">
      <w:pPr>
        <w:spacing w:line="480" w:lineRule="auto"/>
        <w:rPr>
          <w:rFonts w:ascii="Times" w:eastAsia="Times" w:hAnsi="Times" w:cs="Times"/>
        </w:rPr>
      </w:pPr>
    </w:p>
    <w:p w14:paraId="678B1547" w14:textId="375B300C" w:rsidR="47BA59B9" w:rsidRDefault="365258D0" w:rsidP="0BA1BB60">
      <w:pPr>
        <w:spacing w:line="480" w:lineRule="auto"/>
      </w:pPr>
      <w:r w:rsidRPr="1592D34B">
        <w:rPr>
          <w:rFonts w:ascii="Times" w:eastAsia="Times" w:hAnsi="Times" w:cs="Times"/>
        </w:rPr>
        <w:t xml:space="preserve">Peterson, C.H., Hickerson, D.H.M., Johnson, G.G., 2000. </w:t>
      </w:r>
      <w:r w:rsidR="052D63DC" w:rsidRPr="1592D34B">
        <w:rPr>
          <w:rFonts w:ascii="Times" w:eastAsia="Times" w:hAnsi="Times" w:cs="Times"/>
        </w:rPr>
        <w:t>“</w:t>
      </w:r>
      <w:r w:rsidRPr="1592D34B">
        <w:rPr>
          <w:rFonts w:ascii="Times" w:eastAsia="Times" w:hAnsi="Times" w:cs="Times"/>
        </w:rPr>
        <w:t>Short-Term Consequences of Nourishment and Bulldozing on the Dominant Large Invertebrates of a Sandy Beach.</w:t>
      </w:r>
      <w:r w:rsidR="35DDA0F0"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Coastal Research</w:t>
      </w:r>
      <w:r w:rsidRPr="1592D34B">
        <w:rPr>
          <w:rFonts w:ascii="Times" w:eastAsia="Times" w:hAnsi="Times" w:cs="Times"/>
        </w:rPr>
        <w:t xml:space="preserve"> 16, 368–378.</w:t>
      </w:r>
    </w:p>
    <w:p w14:paraId="13861848" w14:textId="4DC470E6" w:rsidR="1CA3F25F" w:rsidRDefault="1CA3F25F" w:rsidP="1CA3F25F">
      <w:pPr>
        <w:spacing w:line="480" w:lineRule="auto"/>
        <w:rPr>
          <w:rFonts w:ascii="Times" w:eastAsia="Times" w:hAnsi="Times" w:cs="Times"/>
        </w:rPr>
      </w:pPr>
    </w:p>
    <w:p w14:paraId="623BD7F9" w14:textId="3A9022F9" w:rsidR="47BA59B9" w:rsidRDefault="365258D0" w:rsidP="1592D34B">
      <w:pPr>
        <w:spacing w:line="480" w:lineRule="auto"/>
        <w:rPr>
          <w:rFonts w:ascii="Times" w:eastAsia="Times" w:hAnsi="Times" w:cs="Times"/>
        </w:rPr>
      </w:pPr>
      <w:r w:rsidRPr="1592D34B">
        <w:rPr>
          <w:rFonts w:ascii="Times" w:eastAsia="Times" w:hAnsi="Times" w:cs="Times"/>
        </w:rPr>
        <w:t xml:space="preserve">Phillips, M.R., Jones, A.L., 2006. </w:t>
      </w:r>
      <w:r w:rsidR="770429BC" w:rsidRPr="1592D34B">
        <w:rPr>
          <w:rFonts w:ascii="Times" w:eastAsia="Times" w:hAnsi="Times" w:cs="Times"/>
        </w:rPr>
        <w:t>“</w:t>
      </w:r>
      <w:r w:rsidRPr="1592D34B">
        <w:rPr>
          <w:rFonts w:ascii="Times" w:eastAsia="Times" w:hAnsi="Times" w:cs="Times"/>
        </w:rPr>
        <w:t>Erosion and tourism infrastructure in the coastal zone: Problems, consequences and management.</w:t>
      </w:r>
      <w:r w:rsidR="03F8AE92"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Tourism Management</w:t>
      </w:r>
      <w:r w:rsidRPr="1592D34B">
        <w:rPr>
          <w:rFonts w:ascii="Times" w:eastAsia="Times" w:hAnsi="Times" w:cs="Times"/>
        </w:rPr>
        <w:t xml:space="preserve"> 27, 517–524.</w:t>
      </w:r>
    </w:p>
    <w:p w14:paraId="21A26CD8" w14:textId="735104E6" w:rsidR="1592D34B" w:rsidRDefault="1592D34B" w:rsidP="1592D34B">
      <w:pPr>
        <w:spacing w:line="480" w:lineRule="auto"/>
        <w:rPr>
          <w:rFonts w:ascii="Times" w:eastAsia="Times" w:hAnsi="Times" w:cs="Times"/>
        </w:rPr>
      </w:pPr>
    </w:p>
    <w:p w14:paraId="262343DA" w14:textId="5F86A1E4" w:rsidR="47BA59B9" w:rsidRDefault="365258D0" w:rsidP="0BA1BB60">
      <w:pPr>
        <w:spacing w:line="480" w:lineRule="auto"/>
      </w:pPr>
      <w:proofErr w:type="spellStart"/>
      <w:r w:rsidRPr="1592D34B">
        <w:rPr>
          <w:rFonts w:ascii="Times" w:eastAsia="Times" w:hAnsi="Times" w:cs="Times"/>
        </w:rPr>
        <w:lastRenderedPageBreak/>
        <w:t>Pilkey</w:t>
      </w:r>
      <w:proofErr w:type="spellEnd"/>
      <w:r w:rsidRPr="1592D34B">
        <w:rPr>
          <w:rFonts w:ascii="Times" w:eastAsia="Times" w:hAnsi="Times" w:cs="Times"/>
        </w:rPr>
        <w:t xml:space="preserve">, O.H., Wright, H.L., 1989. </w:t>
      </w:r>
      <w:r w:rsidR="4B504ABD" w:rsidRPr="1592D34B">
        <w:rPr>
          <w:rFonts w:ascii="Times" w:eastAsia="Times" w:hAnsi="Times" w:cs="Times"/>
        </w:rPr>
        <w:t>“</w:t>
      </w:r>
      <w:r w:rsidRPr="1592D34B">
        <w:rPr>
          <w:rFonts w:ascii="Times" w:eastAsia="Times" w:hAnsi="Times" w:cs="Times"/>
        </w:rPr>
        <w:t>Seawalls versus beaches.</w:t>
      </w:r>
      <w:r w:rsidR="5CBED8A1"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Coastal Research</w:t>
      </w:r>
      <w:r w:rsidRPr="1592D34B">
        <w:rPr>
          <w:rFonts w:ascii="Times" w:eastAsia="Times" w:hAnsi="Times" w:cs="Times"/>
        </w:rPr>
        <w:t xml:space="preserve"> 4, 41–67.</w:t>
      </w:r>
    </w:p>
    <w:p w14:paraId="6802371F" w14:textId="15C87F2F" w:rsidR="1CA3F25F" w:rsidRDefault="1CA3F25F" w:rsidP="1CA3F25F">
      <w:pPr>
        <w:spacing w:line="480" w:lineRule="auto"/>
        <w:rPr>
          <w:rFonts w:ascii="Times" w:eastAsia="Times" w:hAnsi="Times" w:cs="Times"/>
        </w:rPr>
      </w:pPr>
    </w:p>
    <w:p w14:paraId="4B8516DF" w14:textId="4E892BCE" w:rsidR="47BA59B9" w:rsidRDefault="365258D0" w:rsidP="0BA1BB60">
      <w:pPr>
        <w:spacing w:line="480" w:lineRule="auto"/>
      </w:pPr>
      <w:proofErr w:type="spellStart"/>
      <w:r w:rsidRPr="1592D34B">
        <w:rPr>
          <w:rFonts w:ascii="Times" w:eastAsia="Times" w:hAnsi="Times" w:cs="Times"/>
        </w:rPr>
        <w:t>Rakocinski</w:t>
      </w:r>
      <w:proofErr w:type="spellEnd"/>
      <w:r w:rsidRPr="1592D34B">
        <w:rPr>
          <w:rFonts w:ascii="Times" w:eastAsia="Times" w:hAnsi="Times" w:cs="Times"/>
        </w:rPr>
        <w:t xml:space="preserve">, C.F., Heard, R.W., </w:t>
      </w:r>
      <w:proofErr w:type="spellStart"/>
      <w:r w:rsidRPr="1592D34B">
        <w:rPr>
          <w:rFonts w:ascii="Times" w:eastAsia="Times" w:hAnsi="Times" w:cs="Times"/>
        </w:rPr>
        <w:t>Lecroy</w:t>
      </w:r>
      <w:proofErr w:type="spellEnd"/>
      <w:r w:rsidRPr="1592D34B">
        <w:rPr>
          <w:rFonts w:ascii="Times" w:eastAsia="Times" w:hAnsi="Times" w:cs="Times"/>
        </w:rPr>
        <w:t xml:space="preserve">, S.E., </w:t>
      </w:r>
      <w:proofErr w:type="spellStart"/>
      <w:r w:rsidRPr="1592D34B">
        <w:rPr>
          <w:rFonts w:ascii="Times" w:eastAsia="Times" w:hAnsi="Times" w:cs="Times"/>
        </w:rPr>
        <w:t>McLelland</w:t>
      </w:r>
      <w:proofErr w:type="spellEnd"/>
      <w:r w:rsidRPr="1592D34B">
        <w:rPr>
          <w:rFonts w:ascii="Times" w:eastAsia="Times" w:hAnsi="Times" w:cs="Times"/>
        </w:rPr>
        <w:t xml:space="preserve">, J.A., Simons, T., 1996. </w:t>
      </w:r>
      <w:r w:rsidR="381BB9A3" w:rsidRPr="1592D34B">
        <w:rPr>
          <w:rFonts w:ascii="Times" w:eastAsia="Times" w:hAnsi="Times" w:cs="Times"/>
        </w:rPr>
        <w:t>“</w:t>
      </w:r>
      <w:r w:rsidRPr="1592D34B">
        <w:rPr>
          <w:rFonts w:ascii="Times" w:eastAsia="Times" w:hAnsi="Times" w:cs="Times"/>
        </w:rPr>
        <w:t xml:space="preserve">Responses by </w:t>
      </w:r>
      <w:proofErr w:type="spellStart"/>
      <w:r w:rsidRPr="1592D34B">
        <w:rPr>
          <w:rFonts w:ascii="Times" w:eastAsia="Times" w:hAnsi="Times" w:cs="Times"/>
        </w:rPr>
        <w:t>macrobenthic</w:t>
      </w:r>
      <w:proofErr w:type="spellEnd"/>
      <w:r w:rsidRPr="1592D34B">
        <w:rPr>
          <w:rFonts w:ascii="Times" w:eastAsia="Times" w:hAnsi="Times" w:cs="Times"/>
        </w:rPr>
        <w:t xml:space="preserve"> assemblages to extensive beach restoration at </w:t>
      </w:r>
      <w:proofErr w:type="spellStart"/>
      <w:r w:rsidRPr="1592D34B">
        <w:rPr>
          <w:rFonts w:ascii="Times" w:eastAsia="Times" w:hAnsi="Times" w:cs="Times"/>
        </w:rPr>
        <w:t>Perdido</w:t>
      </w:r>
      <w:proofErr w:type="spellEnd"/>
      <w:r w:rsidRPr="1592D34B">
        <w:rPr>
          <w:rFonts w:ascii="Times" w:eastAsia="Times" w:hAnsi="Times" w:cs="Times"/>
        </w:rPr>
        <w:t xml:space="preserve"> Key, Florida, U.S.A.</w:t>
      </w:r>
      <w:r w:rsidR="27614D36"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Coastal Research</w:t>
      </w:r>
      <w:r w:rsidRPr="1592D34B">
        <w:rPr>
          <w:rFonts w:ascii="Times" w:eastAsia="Times" w:hAnsi="Times" w:cs="Times"/>
        </w:rPr>
        <w:t xml:space="preserve"> 12, 326–353.</w:t>
      </w:r>
    </w:p>
    <w:p w14:paraId="3ED95E6F" w14:textId="1AFF978A" w:rsidR="1CA3F25F" w:rsidRDefault="1CA3F25F" w:rsidP="1CA3F25F">
      <w:pPr>
        <w:spacing w:line="480" w:lineRule="auto"/>
        <w:rPr>
          <w:rFonts w:ascii="Times" w:eastAsia="Times" w:hAnsi="Times" w:cs="Times"/>
        </w:rPr>
      </w:pPr>
    </w:p>
    <w:p w14:paraId="1D9999F4" w14:textId="41ACD8C8" w:rsidR="47BA59B9" w:rsidRDefault="365258D0" w:rsidP="0BA1BB60">
      <w:pPr>
        <w:spacing w:line="480" w:lineRule="auto"/>
      </w:pPr>
      <w:r w:rsidRPr="703553DA">
        <w:rPr>
          <w:rFonts w:ascii="Times" w:eastAsia="Times" w:hAnsi="Times" w:cs="Times"/>
        </w:rPr>
        <w:t xml:space="preserve">Rice, T., 2001. </w:t>
      </w:r>
      <w:r w:rsidR="55CA3453" w:rsidRPr="703553DA">
        <w:rPr>
          <w:rFonts w:ascii="Times" w:eastAsia="Times" w:hAnsi="Times" w:cs="Times"/>
        </w:rPr>
        <w:t>“</w:t>
      </w:r>
      <w:r w:rsidRPr="703553DA">
        <w:rPr>
          <w:rFonts w:ascii="Times" w:eastAsia="Times" w:hAnsi="Times" w:cs="Times"/>
        </w:rPr>
        <w:t>The Big Picture: An Overview of Coastal Resources and Federal Projects</w:t>
      </w:r>
      <w:r w:rsidR="1FC0DDE8" w:rsidRPr="703553DA">
        <w:rPr>
          <w:rFonts w:ascii="Times" w:eastAsia="Times" w:hAnsi="Times" w:cs="Times"/>
        </w:rPr>
        <w:t>,”</w:t>
      </w:r>
      <w:r w:rsidRPr="703553DA">
        <w:rPr>
          <w:rFonts w:ascii="Times" w:eastAsia="Times" w:hAnsi="Times" w:cs="Times"/>
        </w:rPr>
        <w:t xml:space="preserve"> in: </w:t>
      </w:r>
      <w:r w:rsidRPr="703553DA">
        <w:rPr>
          <w:rFonts w:ascii="Times" w:eastAsia="Times" w:hAnsi="Times" w:cs="Times"/>
          <w:i/>
          <w:iCs/>
        </w:rPr>
        <w:t>Proceedings of the Coastal Ecosystems &amp; Federal Activities Technical Training Symposium</w:t>
      </w:r>
      <w:r w:rsidRPr="703553DA">
        <w:rPr>
          <w:rFonts w:ascii="Times" w:eastAsia="Times" w:hAnsi="Times" w:cs="Times"/>
        </w:rPr>
        <w:t>. Presented at the Coastal Ecosystems &amp; Federal Activities Technical Training Symposium, Gulf Shores, Alabama.</w:t>
      </w:r>
    </w:p>
    <w:p w14:paraId="42DF0F8F" w14:textId="509019F9" w:rsidR="1CA3F25F" w:rsidRDefault="1CA3F25F" w:rsidP="1CA3F25F">
      <w:pPr>
        <w:spacing w:line="480" w:lineRule="auto"/>
        <w:rPr>
          <w:rFonts w:ascii="Times" w:eastAsia="Times" w:hAnsi="Times" w:cs="Times"/>
        </w:rPr>
      </w:pPr>
    </w:p>
    <w:p w14:paraId="6B16E01D" w14:textId="032FA5A0" w:rsidR="47BA59B9" w:rsidRDefault="365258D0" w:rsidP="0BA1BB60">
      <w:pPr>
        <w:spacing w:line="480" w:lineRule="auto"/>
      </w:pPr>
      <w:r w:rsidRPr="6483B39A">
        <w:rPr>
          <w:rFonts w:ascii="Times" w:eastAsia="Times" w:hAnsi="Times" w:cs="Times"/>
        </w:rPr>
        <w:t xml:space="preserve">Rimkus, T.A., 1992. </w:t>
      </w:r>
      <w:r w:rsidRPr="6483B39A">
        <w:rPr>
          <w:rFonts w:ascii="Times" w:eastAsia="Times" w:hAnsi="Times" w:cs="Times"/>
          <w:i/>
          <w:iCs/>
        </w:rPr>
        <w:t>The hydric and physical properties of natural and nourished beach sands along the Atlantic Coast of Florida</w:t>
      </w:r>
      <w:r w:rsidRPr="6483B39A">
        <w:rPr>
          <w:rFonts w:ascii="Times" w:eastAsia="Times" w:hAnsi="Times" w:cs="Times"/>
        </w:rPr>
        <w:t xml:space="preserve"> (</w:t>
      </w:r>
      <w:r w:rsidR="694B5B0F" w:rsidRPr="6483B39A">
        <w:rPr>
          <w:rFonts w:ascii="Times" w:eastAsia="Times" w:hAnsi="Times" w:cs="Times"/>
        </w:rPr>
        <w:t>Master's</w:t>
      </w:r>
      <w:r w:rsidRPr="6483B39A">
        <w:rPr>
          <w:rFonts w:ascii="Times" w:eastAsia="Times" w:hAnsi="Times" w:cs="Times"/>
        </w:rPr>
        <w:t xml:space="preserve"> thesis)</w:t>
      </w:r>
      <w:r w:rsidR="1AE6262F" w:rsidRPr="6483B39A">
        <w:rPr>
          <w:rFonts w:ascii="Times" w:eastAsia="Times" w:hAnsi="Times" w:cs="Times"/>
        </w:rPr>
        <w:t>,</w:t>
      </w:r>
      <w:r w:rsidRPr="6483B39A">
        <w:rPr>
          <w:rFonts w:ascii="Times" w:eastAsia="Times" w:hAnsi="Times" w:cs="Times"/>
        </w:rPr>
        <w:t xml:space="preserve"> Iowa State University, Ames, IA.</w:t>
      </w:r>
    </w:p>
    <w:p w14:paraId="2BCF95D8" w14:textId="099EF3AE" w:rsidR="1CA3F25F" w:rsidRDefault="1CA3F25F" w:rsidP="1CA3F25F">
      <w:pPr>
        <w:spacing w:line="480" w:lineRule="auto"/>
        <w:rPr>
          <w:rFonts w:ascii="Times" w:eastAsia="Times" w:hAnsi="Times" w:cs="Times"/>
        </w:rPr>
      </w:pPr>
    </w:p>
    <w:p w14:paraId="7269288C" w14:textId="06EF19A9" w:rsidR="47BA59B9" w:rsidRDefault="365258D0" w:rsidP="0BA1BB60">
      <w:pPr>
        <w:spacing w:line="480" w:lineRule="auto"/>
      </w:pPr>
      <w:r w:rsidRPr="1592D34B">
        <w:rPr>
          <w:rFonts w:ascii="Times" w:eastAsia="Times" w:hAnsi="Times" w:cs="Times"/>
        </w:rPr>
        <w:t xml:space="preserve">Roberts, T.M., Wang, P., 2012. </w:t>
      </w:r>
      <w:r w:rsidR="3352EAF3" w:rsidRPr="1592D34B">
        <w:rPr>
          <w:rFonts w:ascii="Times" w:eastAsia="Times" w:hAnsi="Times" w:cs="Times"/>
        </w:rPr>
        <w:t>“</w:t>
      </w:r>
      <w:r w:rsidRPr="1592D34B">
        <w:rPr>
          <w:rFonts w:ascii="Times" w:eastAsia="Times" w:hAnsi="Times" w:cs="Times"/>
        </w:rPr>
        <w:t>Four-year performance and associated controlling factors of several beach nourishment projects along three adjacent barrier islands, west-central Florida, USA.</w:t>
      </w:r>
      <w:r w:rsidR="06CC1F50"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Coastal Engineering</w:t>
      </w:r>
      <w:r w:rsidRPr="1592D34B">
        <w:rPr>
          <w:rFonts w:ascii="Times" w:eastAsia="Times" w:hAnsi="Times" w:cs="Times"/>
        </w:rPr>
        <w:t xml:space="preserve"> 70, 21–39.</w:t>
      </w:r>
    </w:p>
    <w:p w14:paraId="1B24A216" w14:textId="17866563" w:rsidR="1CA3F25F" w:rsidRDefault="1CA3F25F" w:rsidP="1CA3F25F">
      <w:pPr>
        <w:spacing w:line="480" w:lineRule="auto"/>
        <w:rPr>
          <w:rFonts w:ascii="Times" w:eastAsia="Times" w:hAnsi="Times" w:cs="Times"/>
        </w:rPr>
      </w:pPr>
    </w:p>
    <w:p w14:paraId="7A8B9B0E" w14:textId="71CFAE24" w:rsidR="47BA59B9" w:rsidRDefault="365258D0" w:rsidP="0BA1BB60">
      <w:pPr>
        <w:spacing w:line="480" w:lineRule="auto"/>
      </w:pPr>
      <w:proofErr w:type="spellStart"/>
      <w:r w:rsidRPr="1592D34B">
        <w:rPr>
          <w:rFonts w:ascii="Times" w:eastAsia="Times" w:hAnsi="Times" w:cs="Times"/>
        </w:rPr>
        <w:t>Rodil</w:t>
      </w:r>
      <w:proofErr w:type="spellEnd"/>
      <w:r w:rsidRPr="1592D34B">
        <w:rPr>
          <w:rFonts w:ascii="Times" w:eastAsia="Times" w:hAnsi="Times" w:cs="Times"/>
        </w:rPr>
        <w:t xml:space="preserve">, I., </w:t>
      </w:r>
      <w:proofErr w:type="spellStart"/>
      <w:r w:rsidRPr="1592D34B">
        <w:rPr>
          <w:rFonts w:ascii="Times" w:eastAsia="Times" w:hAnsi="Times" w:cs="Times"/>
        </w:rPr>
        <w:t>Lastra</w:t>
      </w:r>
      <w:proofErr w:type="spellEnd"/>
      <w:r w:rsidRPr="1592D34B">
        <w:rPr>
          <w:rFonts w:ascii="Times" w:eastAsia="Times" w:hAnsi="Times" w:cs="Times"/>
        </w:rPr>
        <w:t xml:space="preserve">, M., 2004. </w:t>
      </w:r>
      <w:r w:rsidR="0AA0FF74" w:rsidRPr="1592D34B">
        <w:rPr>
          <w:rFonts w:ascii="Times" w:eastAsia="Times" w:hAnsi="Times" w:cs="Times"/>
        </w:rPr>
        <w:t>“</w:t>
      </w:r>
      <w:r w:rsidRPr="1592D34B">
        <w:rPr>
          <w:rFonts w:ascii="Times" w:eastAsia="Times" w:hAnsi="Times" w:cs="Times"/>
        </w:rPr>
        <w:t>Environmental factors affecting benthic macrofauna along a gradient of intermediate sandy beaches in northern Spain.</w:t>
      </w:r>
      <w:r w:rsidR="7C0F99D4"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Estuarine, Coastal and Shelf Science</w:t>
      </w:r>
      <w:r w:rsidRPr="1592D34B">
        <w:rPr>
          <w:rFonts w:ascii="Times" w:eastAsia="Times" w:hAnsi="Times" w:cs="Times"/>
        </w:rPr>
        <w:t xml:space="preserve"> 61, 37–44.</w:t>
      </w:r>
    </w:p>
    <w:p w14:paraId="4D9BCF29" w14:textId="501BEA5E" w:rsidR="1CA3F25F" w:rsidRDefault="1CA3F25F" w:rsidP="1CA3F25F">
      <w:pPr>
        <w:spacing w:line="480" w:lineRule="auto"/>
        <w:rPr>
          <w:rFonts w:ascii="Times" w:eastAsia="Times" w:hAnsi="Times" w:cs="Times"/>
        </w:rPr>
      </w:pPr>
    </w:p>
    <w:p w14:paraId="05C013ED" w14:textId="389CFE64" w:rsidR="47BA59B9" w:rsidRDefault="365258D0" w:rsidP="0BA1BB60">
      <w:pPr>
        <w:spacing w:line="480" w:lineRule="auto"/>
      </w:pPr>
      <w:proofErr w:type="spellStart"/>
      <w:r w:rsidRPr="1592D34B">
        <w:rPr>
          <w:rFonts w:ascii="Times" w:eastAsia="Times" w:hAnsi="Times" w:cs="Times"/>
        </w:rPr>
        <w:lastRenderedPageBreak/>
        <w:t>Rosov</w:t>
      </w:r>
      <w:proofErr w:type="spellEnd"/>
      <w:r w:rsidRPr="1592D34B">
        <w:rPr>
          <w:rFonts w:ascii="Times" w:eastAsia="Times" w:hAnsi="Times" w:cs="Times"/>
        </w:rPr>
        <w:t xml:space="preserve">, B., Bush, S., Roberts Briggs, T., Elko, N., 2016. </w:t>
      </w:r>
      <w:r w:rsidR="13EC7435" w:rsidRPr="1592D34B">
        <w:rPr>
          <w:rFonts w:ascii="Times" w:eastAsia="Times" w:hAnsi="Times" w:cs="Times"/>
        </w:rPr>
        <w:t>“</w:t>
      </w:r>
      <w:r w:rsidRPr="1592D34B">
        <w:rPr>
          <w:rFonts w:ascii="Times" w:eastAsia="Times" w:hAnsi="Times" w:cs="Times"/>
        </w:rPr>
        <w:t xml:space="preserve">The state of understanding the impacts of beach nourishment activities on </w:t>
      </w:r>
      <w:proofErr w:type="spellStart"/>
      <w:r w:rsidRPr="1592D34B">
        <w:rPr>
          <w:rFonts w:ascii="Times" w:eastAsia="Times" w:hAnsi="Times" w:cs="Times"/>
        </w:rPr>
        <w:t>infaunal</w:t>
      </w:r>
      <w:proofErr w:type="spellEnd"/>
      <w:r w:rsidRPr="1592D34B">
        <w:rPr>
          <w:rFonts w:ascii="Times" w:eastAsia="Times" w:hAnsi="Times" w:cs="Times"/>
        </w:rPr>
        <w:t xml:space="preserve"> communities.</w:t>
      </w:r>
      <w:r w:rsidR="643F5CA0"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Shore &amp; Beach</w:t>
      </w:r>
      <w:r w:rsidRPr="1592D34B">
        <w:rPr>
          <w:rFonts w:ascii="Times" w:eastAsia="Times" w:hAnsi="Times" w:cs="Times"/>
        </w:rPr>
        <w:t xml:space="preserve"> 84, 51–55.</w:t>
      </w:r>
    </w:p>
    <w:p w14:paraId="1DC316F1" w14:textId="53ACD983" w:rsidR="1CA3F25F" w:rsidRDefault="1CA3F25F" w:rsidP="1CA3F25F">
      <w:pPr>
        <w:spacing w:line="480" w:lineRule="auto"/>
        <w:rPr>
          <w:rFonts w:ascii="Times" w:eastAsia="Times" w:hAnsi="Times" w:cs="Times"/>
        </w:rPr>
      </w:pPr>
    </w:p>
    <w:p w14:paraId="115A4080" w14:textId="60D491FF" w:rsidR="47BA59B9" w:rsidRDefault="365258D0" w:rsidP="0BA1BB60">
      <w:pPr>
        <w:spacing w:line="480" w:lineRule="auto"/>
      </w:pPr>
      <w:r w:rsidRPr="1592D34B">
        <w:rPr>
          <w:rFonts w:ascii="Times" w:eastAsia="Times" w:hAnsi="Times" w:cs="Times"/>
        </w:rPr>
        <w:t xml:space="preserve">Ross, S., Lancaster, J., 1996. </w:t>
      </w:r>
      <w:r w:rsidRPr="1592D34B">
        <w:rPr>
          <w:rFonts w:ascii="Times" w:eastAsia="Times" w:hAnsi="Times" w:cs="Times"/>
          <w:i/>
          <w:iCs/>
        </w:rPr>
        <w:t>Movements of juvenile fishes using surf zone nursery habitats and the relationship of movements to beach nourishment along a North Carolina beach: pilot project</w:t>
      </w:r>
      <w:r w:rsidRPr="1592D34B">
        <w:rPr>
          <w:rFonts w:ascii="Times" w:eastAsia="Times" w:hAnsi="Times" w:cs="Times"/>
        </w:rPr>
        <w:t>. Wilmington, NC: North Carolina National Estuarine Research Reserve.</w:t>
      </w:r>
    </w:p>
    <w:p w14:paraId="3545B022" w14:textId="24C70784" w:rsidR="1CA3F25F" w:rsidRDefault="1CA3F25F" w:rsidP="1CA3F25F">
      <w:pPr>
        <w:spacing w:line="480" w:lineRule="auto"/>
        <w:rPr>
          <w:rFonts w:ascii="Times" w:eastAsia="Times" w:hAnsi="Times" w:cs="Times"/>
        </w:rPr>
      </w:pPr>
    </w:p>
    <w:p w14:paraId="143ACF8F" w14:textId="2D98EA71" w:rsidR="47BA59B9" w:rsidRDefault="365258D0" w:rsidP="0BA1BB60">
      <w:pPr>
        <w:spacing w:line="480" w:lineRule="auto"/>
      </w:pPr>
      <w:r w:rsidRPr="1592D34B">
        <w:rPr>
          <w:rFonts w:ascii="Times" w:eastAsia="Times" w:hAnsi="Times" w:cs="Times"/>
        </w:rPr>
        <w:t xml:space="preserve">Ruiz, J., Romero, J., 2003. </w:t>
      </w:r>
      <w:r w:rsidR="42160F29" w:rsidRPr="1592D34B">
        <w:rPr>
          <w:rFonts w:ascii="Times" w:eastAsia="Times" w:hAnsi="Times" w:cs="Times"/>
        </w:rPr>
        <w:t>“</w:t>
      </w:r>
      <w:r w:rsidRPr="1592D34B">
        <w:rPr>
          <w:rFonts w:ascii="Times" w:eastAsia="Times" w:hAnsi="Times" w:cs="Times"/>
        </w:rPr>
        <w:t xml:space="preserve">Effects of disturbances caused by coastal constructions on spatial structure, growth dynamics and photosynthesis of the seagrass </w:t>
      </w:r>
      <w:r w:rsidRPr="1592D34B">
        <w:rPr>
          <w:rFonts w:ascii="Times" w:eastAsia="Times" w:hAnsi="Times" w:cs="Times"/>
          <w:i/>
          <w:iCs/>
        </w:rPr>
        <w:t xml:space="preserve">Posidonia </w:t>
      </w:r>
      <w:proofErr w:type="spellStart"/>
      <w:r w:rsidRPr="1592D34B">
        <w:rPr>
          <w:rFonts w:ascii="Times" w:eastAsia="Times" w:hAnsi="Times" w:cs="Times"/>
          <w:i/>
          <w:iCs/>
        </w:rPr>
        <w:t>oceanica</w:t>
      </w:r>
      <w:proofErr w:type="spellEnd"/>
      <w:r w:rsidRPr="1592D34B">
        <w:rPr>
          <w:rFonts w:ascii="Times" w:eastAsia="Times" w:hAnsi="Times" w:cs="Times"/>
        </w:rPr>
        <w:t>.</w:t>
      </w:r>
      <w:r w:rsidR="3A0A0263"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 xml:space="preserve">Marine </w:t>
      </w:r>
      <w:r w:rsidR="385A2020" w:rsidRPr="1592D34B">
        <w:rPr>
          <w:rFonts w:ascii="Times" w:eastAsia="Times" w:hAnsi="Times" w:cs="Times"/>
          <w:i/>
          <w:iCs/>
        </w:rPr>
        <w:t>P</w:t>
      </w:r>
      <w:r w:rsidRPr="1592D34B">
        <w:rPr>
          <w:rFonts w:ascii="Times" w:eastAsia="Times" w:hAnsi="Times" w:cs="Times"/>
          <w:i/>
          <w:iCs/>
        </w:rPr>
        <w:t xml:space="preserve">ollution </w:t>
      </w:r>
      <w:r w:rsidR="14495A65" w:rsidRPr="1592D34B">
        <w:rPr>
          <w:rFonts w:ascii="Times" w:eastAsia="Times" w:hAnsi="Times" w:cs="Times"/>
          <w:i/>
          <w:iCs/>
        </w:rPr>
        <w:t>B</w:t>
      </w:r>
      <w:r w:rsidRPr="1592D34B">
        <w:rPr>
          <w:rFonts w:ascii="Times" w:eastAsia="Times" w:hAnsi="Times" w:cs="Times"/>
          <w:i/>
          <w:iCs/>
        </w:rPr>
        <w:t>ulletin</w:t>
      </w:r>
      <w:r w:rsidRPr="1592D34B">
        <w:rPr>
          <w:rFonts w:ascii="Times" w:eastAsia="Times" w:hAnsi="Times" w:cs="Times"/>
        </w:rPr>
        <w:t xml:space="preserve"> 46, 1523–1533.</w:t>
      </w:r>
    </w:p>
    <w:p w14:paraId="69DF0CD5" w14:textId="1D779B86" w:rsidR="1CA3F25F" w:rsidRDefault="1CA3F25F" w:rsidP="1CA3F25F">
      <w:pPr>
        <w:spacing w:line="480" w:lineRule="auto"/>
        <w:rPr>
          <w:rFonts w:ascii="Times" w:eastAsia="Times" w:hAnsi="Times" w:cs="Times"/>
        </w:rPr>
      </w:pPr>
    </w:p>
    <w:p w14:paraId="1F7C8778" w14:textId="575C6432" w:rsidR="47BA59B9" w:rsidRDefault="365258D0" w:rsidP="0BA1BB60">
      <w:pPr>
        <w:spacing w:line="480" w:lineRule="auto"/>
      </w:pPr>
      <w:r w:rsidRPr="1592D34B">
        <w:rPr>
          <w:rFonts w:ascii="Times" w:eastAsia="Times" w:hAnsi="Times" w:cs="Times"/>
        </w:rPr>
        <w:t xml:space="preserve">Rumbold, D., Davis, P., </w:t>
      </w:r>
      <w:proofErr w:type="spellStart"/>
      <w:r w:rsidRPr="1592D34B">
        <w:rPr>
          <w:rFonts w:ascii="Times" w:eastAsia="Times" w:hAnsi="Times" w:cs="Times"/>
        </w:rPr>
        <w:t>Perretta</w:t>
      </w:r>
      <w:proofErr w:type="spellEnd"/>
      <w:r w:rsidRPr="1592D34B">
        <w:rPr>
          <w:rFonts w:ascii="Times" w:eastAsia="Times" w:hAnsi="Times" w:cs="Times"/>
        </w:rPr>
        <w:t xml:space="preserve">, C., 2001. </w:t>
      </w:r>
      <w:r w:rsidR="0FBEF57C" w:rsidRPr="1592D34B">
        <w:rPr>
          <w:rFonts w:ascii="Times" w:eastAsia="Times" w:hAnsi="Times" w:cs="Times"/>
        </w:rPr>
        <w:t>“</w:t>
      </w:r>
      <w:r w:rsidRPr="1592D34B">
        <w:rPr>
          <w:rFonts w:ascii="Times" w:eastAsia="Times" w:hAnsi="Times" w:cs="Times"/>
        </w:rPr>
        <w:t xml:space="preserve">Estimating the effect of beach nourishment on </w:t>
      </w:r>
      <w:r w:rsidRPr="1592D34B">
        <w:rPr>
          <w:rFonts w:ascii="Times" w:eastAsia="Times" w:hAnsi="Times" w:cs="Times"/>
          <w:i/>
          <w:iCs/>
        </w:rPr>
        <w:t xml:space="preserve">Caretta </w:t>
      </w:r>
      <w:proofErr w:type="spellStart"/>
      <w:r w:rsidRPr="1592D34B">
        <w:rPr>
          <w:rFonts w:ascii="Times" w:eastAsia="Times" w:hAnsi="Times" w:cs="Times"/>
          <w:i/>
          <w:iCs/>
        </w:rPr>
        <w:t>caretta</w:t>
      </w:r>
      <w:proofErr w:type="spellEnd"/>
      <w:r w:rsidRPr="1592D34B">
        <w:rPr>
          <w:rFonts w:ascii="Times" w:eastAsia="Times" w:hAnsi="Times" w:cs="Times"/>
        </w:rPr>
        <w:t xml:space="preserve"> (loggerhead sea turtle) nesting.</w:t>
      </w:r>
      <w:r w:rsidR="52D15E21"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Restoration Ecology</w:t>
      </w:r>
      <w:r w:rsidRPr="1592D34B">
        <w:rPr>
          <w:rFonts w:ascii="Times" w:eastAsia="Times" w:hAnsi="Times" w:cs="Times"/>
        </w:rPr>
        <w:t xml:space="preserve"> 9, 304–310.</w:t>
      </w:r>
    </w:p>
    <w:p w14:paraId="5AAF9859" w14:textId="5EB9B467" w:rsidR="1CA3F25F" w:rsidRDefault="1CA3F25F" w:rsidP="1CA3F25F">
      <w:pPr>
        <w:spacing w:line="480" w:lineRule="auto"/>
        <w:rPr>
          <w:rFonts w:ascii="Times" w:eastAsia="Times" w:hAnsi="Times" w:cs="Times"/>
        </w:rPr>
      </w:pPr>
    </w:p>
    <w:p w14:paraId="54458B00" w14:textId="6C90DFBB" w:rsidR="47BA59B9" w:rsidRDefault="365258D0" w:rsidP="0BA1BB60">
      <w:pPr>
        <w:spacing w:line="480" w:lineRule="auto"/>
      </w:pPr>
      <w:r w:rsidRPr="1592D34B">
        <w:rPr>
          <w:rFonts w:ascii="Times" w:eastAsia="Times" w:hAnsi="Times" w:cs="Times"/>
        </w:rPr>
        <w:t xml:space="preserve">Ryder, C., 1991. </w:t>
      </w:r>
      <w:r w:rsidRPr="1592D34B">
        <w:rPr>
          <w:rFonts w:ascii="Times" w:eastAsia="Times" w:hAnsi="Times" w:cs="Times"/>
          <w:i/>
          <w:iCs/>
        </w:rPr>
        <w:t>The Effects of Beach Nourishment on Sea Turtle Nesting and Hatch Success</w:t>
      </w:r>
      <w:r w:rsidRPr="1592D34B">
        <w:rPr>
          <w:rFonts w:ascii="Times" w:eastAsia="Times" w:hAnsi="Times" w:cs="Times"/>
        </w:rPr>
        <w:t>. Unpublished Report to Sebastian Inlet Tax District Commission.</w:t>
      </w:r>
    </w:p>
    <w:p w14:paraId="3A9153F0" w14:textId="46AC4403" w:rsidR="1CA3F25F" w:rsidRDefault="1CA3F25F" w:rsidP="1CA3F25F">
      <w:pPr>
        <w:spacing w:line="480" w:lineRule="auto"/>
        <w:rPr>
          <w:rFonts w:ascii="Times" w:eastAsia="Times" w:hAnsi="Times" w:cs="Times"/>
        </w:rPr>
      </w:pPr>
    </w:p>
    <w:p w14:paraId="12E04F7B" w14:textId="55A811AD" w:rsidR="47BA59B9" w:rsidRDefault="365258D0" w:rsidP="0BA1BB60">
      <w:pPr>
        <w:spacing w:line="480" w:lineRule="auto"/>
      </w:pPr>
      <w:proofErr w:type="spellStart"/>
      <w:r w:rsidRPr="1592D34B">
        <w:rPr>
          <w:rFonts w:ascii="Times" w:eastAsia="Times" w:hAnsi="Times" w:cs="Times"/>
        </w:rPr>
        <w:t>Schlacher</w:t>
      </w:r>
      <w:proofErr w:type="spellEnd"/>
      <w:r w:rsidRPr="1592D34B">
        <w:rPr>
          <w:rFonts w:ascii="Times" w:eastAsia="Times" w:hAnsi="Times" w:cs="Times"/>
        </w:rPr>
        <w:t xml:space="preserve">, T.A., Dugan, J., Schoeman, D.S., </w:t>
      </w:r>
      <w:proofErr w:type="spellStart"/>
      <w:r w:rsidRPr="1592D34B">
        <w:rPr>
          <w:rFonts w:ascii="Times" w:eastAsia="Times" w:hAnsi="Times" w:cs="Times"/>
        </w:rPr>
        <w:t>Lastra</w:t>
      </w:r>
      <w:proofErr w:type="spellEnd"/>
      <w:r w:rsidRPr="1592D34B">
        <w:rPr>
          <w:rFonts w:ascii="Times" w:eastAsia="Times" w:hAnsi="Times" w:cs="Times"/>
        </w:rPr>
        <w:t xml:space="preserve">, M., Jones, A., </w:t>
      </w:r>
      <w:proofErr w:type="spellStart"/>
      <w:r w:rsidRPr="1592D34B">
        <w:rPr>
          <w:rFonts w:ascii="Times" w:eastAsia="Times" w:hAnsi="Times" w:cs="Times"/>
        </w:rPr>
        <w:t>Scapini</w:t>
      </w:r>
      <w:proofErr w:type="spellEnd"/>
      <w:r w:rsidRPr="1592D34B">
        <w:rPr>
          <w:rFonts w:ascii="Times" w:eastAsia="Times" w:hAnsi="Times" w:cs="Times"/>
        </w:rPr>
        <w:t xml:space="preserve">, F., McLachlan, A., </w:t>
      </w:r>
      <w:proofErr w:type="spellStart"/>
      <w:r w:rsidRPr="1592D34B">
        <w:rPr>
          <w:rFonts w:ascii="Times" w:eastAsia="Times" w:hAnsi="Times" w:cs="Times"/>
        </w:rPr>
        <w:t>Defeo</w:t>
      </w:r>
      <w:proofErr w:type="spellEnd"/>
      <w:r w:rsidRPr="1592D34B">
        <w:rPr>
          <w:rFonts w:ascii="Times" w:eastAsia="Times" w:hAnsi="Times" w:cs="Times"/>
        </w:rPr>
        <w:t xml:space="preserve">, O., 2007. </w:t>
      </w:r>
      <w:r w:rsidR="644DFC38" w:rsidRPr="1592D34B">
        <w:rPr>
          <w:rFonts w:ascii="Times" w:eastAsia="Times" w:hAnsi="Times" w:cs="Times"/>
        </w:rPr>
        <w:t>“</w:t>
      </w:r>
      <w:r w:rsidRPr="1592D34B">
        <w:rPr>
          <w:rFonts w:ascii="Times" w:eastAsia="Times" w:hAnsi="Times" w:cs="Times"/>
        </w:rPr>
        <w:t>Sandy beaches at the brink.</w:t>
      </w:r>
      <w:r w:rsidR="4BD63273"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Diversity and Distributions</w:t>
      </w:r>
      <w:r w:rsidRPr="1592D34B">
        <w:rPr>
          <w:rFonts w:ascii="Times" w:eastAsia="Times" w:hAnsi="Times" w:cs="Times"/>
        </w:rPr>
        <w:t xml:space="preserve"> 13, 556–560.</w:t>
      </w:r>
    </w:p>
    <w:p w14:paraId="3289999F" w14:textId="1611343E" w:rsidR="1CA3F25F" w:rsidRDefault="1CA3F25F" w:rsidP="1CA3F25F">
      <w:pPr>
        <w:spacing w:line="480" w:lineRule="auto"/>
        <w:rPr>
          <w:rFonts w:ascii="Times" w:eastAsia="Times" w:hAnsi="Times" w:cs="Times"/>
        </w:rPr>
      </w:pPr>
    </w:p>
    <w:p w14:paraId="3A64F52A" w14:textId="3A5D0F1F" w:rsidR="47BA59B9" w:rsidRDefault="365258D0" w:rsidP="6483B39A">
      <w:pPr>
        <w:spacing w:line="480" w:lineRule="auto"/>
        <w:rPr>
          <w:rFonts w:ascii="Times" w:eastAsia="Times" w:hAnsi="Times" w:cs="Times"/>
        </w:rPr>
      </w:pPr>
      <w:proofErr w:type="spellStart"/>
      <w:r w:rsidRPr="6483B39A">
        <w:rPr>
          <w:rFonts w:ascii="Times" w:eastAsia="Times" w:hAnsi="Times" w:cs="Times"/>
        </w:rPr>
        <w:t>Schlacher</w:t>
      </w:r>
      <w:proofErr w:type="spellEnd"/>
      <w:r w:rsidRPr="6483B39A">
        <w:rPr>
          <w:rFonts w:ascii="Times" w:eastAsia="Times" w:hAnsi="Times" w:cs="Times"/>
        </w:rPr>
        <w:t xml:space="preserve">, T.A., Noriega, R., Jones, A., Dye, T., 2012. </w:t>
      </w:r>
      <w:r w:rsidR="07F902F1" w:rsidRPr="6483B39A">
        <w:rPr>
          <w:rFonts w:ascii="Times" w:eastAsia="Times" w:hAnsi="Times" w:cs="Times"/>
        </w:rPr>
        <w:t>“</w:t>
      </w:r>
      <w:r w:rsidRPr="6483B39A">
        <w:rPr>
          <w:rFonts w:ascii="Times" w:eastAsia="Times" w:hAnsi="Times" w:cs="Times"/>
        </w:rPr>
        <w:t>The effects of beach nourishment on benthic invertebrates in eastern Australia: Impacts and variable recovery.</w:t>
      </w:r>
      <w:r w:rsidR="5FA957DE"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Science of The Total Environment</w:t>
      </w:r>
      <w:r w:rsidRPr="6483B39A">
        <w:rPr>
          <w:rFonts w:ascii="Times" w:eastAsia="Times" w:hAnsi="Times" w:cs="Times"/>
        </w:rPr>
        <w:t xml:space="preserve"> 435, 411–417</w:t>
      </w:r>
      <w:r w:rsidR="2C6B559F" w:rsidRPr="6483B39A">
        <w:rPr>
          <w:rFonts w:ascii="Times" w:eastAsia="Times" w:hAnsi="Times" w:cs="Times"/>
        </w:rPr>
        <w:t>.</w:t>
      </w:r>
    </w:p>
    <w:p w14:paraId="67402906" w14:textId="35AA72EE" w:rsidR="1CA3F25F" w:rsidRDefault="1CA3F25F" w:rsidP="1CA3F25F">
      <w:pPr>
        <w:spacing w:line="480" w:lineRule="auto"/>
        <w:rPr>
          <w:rFonts w:ascii="Times" w:eastAsia="Times" w:hAnsi="Times" w:cs="Times"/>
        </w:rPr>
      </w:pPr>
    </w:p>
    <w:p w14:paraId="0BFA96E3" w14:textId="5F8CD31E" w:rsidR="47BA59B9" w:rsidRDefault="365258D0" w:rsidP="0BA1BB60">
      <w:pPr>
        <w:spacing w:line="480" w:lineRule="auto"/>
      </w:pPr>
      <w:proofErr w:type="spellStart"/>
      <w:r w:rsidRPr="1592D34B">
        <w:rPr>
          <w:rFonts w:ascii="Times" w:eastAsia="Times" w:hAnsi="Times" w:cs="Times"/>
        </w:rPr>
        <w:t>Slott</w:t>
      </w:r>
      <w:proofErr w:type="spellEnd"/>
      <w:r w:rsidRPr="1592D34B">
        <w:rPr>
          <w:rFonts w:ascii="Times" w:eastAsia="Times" w:hAnsi="Times" w:cs="Times"/>
        </w:rPr>
        <w:t xml:space="preserve">, J.M., Smith, M.D., Murray, A.B., 2008. </w:t>
      </w:r>
      <w:r w:rsidR="4B2A9C45" w:rsidRPr="1592D34B">
        <w:rPr>
          <w:rFonts w:ascii="Times" w:eastAsia="Times" w:hAnsi="Times" w:cs="Times"/>
        </w:rPr>
        <w:t>“</w:t>
      </w:r>
      <w:r w:rsidRPr="1592D34B">
        <w:rPr>
          <w:rFonts w:ascii="Times" w:eastAsia="Times" w:hAnsi="Times" w:cs="Times"/>
        </w:rPr>
        <w:t>Synergies between adjacent beach-nourishing communities in a morpho-economic coupled coastline model.</w:t>
      </w:r>
      <w:r w:rsidR="362DEA22"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Coastal Management</w:t>
      </w:r>
      <w:r w:rsidRPr="1592D34B">
        <w:rPr>
          <w:rFonts w:ascii="Times" w:eastAsia="Times" w:hAnsi="Times" w:cs="Times"/>
        </w:rPr>
        <w:t xml:space="preserve"> 36, 374–391.</w:t>
      </w:r>
    </w:p>
    <w:p w14:paraId="28FEA2E8" w14:textId="036A31CF" w:rsidR="1CA3F25F" w:rsidRDefault="1CA3F25F" w:rsidP="1CA3F25F">
      <w:pPr>
        <w:spacing w:line="480" w:lineRule="auto"/>
        <w:rPr>
          <w:rFonts w:ascii="Times" w:eastAsia="Times" w:hAnsi="Times" w:cs="Times"/>
        </w:rPr>
      </w:pPr>
    </w:p>
    <w:p w14:paraId="6B82D87C" w14:textId="21F65062" w:rsidR="47BA59B9" w:rsidRDefault="365258D0" w:rsidP="0BA1BB60">
      <w:pPr>
        <w:spacing w:line="480" w:lineRule="auto"/>
      </w:pPr>
      <w:proofErr w:type="spellStart"/>
      <w:r w:rsidRPr="6483B39A">
        <w:rPr>
          <w:rFonts w:ascii="Times" w:eastAsia="Times" w:hAnsi="Times" w:cs="Times"/>
        </w:rPr>
        <w:t>Speybroeck</w:t>
      </w:r>
      <w:proofErr w:type="spellEnd"/>
      <w:r w:rsidRPr="6483B39A">
        <w:rPr>
          <w:rFonts w:ascii="Times" w:eastAsia="Times" w:hAnsi="Times" w:cs="Times"/>
        </w:rPr>
        <w:t xml:space="preserve">, J., </w:t>
      </w:r>
      <w:proofErr w:type="spellStart"/>
      <w:r w:rsidRPr="6483B39A">
        <w:rPr>
          <w:rFonts w:ascii="Times" w:eastAsia="Times" w:hAnsi="Times" w:cs="Times"/>
        </w:rPr>
        <w:t>Bonte</w:t>
      </w:r>
      <w:proofErr w:type="spellEnd"/>
      <w:r w:rsidRPr="6483B39A">
        <w:rPr>
          <w:rFonts w:ascii="Times" w:eastAsia="Times" w:hAnsi="Times" w:cs="Times"/>
        </w:rPr>
        <w:t xml:space="preserve">, D., </w:t>
      </w:r>
      <w:proofErr w:type="spellStart"/>
      <w:r w:rsidRPr="6483B39A">
        <w:rPr>
          <w:rFonts w:ascii="Times" w:eastAsia="Times" w:hAnsi="Times" w:cs="Times"/>
        </w:rPr>
        <w:t>Courtens</w:t>
      </w:r>
      <w:proofErr w:type="spellEnd"/>
      <w:r w:rsidRPr="6483B39A">
        <w:rPr>
          <w:rFonts w:ascii="Times" w:eastAsia="Times" w:hAnsi="Times" w:cs="Times"/>
        </w:rPr>
        <w:t xml:space="preserve">, W., </w:t>
      </w:r>
      <w:proofErr w:type="spellStart"/>
      <w:r w:rsidRPr="6483B39A">
        <w:rPr>
          <w:rFonts w:ascii="Times" w:eastAsia="Times" w:hAnsi="Times" w:cs="Times"/>
        </w:rPr>
        <w:t>Gheskiere</w:t>
      </w:r>
      <w:proofErr w:type="spellEnd"/>
      <w:r w:rsidRPr="6483B39A">
        <w:rPr>
          <w:rFonts w:ascii="Times" w:eastAsia="Times" w:hAnsi="Times" w:cs="Times"/>
        </w:rPr>
        <w:t xml:space="preserve">, T., </w:t>
      </w:r>
      <w:proofErr w:type="spellStart"/>
      <w:r w:rsidRPr="6483B39A">
        <w:rPr>
          <w:rFonts w:ascii="Times" w:eastAsia="Times" w:hAnsi="Times" w:cs="Times"/>
        </w:rPr>
        <w:t>Grootaert</w:t>
      </w:r>
      <w:proofErr w:type="spellEnd"/>
      <w:r w:rsidRPr="6483B39A">
        <w:rPr>
          <w:rFonts w:ascii="Times" w:eastAsia="Times" w:hAnsi="Times" w:cs="Times"/>
        </w:rPr>
        <w:t xml:space="preserve">, P., </w:t>
      </w:r>
      <w:proofErr w:type="spellStart"/>
      <w:r w:rsidRPr="6483B39A">
        <w:rPr>
          <w:rFonts w:ascii="Times" w:eastAsia="Times" w:hAnsi="Times" w:cs="Times"/>
        </w:rPr>
        <w:t>Maelfait</w:t>
      </w:r>
      <w:proofErr w:type="spellEnd"/>
      <w:r w:rsidRPr="6483B39A">
        <w:rPr>
          <w:rFonts w:ascii="Times" w:eastAsia="Times" w:hAnsi="Times" w:cs="Times"/>
        </w:rPr>
        <w:t xml:space="preserve">, J.-P., </w:t>
      </w:r>
      <w:proofErr w:type="spellStart"/>
      <w:r w:rsidRPr="6483B39A">
        <w:rPr>
          <w:rFonts w:ascii="Times" w:eastAsia="Times" w:hAnsi="Times" w:cs="Times"/>
        </w:rPr>
        <w:t>Mathys</w:t>
      </w:r>
      <w:proofErr w:type="spellEnd"/>
      <w:r w:rsidRPr="6483B39A">
        <w:rPr>
          <w:rFonts w:ascii="Times" w:eastAsia="Times" w:hAnsi="Times" w:cs="Times"/>
        </w:rPr>
        <w:t xml:space="preserve">, M., </w:t>
      </w:r>
      <w:proofErr w:type="spellStart"/>
      <w:r w:rsidRPr="6483B39A">
        <w:rPr>
          <w:rFonts w:ascii="Times" w:eastAsia="Times" w:hAnsi="Times" w:cs="Times"/>
        </w:rPr>
        <w:t>Provoost</w:t>
      </w:r>
      <w:proofErr w:type="spellEnd"/>
      <w:r w:rsidRPr="6483B39A">
        <w:rPr>
          <w:rFonts w:ascii="Times" w:eastAsia="Times" w:hAnsi="Times" w:cs="Times"/>
        </w:rPr>
        <w:t xml:space="preserve">, S., </w:t>
      </w:r>
      <w:proofErr w:type="spellStart"/>
      <w:r w:rsidRPr="6483B39A">
        <w:rPr>
          <w:rFonts w:ascii="Times" w:eastAsia="Times" w:hAnsi="Times" w:cs="Times"/>
        </w:rPr>
        <w:t>Sabbe</w:t>
      </w:r>
      <w:proofErr w:type="spellEnd"/>
      <w:r w:rsidRPr="6483B39A">
        <w:rPr>
          <w:rFonts w:ascii="Times" w:eastAsia="Times" w:hAnsi="Times" w:cs="Times"/>
        </w:rPr>
        <w:t xml:space="preserve">, K., </w:t>
      </w:r>
      <w:proofErr w:type="spellStart"/>
      <w:r w:rsidRPr="6483B39A">
        <w:rPr>
          <w:rFonts w:ascii="Times" w:eastAsia="Times" w:hAnsi="Times" w:cs="Times"/>
        </w:rPr>
        <w:t>Stienen</w:t>
      </w:r>
      <w:proofErr w:type="spellEnd"/>
      <w:r w:rsidRPr="6483B39A">
        <w:rPr>
          <w:rFonts w:ascii="Times" w:eastAsia="Times" w:hAnsi="Times" w:cs="Times"/>
        </w:rPr>
        <w:t xml:space="preserve">, E.W.M., Lancker, V.V., </w:t>
      </w:r>
      <w:proofErr w:type="spellStart"/>
      <w:r w:rsidRPr="6483B39A">
        <w:rPr>
          <w:rFonts w:ascii="Times" w:eastAsia="Times" w:hAnsi="Times" w:cs="Times"/>
        </w:rPr>
        <w:t>Vincx</w:t>
      </w:r>
      <w:proofErr w:type="spellEnd"/>
      <w:r w:rsidRPr="6483B39A">
        <w:rPr>
          <w:rFonts w:ascii="Times" w:eastAsia="Times" w:hAnsi="Times" w:cs="Times"/>
        </w:rPr>
        <w:t xml:space="preserve">, M., </w:t>
      </w:r>
      <w:proofErr w:type="spellStart"/>
      <w:r w:rsidRPr="6483B39A">
        <w:rPr>
          <w:rFonts w:ascii="Times" w:eastAsia="Times" w:hAnsi="Times" w:cs="Times"/>
        </w:rPr>
        <w:t>Degraer</w:t>
      </w:r>
      <w:proofErr w:type="spellEnd"/>
      <w:r w:rsidRPr="6483B39A">
        <w:rPr>
          <w:rFonts w:ascii="Times" w:eastAsia="Times" w:hAnsi="Times" w:cs="Times"/>
        </w:rPr>
        <w:t xml:space="preserve">, S., 2006. </w:t>
      </w:r>
      <w:r w:rsidR="754971E6" w:rsidRPr="6483B39A">
        <w:rPr>
          <w:rFonts w:ascii="Times" w:eastAsia="Times" w:hAnsi="Times" w:cs="Times"/>
        </w:rPr>
        <w:t>“</w:t>
      </w:r>
      <w:r w:rsidRPr="6483B39A">
        <w:rPr>
          <w:rFonts w:ascii="Times" w:eastAsia="Times" w:hAnsi="Times" w:cs="Times"/>
        </w:rPr>
        <w:t xml:space="preserve">Beach nourishment: an ecologically sound coastal </w:t>
      </w:r>
      <w:proofErr w:type="spellStart"/>
      <w:r w:rsidRPr="6483B39A">
        <w:rPr>
          <w:rFonts w:ascii="Times" w:eastAsia="Times" w:hAnsi="Times" w:cs="Times"/>
        </w:rPr>
        <w:t>defence</w:t>
      </w:r>
      <w:proofErr w:type="spellEnd"/>
      <w:r w:rsidRPr="6483B39A">
        <w:rPr>
          <w:rFonts w:ascii="Times" w:eastAsia="Times" w:hAnsi="Times" w:cs="Times"/>
        </w:rPr>
        <w:t xml:space="preserve"> alternative? A review.</w:t>
      </w:r>
      <w:r w:rsidR="5F17E32B"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 xml:space="preserve">Aquatic Conservation: Marine and Freshwater Ecosystems </w:t>
      </w:r>
      <w:r w:rsidRPr="6483B39A">
        <w:rPr>
          <w:rFonts w:ascii="Times" w:eastAsia="Times" w:hAnsi="Times" w:cs="Times"/>
        </w:rPr>
        <w:t>16, 419–435</w:t>
      </w:r>
      <w:r w:rsidR="310F1EC2" w:rsidRPr="6483B39A">
        <w:rPr>
          <w:rFonts w:ascii="Times" w:eastAsia="Times" w:hAnsi="Times" w:cs="Times"/>
        </w:rPr>
        <w:t>.</w:t>
      </w:r>
    </w:p>
    <w:p w14:paraId="0D9959C4" w14:textId="7F6A3EB9" w:rsidR="1CA3F25F" w:rsidRDefault="1CA3F25F" w:rsidP="1CA3F25F">
      <w:pPr>
        <w:spacing w:line="480" w:lineRule="auto"/>
        <w:rPr>
          <w:rFonts w:ascii="Times" w:eastAsia="Times" w:hAnsi="Times" w:cs="Times"/>
        </w:rPr>
      </w:pPr>
    </w:p>
    <w:p w14:paraId="197E84A9" w14:textId="7E79F345" w:rsidR="47BA59B9" w:rsidRDefault="365258D0" w:rsidP="0BA1BB60">
      <w:pPr>
        <w:spacing w:line="480" w:lineRule="auto"/>
      </w:pPr>
      <w:r w:rsidRPr="703553DA">
        <w:rPr>
          <w:rFonts w:ascii="Times" w:eastAsia="Times" w:hAnsi="Times" w:cs="Times"/>
        </w:rPr>
        <w:t xml:space="preserve">Steinitz, M.J., Salmon, M., </w:t>
      </w:r>
      <w:proofErr w:type="spellStart"/>
      <w:r w:rsidRPr="703553DA">
        <w:rPr>
          <w:rFonts w:ascii="Times" w:eastAsia="Times" w:hAnsi="Times" w:cs="Times"/>
        </w:rPr>
        <w:t>Wyneken</w:t>
      </w:r>
      <w:proofErr w:type="spellEnd"/>
      <w:r w:rsidRPr="703553DA">
        <w:rPr>
          <w:rFonts w:ascii="Times" w:eastAsia="Times" w:hAnsi="Times" w:cs="Times"/>
        </w:rPr>
        <w:t xml:space="preserve">, J., 1998. </w:t>
      </w:r>
      <w:r w:rsidR="558D2A0B" w:rsidRPr="703553DA">
        <w:rPr>
          <w:rFonts w:ascii="Times" w:eastAsia="Times" w:hAnsi="Times" w:cs="Times"/>
        </w:rPr>
        <w:t>“</w:t>
      </w:r>
      <w:r w:rsidRPr="703553DA">
        <w:rPr>
          <w:rFonts w:ascii="Times" w:eastAsia="Times" w:hAnsi="Times" w:cs="Times"/>
        </w:rPr>
        <w:t xml:space="preserve">Beach renourishment and loggerhead turtle reproduction: A </w:t>
      </w:r>
      <w:r w:rsidR="632F12E2" w:rsidRPr="703553DA">
        <w:rPr>
          <w:rFonts w:ascii="Times" w:eastAsia="Times" w:hAnsi="Times" w:cs="Times"/>
        </w:rPr>
        <w:t>seven-year</w:t>
      </w:r>
      <w:r w:rsidRPr="703553DA">
        <w:rPr>
          <w:rFonts w:ascii="Times" w:eastAsia="Times" w:hAnsi="Times" w:cs="Times"/>
        </w:rPr>
        <w:t xml:space="preserve"> study at Jupiter Island, Florida.</w:t>
      </w:r>
      <w:r w:rsidR="1C56D183" w:rsidRPr="703553DA">
        <w:rPr>
          <w:rFonts w:ascii="Times" w:eastAsia="Times" w:hAnsi="Times" w:cs="Times"/>
        </w:rPr>
        <w:t>”</w:t>
      </w:r>
      <w:r w:rsidRPr="703553DA">
        <w:rPr>
          <w:rFonts w:ascii="Times" w:eastAsia="Times" w:hAnsi="Times" w:cs="Times"/>
        </w:rPr>
        <w:t xml:space="preserve"> </w:t>
      </w:r>
      <w:r w:rsidRPr="703553DA">
        <w:rPr>
          <w:rFonts w:ascii="Times" w:eastAsia="Times" w:hAnsi="Times" w:cs="Times"/>
          <w:i/>
          <w:iCs/>
        </w:rPr>
        <w:t>Journal of Coastal Research</w:t>
      </w:r>
      <w:r w:rsidRPr="703553DA">
        <w:rPr>
          <w:rFonts w:ascii="Times" w:eastAsia="Times" w:hAnsi="Times" w:cs="Times"/>
        </w:rPr>
        <w:t xml:space="preserve"> 14, 1000–1013.</w:t>
      </w:r>
    </w:p>
    <w:p w14:paraId="2DF5DC2F" w14:textId="0D7D465C" w:rsidR="1CA3F25F" w:rsidRDefault="1CA3F25F" w:rsidP="1CA3F25F">
      <w:pPr>
        <w:spacing w:line="480" w:lineRule="auto"/>
        <w:rPr>
          <w:rFonts w:ascii="Times" w:eastAsia="Times" w:hAnsi="Times" w:cs="Times"/>
        </w:rPr>
      </w:pPr>
    </w:p>
    <w:p w14:paraId="1463012F" w14:textId="32FECC8B" w:rsidR="47BA59B9" w:rsidRDefault="365258D0" w:rsidP="0BA1BB60">
      <w:pPr>
        <w:spacing w:line="480" w:lineRule="auto"/>
      </w:pPr>
      <w:r w:rsidRPr="6483B39A">
        <w:rPr>
          <w:rFonts w:ascii="Times" w:eastAsia="Times" w:hAnsi="Times" w:cs="Times"/>
        </w:rPr>
        <w:t xml:space="preserve">Stive, M.J.F., de Schipper, M.A., </w:t>
      </w:r>
      <w:proofErr w:type="spellStart"/>
      <w:r w:rsidRPr="6483B39A">
        <w:rPr>
          <w:rFonts w:ascii="Times" w:eastAsia="Times" w:hAnsi="Times" w:cs="Times"/>
        </w:rPr>
        <w:t>Luijendijk</w:t>
      </w:r>
      <w:proofErr w:type="spellEnd"/>
      <w:r w:rsidRPr="6483B39A">
        <w:rPr>
          <w:rFonts w:ascii="Times" w:eastAsia="Times" w:hAnsi="Times" w:cs="Times"/>
        </w:rPr>
        <w:t xml:space="preserve">, A.P., </w:t>
      </w:r>
      <w:proofErr w:type="spellStart"/>
      <w:r w:rsidRPr="6483B39A">
        <w:rPr>
          <w:rFonts w:ascii="Times" w:eastAsia="Times" w:hAnsi="Times" w:cs="Times"/>
        </w:rPr>
        <w:t>Aarninkhof</w:t>
      </w:r>
      <w:proofErr w:type="spellEnd"/>
      <w:r w:rsidRPr="6483B39A">
        <w:rPr>
          <w:rFonts w:ascii="Times" w:eastAsia="Times" w:hAnsi="Times" w:cs="Times"/>
        </w:rPr>
        <w:t xml:space="preserve">, S.G.J., van Gelder-Maas, C., van Thiel de Vries, J.S.M., de Vries, S., Henriquez, M., Marx, S., Ranasinghe, R., 2013. </w:t>
      </w:r>
      <w:r w:rsidR="32223E41" w:rsidRPr="6483B39A">
        <w:rPr>
          <w:rFonts w:ascii="Times" w:eastAsia="Times" w:hAnsi="Times" w:cs="Times"/>
        </w:rPr>
        <w:t>“</w:t>
      </w:r>
      <w:r w:rsidRPr="6483B39A">
        <w:rPr>
          <w:rFonts w:ascii="Times" w:eastAsia="Times" w:hAnsi="Times" w:cs="Times"/>
        </w:rPr>
        <w:t>A New Alternative to Saving Our Beaches from Sea-Level Rise: The Sand Engine.</w:t>
      </w:r>
      <w:r w:rsidR="4A41663C"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 xml:space="preserve">Journal of Coastal Research </w:t>
      </w:r>
      <w:r w:rsidRPr="6483B39A">
        <w:rPr>
          <w:rFonts w:ascii="Times" w:eastAsia="Times" w:hAnsi="Times" w:cs="Times"/>
        </w:rPr>
        <w:t>290, 1001–1008</w:t>
      </w:r>
      <w:r w:rsidR="2E2E19C5" w:rsidRPr="6483B39A">
        <w:rPr>
          <w:rFonts w:ascii="Times" w:eastAsia="Times" w:hAnsi="Times" w:cs="Times"/>
        </w:rPr>
        <w:t>.</w:t>
      </w:r>
    </w:p>
    <w:p w14:paraId="532CEF81" w14:textId="2D318D3F" w:rsidR="1CA3F25F" w:rsidRDefault="1CA3F25F" w:rsidP="1CA3F25F">
      <w:pPr>
        <w:spacing w:line="480" w:lineRule="auto"/>
        <w:rPr>
          <w:rFonts w:ascii="Times" w:eastAsia="Times" w:hAnsi="Times" w:cs="Times"/>
        </w:rPr>
      </w:pPr>
    </w:p>
    <w:p w14:paraId="369FE54D" w14:textId="33A46A58" w:rsidR="47BA59B9" w:rsidRDefault="365258D0" w:rsidP="0BA1BB60">
      <w:pPr>
        <w:spacing w:line="480" w:lineRule="auto"/>
      </w:pPr>
      <w:r w:rsidRPr="1592D34B">
        <w:rPr>
          <w:rFonts w:ascii="Times" w:eastAsia="Times" w:hAnsi="Times" w:cs="Times"/>
        </w:rPr>
        <w:t xml:space="preserve">Stull, K.J., Cahoon, L.B., Lankford, T.E., 2016. </w:t>
      </w:r>
      <w:r w:rsidR="1795237D" w:rsidRPr="1592D34B">
        <w:rPr>
          <w:rFonts w:ascii="Times" w:eastAsia="Times" w:hAnsi="Times" w:cs="Times"/>
        </w:rPr>
        <w:t>“</w:t>
      </w:r>
      <w:r w:rsidRPr="1592D34B">
        <w:rPr>
          <w:rFonts w:ascii="Times" w:eastAsia="Times" w:hAnsi="Times" w:cs="Times"/>
        </w:rPr>
        <w:t>Zooplankton Abundance in the Surf Zones of Nourished and Unnourished Beaches in Southeastern North Carolina, U.S.A.</w:t>
      </w:r>
      <w:r w:rsidR="7DD33F34"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Coastal Research</w:t>
      </w:r>
      <w:r w:rsidRPr="1592D34B">
        <w:rPr>
          <w:rFonts w:ascii="Times" w:eastAsia="Times" w:hAnsi="Times" w:cs="Times"/>
        </w:rPr>
        <w:t xml:space="preserve"> 32, 70–77.</w:t>
      </w:r>
    </w:p>
    <w:p w14:paraId="03DC8FC9" w14:textId="7CC8C2CD" w:rsidR="1CA3F25F" w:rsidRDefault="1CA3F25F" w:rsidP="1CA3F25F">
      <w:pPr>
        <w:spacing w:line="480" w:lineRule="auto"/>
        <w:rPr>
          <w:rFonts w:ascii="Times" w:eastAsia="Times" w:hAnsi="Times" w:cs="Times"/>
        </w:rPr>
      </w:pPr>
    </w:p>
    <w:p w14:paraId="57A00AEB" w14:textId="681BCB22" w:rsidR="47BA59B9" w:rsidRDefault="365258D0" w:rsidP="0BA1BB60">
      <w:pPr>
        <w:spacing w:line="480" w:lineRule="auto"/>
      </w:pPr>
      <w:r w:rsidRPr="1592D34B">
        <w:rPr>
          <w:rFonts w:ascii="Times" w:eastAsia="Times" w:hAnsi="Times" w:cs="Times"/>
        </w:rPr>
        <w:lastRenderedPageBreak/>
        <w:t>U.S. Army Corps of Engineers, 1994. S</w:t>
      </w:r>
      <w:r w:rsidRPr="1592D34B">
        <w:rPr>
          <w:rFonts w:ascii="Times" w:eastAsia="Times" w:hAnsi="Times" w:cs="Times"/>
          <w:i/>
          <w:iCs/>
        </w:rPr>
        <w:t>horeline protection and beach erosion control study. Phase 1: Cost comparison of shoreline protection projects of the US Corps of Engineers</w:t>
      </w:r>
      <w:r w:rsidRPr="1592D34B">
        <w:rPr>
          <w:rFonts w:ascii="Times" w:eastAsia="Times" w:hAnsi="Times" w:cs="Times"/>
        </w:rPr>
        <w:t>. Water Resources Support Center, Washington, DC.</w:t>
      </w:r>
    </w:p>
    <w:p w14:paraId="0FDAD144" w14:textId="7BB39392" w:rsidR="1CA3F25F" w:rsidRDefault="1CA3F25F" w:rsidP="1CA3F25F">
      <w:pPr>
        <w:spacing w:line="480" w:lineRule="auto"/>
        <w:rPr>
          <w:rFonts w:ascii="Times" w:eastAsia="Times" w:hAnsi="Times" w:cs="Times"/>
        </w:rPr>
      </w:pPr>
    </w:p>
    <w:p w14:paraId="068F3BAD" w14:textId="43BA1639" w:rsidR="00DB1E32" w:rsidRPr="00DB1E32" w:rsidRDefault="00DB1E32" w:rsidP="00DB1E32">
      <w:pPr>
        <w:spacing w:line="480" w:lineRule="auto"/>
        <w:rPr>
          <w:rFonts w:ascii="Times" w:hAnsi="Times"/>
        </w:rPr>
      </w:pPr>
      <w:r w:rsidRPr="00DB1E32">
        <w:rPr>
          <w:rFonts w:ascii="Times" w:hAnsi="Times"/>
        </w:rPr>
        <w:t xml:space="preserve">U.S. Army Corps of Engineers, 2002. </w:t>
      </w:r>
      <w:r w:rsidRPr="00DB1E32">
        <w:rPr>
          <w:rFonts w:ascii="Times" w:hAnsi="Times"/>
          <w:i/>
          <w:iCs/>
        </w:rPr>
        <w:t>Coastal Engineering Manual</w:t>
      </w:r>
      <w:r w:rsidRPr="00DB1E32">
        <w:rPr>
          <w:rFonts w:ascii="Times" w:hAnsi="Times"/>
        </w:rPr>
        <w:t xml:space="preserve">. </w:t>
      </w:r>
      <w:r>
        <w:rPr>
          <w:rFonts w:ascii="Times" w:hAnsi="Times"/>
        </w:rPr>
        <w:t xml:space="preserve">EM-1110-2-1100, Chapter 4, </w:t>
      </w:r>
      <w:r w:rsidRPr="00DB1E32">
        <w:rPr>
          <w:rFonts w:ascii="Times" w:hAnsi="Times"/>
        </w:rPr>
        <w:t>Dept. of the Army.</w:t>
      </w:r>
    </w:p>
    <w:p w14:paraId="33314399" w14:textId="72FD2C38" w:rsidR="00DB1E32" w:rsidRPr="00DB1E32" w:rsidRDefault="00DB1E32" w:rsidP="00DB1E32">
      <w:pPr>
        <w:spacing w:line="480" w:lineRule="auto"/>
        <w:rPr>
          <w:rFonts w:ascii="Times" w:eastAsia="Times" w:hAnsi="Times" w:cs="Times"/>
        </w:rPr>
      </w:pPr>
    </w:p>
    <w:p w14:paraId="56CCCDE4" w14:textId="48FB81F3" w:rsidR="47BA59B9" w:rsidRDefault="365258D0" w:rsidP="0BA1BB60">
      <w:pPr>
        <w:spacing w:line="480" w:lineRule="auto"/>
      </w:pPr>
      <w:r w:rsidRPr="1592D34B">
        <w:rPr>
          <w:rFonts w:ascii="Times" w:eastAsia="Times" w:hAnsi="Times" w:cs="Times"/>
        </w:rPr>
        <w:t xml:space="preserve">Valverde, H.R., </w:t>
      </w:r>
      <w:proofErr w:type="spellStart"/>
      <w:r w:rsidRPr="1592D34B">
        <w:rPr>
          <w:rFonts w:ascii="Times" w:eastAsia="Times" w:hAnsi="Times" w:cs="Times"/>
        </w:rPr>
        <w:t>Trembanis</w:t>
      </w:r>
      <w:proofErr w:type="spellEnd"/>
      <w:r w:rsidRPr="1592D34B">
        <w:rPr>
          <w:rFonts w:ascii="Times" w:eastAsia="Times" w:hAnsi="Times" w:cs="Times"/>
        </w:rPr>
        <w:t xml:space="preserve">, A.C., </w:t>
      </w:r>
      <w:proofErr w:type="spellStart"/>
      <w:r w:rsidRPr="1592D34B">
        <w:rPr>
          <w:rFonts w:ascii="Times" w:eastAsia="Times" w:hAnsi="Times" w:cs="Times"/>
        </w:rPr>
        <w:t>Pilkey</w:t>
      </w:r>
      <w:proofErr w:type="spellEnd"/>
      <w:r w:rsidRPr="1592D34B">
        <w:rPr>
          <w:rFonts w:ascii="Times" w:eastAsia="Times" w:hAnsi="Times" w:cs="Times"/>
        </w:rPr>
        <w:t xml:space="preserve">, O.H., 1999. </w:t>
      </w:r>
      <w:r w:rsidR="2657F307" w:rsidRPr="1592D34B">
        <w:rPr>
          <w:rFonts w:ascii="Times" w:eastAsia="Times" w:hAnsi="Times" w:cs="Times"/>
        </w:rPr>
        <w:t>“</w:t>
      </w:r>
      <w:r w:rsidRPr="1592D34B">
        <w:rPr>
          <w:rFonts w:ascii="Times" w:eastAsia="Times" w:hAnsi="Times" w:cs="Times"/>
        </w:rPr>
        <w:t>Summary of Beach Nourishment Episodes on the U.S. East Coast Barrier Islands.</w:t>
      </w:r>
      <w:r w:rsidR="0197073A"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Coastal Research</w:t>
      </w:r>
      <w:r w:rsidRPr="1592D34B">
        <w:rPr>
          <w:rFonts w:ascii="Times" w:eastAsia="Times" w:hAnsi="Times" w:cs="Times"/>
        </w:rPr>
        <w:t xml:space="preserve"> 15, 1100–1118.</w:t>
      </w:r>
    </w:p>
    <w:p w14:paraId="13F07CD1" w14:textId="3F0A9B59" w:rsidR="1CA3F25F" w:rsidRDefault="1CA3F25F" w:rsidP="1CA3F25F">
      <w:pPr>
        <w:spacing w:line="480" w:lineRule="auto"/>
        <w:rPr>
          <w:rFonts w:ascii="Times" w:eastAsia="Times" w:hAnsi="Times" w:cs="Times"/>
        </w:rPr>
      </w:pPr>
    </w:p>
    <w:p w14:paraId="5A6B6A66" w14:textId="798604A9" w:rsidR="47BA59B9" w:rsidRDefault="365258D0" w:rsidP="0BA1BB60">
      <w:pPr>
        <w:spacing w:line="480" w:lineRule="auto"/>
      </w:pPr>
      <w:r w:rsidRPr="1592D34B">
        <w:rPr>
          <w:rFonts w:ascii="Times" w:eastAsia="Times" w:hAnsi="Times" w:cs="Times"/>
        </w:rPr>
        <w:t xml:space="preserve">van de Koppel, J., Herman, P.M., </w:t>
      </w:r>
      <w:proofErr w:type="spellStart"/>
      <w:r w:rsidRPr="1592D34B">
        <w:rPr>
          <w:rFonts w:ascii="Times" w:eastAsia="Times" w:hAnsi="Times" w:cs="Times"/>
        </w:rPr>
        <w:t>Thoolen</w:t>
      </w:r>
      <w:proofErr w:type="spellEnd"/>
      <w:r w:rsidRPr="1592D34B">
        <w:rPr>
          <w:rFonts w:ascii="Times" w:eastAsia="Times" w:hAnsi="Times" w:cs="Times"/>
        </w:rPr>
        <w:t xml:space="preserve">, P., </w:t>
      </w:r>
      <w:proofErr w:type="spellStart"/>
      <w:r w:rsidRPr="1592D34B">
        <w:rPr>
          <w:rFonts w:ascii="Times" w:eastAsia="Times" w:hAnsi="Times" w:cs="Times"/>
        </w:rPr>
        <w:t>Heip</w:t>
      </w:r>
      <w:proofErr w:type="spellEnd"/>
      <w:r w:rsidRPr="1592D34B">
        <w:rPr>
          <w:rFonts w:ascii="Times" w:eastAsia="Times" w:hAnsi="Times" w:cs="Times"/>
        </w:rPr>
        <w:t xml:space="preserve">, C.H., 2001. </w:t>
      </w:r>
      <w:r w:rsidR="4DF2F46A" w:rsidRPr="1592D34B">
        <w:rPr>
          <w:rFonts w:ascii="Times" w:eastAsia="Times" w:hAnsi="Times" w:cs="Times"/>
        </w:rPr>
        <w:t>“</w:t>
      </w:r>
      <w:r w:rsidRPr="1592D34B">
        <w:rPr>
          <w:rFonts w:ascii="Times" w:eastAsia="Times" w:hAnsi="Times" w:cs="Times"/>
        </w:rPr>
        <w:t>Do alternate stable states occur in natural ecosystems? Evidence from a tidal flat.</w:t>
      </w:r>
      <w:r w:rsidR="0C2996F1"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 xml:space="preserve">Ecology </w:t>
      </w:r>
      <w:r w:rsidRPr="1592D34B">
        <w:rPr>
          <w:rFonts w:ascii="Times" w:eastAsia="Times" w:hAnsi="Times" w:cs="Times"/>
        </w:rPr>
        <w:t>82, 3449–3461.</w:t>
      </w:r>
    </w:p>
    <w:p w14:paraId="13A951F9" w14:textId="369984CB" w:rsidR="1CA3F25F" w:rsidRDefault="1CA3F25F" w:rsidP="1CA3F25F">
      <w:pPr>
        <w:spacing w:line="480" w:lineRule="auto"/>
        <w:rPr>
          <w:rFonts w:ascii="Times" w:eastAsia="Times" w:hAnsi="Times" w:cs="Times"/>
        </w:rPr>
      </w:pPr>
    </w:p>
    <w:p w14:paraId="3266825E" w14:textId="51F891EC" w:rsidR="47BA59B9" w:rsidRDefault="365258D0" w:rsidP="6483B39A">
      <w:pPr>
        <w:spacing w:line="480" w:lineRule="auto"/>
        <w:rPr>
          <w:rFonts w:ascii="Times" w:eastAsia="Times" w:hAnsi="Times" w:cs="Times"/>
        </w:rPr>
      </w:pPr>
      <w:r w:rsidRPr="6483B39A">
        <w:rPr>
          <w:rFonts w:ascii="Times" w:eastAsia="Times" w:hAnsi="Times" w:cs="Times"/>
        </w:rPr>
        <w:t xml:space="preserve">Van der </w:t>
      </w:r>
      <w:proofErr w:type="spellStart"/>
      <w:r w:rsidRPr="6483B39A">
        <w:rPr>
          <w:rFonts w:ascii="Times" w:eastAsia="Times" w:hAnsi="Times" w:cs="Times"/>
        </w:rPr>
        <w:t>Putten</w:t>
      </w:r>
      <w:proofErr w:type="spellEnd"/>
      <w:r w:rsidRPr="6483B39A">
        <w:rPr>
          <w:rFonts w:ascii="Times" w:eastAsia="Times" w:hAnsi="Times" w:cs="Times"/>
        </w:rPr>
        <w:t xml:space="preserve">, W.H., Peters, B.A.M., 1997. </w:t>
      </w:r>
      <w:r w:rsidR="2415B32E" w:rsidRPr="6483B39A">
        <w:rPr>
          <w:rFonts w:ascii="Times" w:eastAsia="Times" w:hAnsi="Times" w:cs="Times"/>
        </w:rPr>
        <w:t>“</w:t>
      </w:r>
      <w:r w:rsidRPr="6483B39A">
        <w:rPr>
          <w:rFonts w:ascii="Times" w:eastAsia="Times" w:hAnsi="Times" w:cs="Times"/>
        </w:rPr>
        <w:t>How Soil-Borne Pathogens May Affect Plant Competition.</w:t>
      </w:r>
      <w:r w:rsidR="1C93039A"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 xml:space="preserve">Ecology </w:t>
      </w:r>
      <w:r w:rsidRPr="6483B39A">
        <w:rPr>
          <w:rFonts w:ascii="Times" w:eastAsia="Times" w:hAnsi="Times" w:cs="Times"/>
        </w:rPr>
        <w:t>78, 1785–1795.</w:t>
      </w:r>
    </w:p>
    <w:p w14:paraId="39D5CE5B" w14:textId="4D9692C3" w:rsidR="1CA3F25F" w:rsidRDefault="1CA3F25F" w:rsidP="1CA3F25F">
      <w:pPr>
        <w:spacing w:line="480" w:lineRule="auto"/>
        <w:rPr>
          <w:rFonts w:ascii="Times" w:eastAsia="Times" w:hAnsi="Times" w:cs="Times"/>
        </w:rPr>
      </w:pPr>
    </w:p>
    <w:p w14:paraId="64E44F05" w14:textId="676AE865" w:rsidR="47BA59B9" w:rsidRDefault="365258D0" w:rsidP="0BA1BB60">
      <w:pPr>
        <w:spacing w:line="480" w:lineRule="auto"/>
      </w:pPr>
      <w:r w:rsidRPr="1592D34B">
        <w:rPr>
          <w:rFonts w:ascii="Times" w:eastAsia="Times" w:hAnsi="Times" w:cs="Times"/>
        </w:rPr>
        <w:t xml:space="preserve">Van Der Wal, D., 1998. </w:t>
      </w:r>
      <w:r w:rsidR="3EF9A717" w:rsidRPr="1592D34B">
        <w:rPr>
          <w:rFonts w:ascii="Times" w:eastAsia="Times" w:hAnsi="Times" w:cs="Times"/>
        </w:rPr>
        <w:t>“</w:t>
      </w:r>
      <w:r w:rsidRPr="1592D34B">
        <w:rPr>
          <w:rFonts w:ascii="Times" w:eastAsia="Times" w:hAnsi="Times" w:cs="Times"/>
        </w:rPr>
        <w:t>The impact of the grain-size distribution of nourishment sand on aeolian sand transport.</w:t>
      </w:r>
      <w:r w:rsidR="45A0E8AC"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Journal of Coastal Research</w:t>
      </w:r>
      <w:r w:rsidRPr="1592D34B">
        <w:rPr>
          <w:rFonts w:ascii="Times" w:eastAsia="Times" w:hAnsi="Times" w:cs="Times"/>
        </w:rPr>
        <w:t xml:space="preserve"> 14, 620–631.</w:t>
      </w:r>
    </w:p>
    <w:p w14:paraId="335D5AF9" w14:textId="2A14D3C3" w:rsidR="1CA3F25F" w:rsidRDefault="1CA3F25F" w:rsidP="1CA3F25F">
      <w:pPr>
        <w:spacing w:line="480" w:lineRule="auto"/>
        <w:rPr>
          <w:rFonts w:ascii="Times" w:eastAsia="Times" w:hAnsi="Times" w:cs="Times"/>
        </w:rPr>
      </w:pPr>
    </w:p>
    <w:p w14:paraId="6ABD1089" w14:textId="4368F7C9" w:rsidR="47BA59B9" w:rsidRDefault="365258D0" w:rsidP="0BA1BB60">
      <w:pPr>
        <w:spacing w:line="480" w:lineRule="auto"/>
      </w:pPr>
      <w:r w:rsidRPr="1592D34B">
        <w:rPr>
          <w:rFonts w:ascii="Times" w:eastAsia="Times" w:hAnsi="Times" w:cs="Times"/>
        </w:rPr>
        <w:t xml:space="preserve">Van </w:t>
      </w:r>
      <w:proofErr w:type="spellStart"/>
      <w:r w:rsidRPr="1592D34B">
        <w:rPr>
          <w:rFonts w:ascii="Times" w:eastAsia="Times" w:hAnsi="Times" w:cs="Times"/>
        </w:rPr>
        <w:t>Dolah</w:t>
      </w:r>
      <w:proofErr w:type="spellEnd"/>
      <w:r w:rsidRPr="1592D34B">
        <w:rPr>
          <w:rFonts w:ascii="Times" w:eastAsia="Times" w:hAnsi="Times" w:cs="Times"/>
        </w:rPr>
        <w:t xml:space="preserve">, R., </w:t>
      </w:r>
      <w:proofErr w:type="spellStart"/>
      <w:r w:rsidRPr="1592D34B">
        <w:rPr>
          <w:rFonts w:ascii="Times" w:eastAsia="Times" w:hAnsi="Times" w:cs="Times"/>
        </w:rPr>
        <w:t>Martore</w:t>
      </w:r>
      <w:proofErr w:type="spellEnd"/>
      <w:r w:rsidRPr="1592D34B">
        <w:rPr>
          <w:rFonts w:ascii="Times" w:eastAsia="Times" w:hAnsi="Times" w:cs="Times"/>
        </w:rPr>
        <w:t xml:space="preserve">, R., Lynch, A., </w:t>
      </w:r>
      <w:proofErr w:type="spellStart"/>
      <w:r w:rsidRPr="1592D34B">
        <w:rPr>
          <w:rFonts w:ascii="Times" w:eastAsia="Times" w:hAnsi="Times" w:cs="Times"/>
        </w:rPr>
        <w:t>Levisen</w:t>
      </w:r>
      <w:proofErr w:type="spellEnd"/>
      <w:r w:rsidRPr="1592D34B">
        <w:rPr>
          <w:rFonts w:ascii="Times" w:eastAsia="Times" w:hAnsi="Times" w:cs="Times"/>
        </w:rPr>
        <w:t xml:space="preserve">, M., Wendt, P., Whitaker, D., Anderson, W., 1994. </w:t>
      </w:r>
      <w:r w:rsidRPr="1592D34B">
        <w:rPr>
          <w:rFonts w:ascii="Times" w:eastAsia="Times" w:hAnsi="Times" w:cs="Times"/>
          <w:i/>
          <w:iCs/>
        </w:rPr>
        <w:t>Environmental evaluation of the Folly Beach nourishment project. Final Report</w:t>
      </w:r>
      <w:r w:rsidRPr="1592D34B">
        <w:rPr>
          <w:rFonts w:ascii="Times" w:eastAsia="Times" w:hAnsi="Times" w:cs="Times"/>
        </w:rPr>
        <w:t>. Prepared by the Marine Resources Division, South Carolina Department of Natural Resources, Charleston, SC for the US Army Corps of Engineers, Charleston District.</w:t>
      </w:r>
    </w:p>
    <w:p w14:paraId="381736FD" w14:textId="179D6A0E" w:rsidR="1CA3F25F" w:rsidRDefault="1CA3F25F" w:rsidP="1CA3F25F">
      <w:pPr>
        <w:spacing w:line="480" w:lineRule="auto"/>
        <w:rPr>
          <w:rFonts w:ascii="Times" w:eastAsia="Times" w:hAnsi="Times" w:cs="Times"/>
        </w:rPr>
      </w:pPr>
    </w:p>
    <w:p w14:paraId="6217CE9C" w14:textId="7EE4E69C" w:rsidR="47BA59B9" w:rsidRDefault="365258D0" w:rsidP="6483B39A">
      <w:pPr>
        <w:spacing w:line="480" w:lineRule="auto"/>
        <w:rPr>
          <w:rFonts w:ascii="Times" w:eastAsia="Times" w:hAnsi="Times" w:cs="Times"/>
        </w:rPr>
      </w:pPr>
      <w:r w:rsidRPr="6483B39A">
        <w:rPr>
          <w:rFonts w:ascii="Times" w:eastAsia="Times" w:hAnsi="Times" w:cs="Times"/>
        </w:rPr>
        <w:t xml:space="preserve">van </w:t>
      </w:r>
      <w:proofErr w:type="spellStart"/>
      <w:r w:rsidRPr="6483B39A">
        <w:rPr>
          <w:rFonts w:ascii="Times" w:eastAsia="Times" w:hAnsi="Times" w:cs="Times"/>
        </w:rPr>
        <w:t>Egmond</w:t>
      </w:r>
      <w:proofErr w:type="spellEnd"/>
      <w:r w:rsidRPr="6483B39A">
        <w:rPr>
          <w:rFonts w:ascii="Times" w:eastAsia="Times" w:hAnsi="Times" w:cs="Times"/>
        </w:rPr>
        <w:t xml:space="preserve">, E.M., </w:t>
      </w:r>
      <w:proofErr w:type="spellStart"/>
      <w:r w:rsidRPr="6483B39A">
        <w:rPr>
          <w:rFonts w:ascii="Times" w:eastAsia="Times" w:hAnsi="Times" w:cs="Times"/>
        </w:rPr>
        <w:t>Bodegom</w:t>
      </w:r>
      <w:proofErr w:type="spellEnd"/>
      <w:r w:rsidRPr="6483B39A">
        <w:rPr>
          <w:rFonts w:ascii="Times" w:eastAsia="Times" w:hAnsi="Times" w:cs="Times"/>
        </w:rPr>
        <w:t xml:space="preserve">, P.M. van, Berg, M.P., </w:t>
      </w:r>
      <w:proofErr w:type="spellStart"/>
      <w:r w:rsidRPr="6483B39A">
        <w:rPr>
          <w:rFonts w:ascii="Times" w:eastAsia="Times" w:hAnsi="Times" w:cs="Times"/>
        </w:rPr>
        <w:t>Wijsman</w:t>
      </w:r>
      <w:proofErr w:type="spellEnd"/>
      <w:r w:rsidRPr="6483B39A">
        <w:rPr>
          <w:rFonts w:ascii="Times" w:eastAsia="Times" w:hAnsi="Times" w:cs="Times"/>
        </w:rPr>
        <w:t xml:space="preserve">, J.W.M., </w:t>
      </w:r>
      <w:proofErr w:type="spellStart"/>
      <w:r w:rsidRPr="6483B39A">
        <w:rPr>
          <w:rFonts w:ascii="Times" w:eastAsia="Times" w:hAnsi="Times" w:cs="Times"/>
        </w:rPr>
        <w:t>Leewis</w:t>
      </w:r>
      <w:proofErr w:type="spellEnd"/>
      <w:r w:rsidRPr="6483B39A">
        <w:rPr>
          <w:rFonts w:ascii="Times" w:eastAsia="Times" w:hAnsi="Times" w:cs="Times"/>
        </w:rPr>
        <w:t xml:space="preserve">, L., Janssen, G.M., </w:t>
      </w:r>
      <w:proofErr w:type="spellStart"/>
      <w:r w:rsidRPr="6483B39A">
        <w:rPr>
          <w:rFonts w:ascii="Times" w:eastAsia="Times" w:hAnsi="Times" w:cs="Times"/>
        </w:rPr>
        <w:t>Aerts</w:t>
      </w:r>
      <w:proofErr w:type="spellEnd"/>
      <w:r w:rsidRPr="6483B39A">
        <w:rPr>
          <w:rFonts w:ascii="Times" w:eastAsia="Times" w:hAnsi="Times" w:cs="Times"/>
        </w:rPr>
        <w:t xml:space="preserve">, R., 2018. </w:t>
      </w:r>
      <w:r w:rsidR="7ABD0D7E" w:rsidRPr="6483B39A">
        <w:rPr>
          <w:rFonts w:ascii="Times" w:eastAsia="Times" w:hAnsi="Times" w:cs="Times"/>
        </w:rPr>
        <w:t>“</w:t>
      </w:r>
      <w:r w:rsidRPr="6483B39A">
        <w:rPr>
          <w:rFonts w:ascii="Times" w:eastAsia="Times" w:hAnsi="Times" w:cs="Times"/>
        </w:rPr>
        <w:t>A mega-nourishment creates novel habitat for intertidal macroinvertebrates by enhancing habitat relief of the sandy beach.</w:t>
      </w:r>
      <w:r w:rsidR="3D26B670"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 xml:space="preserve">Estuarine, Coastal and Shelf Science </w:t>
      </w:r>
      <w:r w:rsidRPr="6483B39A">
        <w:rPr>
          <w:rFonts w:ascii="Times" w:eastAsia="Times" w:hAnsi="Times" w:cs="Times"/>
        </w:rPr>
        <w:t>207, 232–241.</w:t>
      </w:r>
    </w:p>
    <w:p w14:paraId="28EC3E55" w14:textId="131BF74C" w:rsidR="1CA3F25F" w:rsidRDefault="1CA3F25F" w:rsidP="1CA3F25F">
      <w:pPr>
        <w:spacing w:line="480" w:lineRule="auto"/>
        <w:rPr>
          <w:rFonts w:ascii="Times" w:eastAsia="Times" w:hAnsi="Times" w:cs="Times"/>
        </w:rPr>
      </w:pPr>
    </w:p>
    <w:p w14:paraId="257CF723" w14:textId="34A82477" w:rsidR="00F43625" w:rsidRPr="00F43625" w:rsidRDefault="00F43625" w:rsidP="00F43625">
      <w:pPr>
        <w:spacing w:line="480" w:lineRule="auto"/>
        <w:rPr>
          <w:rFonts w:ascii="Times" w:hAnsi="Times"/>
        </w:rPr>
      </w:pPr>
      <w:r w:rsidRPr="00F43625">
        <w:rPr>
          <w:rFonts w:ascii="Times" w:hAnsi="Times"/>
        </w:rPr>
        <w:t xml:space="preserve">van </w:t>
      </w:r>
      <w:proofErr w:type="spellStart"/>
      <w:r w:rsidRPr="00F43625">
        <w:rPr>
          <w:rFonts w:ascii="Times" w:hAnsi="Times"/>
        </w:rPr>
        <w:t>Gaalen</w:t>
      </w:r>
      <w:proofErr w:type="spellEnd"/>
      <w:r w:rsidRPr="00F43625">
        <w:rPr>
          <w:rFonts w:ascii="Times" w:hAnsi="Times"/>
        </w:rPr>
        <w:t xml:space="preserve">, J.F., </w:t>
      </w:r>
      <w:proofErr w:type="spellStart"/>
      <w:r w:rsidRPr="00F43625">
        <w:rPr>
          <w:rFonts w:ascii="Times" w:hAnsi="Times"/>
        </w:rPr>
        <w:t>Tebbens</w:t>
      </w:r>
      <w:proofErr w:type="spellEnd"/>
      <w:r w:rsidRPr="00F43625">
        <w:rPr>
          <w:rFonts w:ascii="Times" w:hAnsi="Times"/>
        </w:rPr>
        <w:t xml:space="preserve">, S.F., Barton, C.C., 2016. </w:t>
      </w:r>
      <w:r>
        <w:rPr>
          <w:rFonts w:ascii="Times" w:hAnsi="Times"/>
        </w:rPr>
        <w:t>“</w:t>
      </w:r>
      <w:r w:rsidRPr="00F43625">
        <w:rPr>
          <w:rFonts w:ascii="Times" w:hAnsi="Times"/>
        </w:rPr>
        <w:t>Sediment Transport Directions and Rates from Northern Maine to Tampa Bay, Florida: Literature Compilation and Interpretation.</w:t>
      </w:r>
      <w:r>
        <w:rPr>
          <w:rFonts w:ascii="Times" w:hAnsi="Times"/>
        </w:rPr>
        <w:t>”</w:t>
      </w:r>
      <w:r w:rsidRPr="00F43625">
        <w:rPr>
          <w:rFonts w:ascii="Times" w:hAnsi="Times"/>
        </w:rPr>
        <w:t xml:space="preserve"> </w:t>
      </w:r>
      <w:r w:rsidRPr="00F43625">
        <w:rPr>
          <w:rFonts w:ascii="Times" w:hAnsi="Times"/>
          <w:i/>
          <w:iCs/>
        </w:rPr>
        <w:t>Journal of Coastal Research</w:t>
      </w:r>
      <w:r w:rsidRPr="00F43625">
        <w:rPr>
          <w:rFonts w:ascii="Times" w:hAnsi="Times"/>
        </w:rPr>
        <w:t xml:space="preserve"> 32, 1277–1301.</w:t>
      </w:r>
    </w:p>
    <w:p w14:paraId="32EAD456" w14:textId="77777777" w:rsidR="00F43625" w:rsidRPr="00F43625" w:rsidRDefault="00F43625" w:rsidP="00F43625">
      <w:pPr>
        <w:spacing w:line="480" w:lineRule="auto"/>
        <w:rPr>
          <w:rFonts w:ascii="Times" w:eastAsia="Times" w:hAnsi="Times" w:cs="Times"/>
        </w:rPr>
      </w:pPr>
    </w:p>
    <w:p w14:paraId="09450251" w14:textId="22486EF4" w:rsidR="47BA59B9" w:rsidRDefault="365258D0" w:rsidP="0BA1BB60">
      <w:pPr>
        <w:spacing w:line="480" w:lineRule="auto"/>
      </w:pPr>
      <w:r w:rsidRPr="1592D34B">
        <w:rPr>
          <w:rFonts w:ascii="Times" w:eastAsia="Times" w:hAnsi="Times" w:cs="Times"/>
        </w:rPr>
        <w:t xml:space="preserve">Van </w:t>
      </w:r>
      <w:proofErr w:type="spellStart"/>
      <w:r w:rsidRPr="1592D34B">
        <w:rPr>
          <w:rFonts w:ascii="Times" w:eastAsia="Times" w:hAnsi="Times" w:cs="Times"/>
        </w:rPr>
        <w:t>Tomme</w:t>
      </w:r>
      <w:proofErr w:type="spellEnd"/>
      <w:r w:rsidRPr="1592D34B">
        <w:rPr>
          <w:rFonts w:ascii="Times" w:eastAsia="Times" w:hAnsi="Times" w:cs="Times"/>
        </w:rPr>
        <w:t xml:space="preserve">, J., </w:t>
      </w:r>
      <w:proofErr w:type="spellStart"/>
      <w:r w:rsidRPr="1592D34B">
        <w:rPr>
          <w:rFonts w:ascii="Times" w:eastAsia="Times" w:hAnsi="Times" w:cs="Times"/>
        </w:rPr>
        <w:t>Eede</w:t>
      </w:r>
      <w:proofErr w:type="spellEnd"/>
      <w:r w:rsidRPr="1592D34B">
        <w:rPr>
          <w:rFonts w:ascii="Times" w:eastAsia="Times" w:hAnsi="Times" w:cs="Times"/>
        </w:rPr>
        <w:t xml:space="preserve">, S.V., </w:t>
      </w:r>
      <w:proofErr w:type="spellStart"/>
      <w:r w:rsidRPr="1592D34B">
        <w:rPr>
          <w:rFonts w:ascii="Times" w:eastAsia="Times" w:hAnsi="Times" w:cs="Times"/>
        </w:rPr>
        <w:t>Speybroeck</w:t>
      </w:r>
      <w:proofErr w:type="spellEnd"/>
      <w:r w:rsidRPr="1592D34B">
        <w:rPr>
          <w:rFonts w:ascii="Times" w:eastAsia="Times" w:hAnsi="Times" w:cs="Times"/>
        </w:rPr>
        <w:t xml:space="preserve">, J., </w:t>
      </w:r>
      <w:proofErr w:type="spellStart"/>
      <w:r w:rsidRPr="1592D34B">
        <w:rPr>
          <w:rFonts w:ascii="Times" w:eastAsia="Times" w:hAnsi="Times" w:cs="Times"/>
        </w:rPr>
        <w:t>Degraer</w:t>
      </w:r>
      <w:proofErr w:type="spellEnd"/>
      <w:r w:rsidRPr="1592D34B">
        <w:rPr>
          <w:rFonts w:ascii="Times" w:eastAsia="Times" w:hAnsi="Times" w:cs="Times"/>
        </w:rPr>
        <w:t xml:space="preserve">, S., </w:t>
      </w:r>
      <w:proofErr w:type="spellStart"/>
      <w:r w:rsidRPr="1592D34B">
        <w:rPr>
          <w:rFonts w:ascii="Times" w:eastAsia="Times" w:hAnsi="Times" w:cs="Times"/>
        </w:rPr>
        <w:t>Vincx</w:t>
      </w:r>
      <w:proofErr w:type="spellEnd"/>
      <w:r w:rsidRPr="1592D34B">
        <w:rPr>
          <w:rFonts w:ascii="Times" w:eastAsia="Times" w:hAnsi="Times" w:cs="Times"/>
        </w:rPr>
        <w:t xml:space="preserve">, M., 2013. </w:t>
      </w:r>
      <w:r w:rsidR="42C85CEF" w:rsidRPr="1592D34B">
        <w:rPr>
          <w:rFonts w:ascii="Times" w:eastAsia="Times" w:hAnsi="Times" w:cs="Times"/>
        </w:rPr>
        <w:t>“</w:t>
      </w:r>
      <w:r w:rsidRPr="1592D34B">
        <w:rPr>
          <w:rFonts w:ascii="Times" w:eastAsia="Times" w:hAnsi="Times" w:cs="Times"/>
        </w:rPr>
        <w:t xml:space="preserve">Macrofaunal sediment selectivity considerations for beach nourishment </w:t>
      </w:r>
      <w:proofErr w:type="spellStart"/>
      <w:r w:rsidRPr="1592D34B">
        <w:rPr>
          <w:rFonts w:ascii="Times" w:eastAsia="Times" w:hAnsi="Times" w:cs="Times"/>
        </w:rPr>
        <w:t>programmes</w:t>
      </w:r>
      <w:proofErr w:type="spellEnd"/>
      <w:r w:rsidRPr="1592D34B">
        <w:rPr>
          <w:rFonts w:ascii="Times" w:eastAsia="Times" w:hAnsi="Times" w:cs="Times"/>
        </w:rPr>
        <w:t>.</w:t>
      </w:r>
      <w:r w:rsidR="5A74321A"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 xml:space="preserve">Marine </w:t>
      </w:r>
      <w:r w:rsidR="6557D88B" w:rsidRPr="1592D34B">
        <w:rPr>
          <w:rFonts w:ascii="Times" w:eastAsia="Times" w:hAnsi="Times" w:cs="Times"/>
          <w:i/>
          <w:iCs/>
        </w:rPr>
        <w:t>E</w:t>
      </w:r>
      <w:r w:rsidRPr="1592D34B">
        <w:rPr>
          <w:rFonts w:ascii="Times" w:eastAsia="Times" w:hAnsi="Times" w:cs="Times"/>
          <w:i/>
          <w:iCs/>
        </w:rPr>
        <w:t xml:space="preserve">nvironmental </w:t>
      </w:r>
      <w:r w:rsidR="1981EC25" w:rsidRPr="1592D34B">
        <w:rPr>
          <w:rFonts w:ascii="Times" w:eastAsia="Times" w:hAnsi="Times" w:cs="Times"/>
          <w:i/>
          <w:iCs/>
        </w:rPr>
        <w:t>R</w:t>
      </w:r>
      <w:r w:rsidRPr="1592D34B">
        <w:rPr>
          <w:rFonts w:ascii="Times" w:eastAsia="Times" w:hAnsi="Times" w:cs="Times"/>
          <w:i/>
          <w:iCs/>
        </w:rPr>
        <w:t>esearch</w:t>
      </w:r>
      <w:r w:rsidRPr="1592D34B">
        <w:rPr>
          <w:rFonts w:ascii="Times" w:eastAsia="Times" w:hAnsi="Times" w:cs="Times"/>
        </w:rPr>
        <w:t xml:space="preserve"> 84, 10–16.</w:t>
      </w:r>
    </w:p>
    <w:p w14:paraId="5123ED76" w14:textId="6582AB5A" w:rsidR="1CA3F25F" w:rsidRDefault="1CA3F25F" w:rsidP="1CA3F25F">
      <w:pPr>
        <w:spacing w:line="480" w:lineRule="auto"/>
        <w:rPr>
          <w:rFonts w:ascii="Times" w:eastAsia="Times" w:hAnsi="Times" w:cs="Times"/>
        </w:rPr>
      </w:pPr>
    </w:p>
    <w:p w14:paraId="0D92A202" w14:textId="663C1156" w:rsidR="47BA59B9" w:rsidRDefault="365258D0" w:rsidP="6483B39A">
      <w:pPr>
        <w:spacing w:line="480" w:lineRule="auto"/>
        <w:rPr>
          <w:rFonts w:ascii="Times" w:eastAsia="Times" w:hAnsi="Times" w:cs="Times"/>
        </w:rPr>
      </w:pPr>
      <w:r w:rsidRPr="6483B39A">
        <w:rPr>
          <w:rFonts w:ascii="Times" w:eastAsia="Times" w:hAnsi="Times" w:cs="Times"/>
        </w:rPr>
        <w:t xml:space="preserve">Vanden </w:t>
      </w:r>
      <w:proofErr w:type="spellStart"/>
      <w:r w:rsidRPr="6483B39A">
        <w:rPr>
          <w:rFonts w:ascii="Times" w:eastAsia="Times" w:hAnsi="Times" w:cs="Times"/>
        </w:rPr>
        <w:t>Eede</w:t>
      </w:r>
      <w:proofErr w:type="spellEnd"/>
      <w:r w:rsidRPr="6483B39A">
        <w:rPr>
          <w:rFonts w:ascii="Times" w:eastAsia="Times" w:hAnsi="Times" w:cs="Times"/>
        </w:rPr>
        <w:t xml:space="preserve">, S., Van </w:t>
      </w:r>
      <w:proofErr w:type="spellStart"/>
      <w:r w:rsidRPr="6483B39A">
        <w:rPr>
          <w:rFonts w:ascii="Times" w:eastAsia="Times" w:hAnsi="Times" w:cs="Times"/>
        </w:rPr>
        <w:t>Tomme</w:t>
      </w:r>
      <w:proofErr w:type="spellEnd"/>
      <w:r w:rsidRPr="6483B39A">
        <w:rPr>
          <w:rFonts w:ascii="Times" w:eastAsia="Times" w:hAnsi="Times" w:cs="Times"/>
        </w:rPr>
        <w:t xml:space="preserve">, J., De </w:t>
      </w:r>
      <w:proofErr w:type="spellStart"/>
      <w:r w:rsidRPr="6483B39A">
        <w:rPr>
          <w:rFonts w:ascii="Times" w:eastAsia="Times" w:hAnsi="Times" w:cs="Times"/>
        </w:rPr>
        <w:t>Busschere</w:t>
      </w:r>
      <w:proofErr w:type="spellEnd"/>
      <w:r w:rsidRPr="6483B39A">
        <w:rPr>
          <w:rFonts w:ascii="Times" w:eastAsia="Times" w:hAnsi="Times" w:cs="Times"/>
        </w:rPr>
        <w:t xml:space="preserve">, C., </w:t>
      </w:r>
      <w:proofErr w:type="spellStart"/>
      <w:r w:rsidRPr="6483B39A">
        <w:rPr>
          <w:rFonts w:ascii="Times" w:eastAsia="Times" w:hAnsi="Times" w:cs="Times"/>
        </w:rPr>
        <w:t>Vandegehuchte</w:t>
      </w:r>
      <w:proofErr w:type="spellEnd"/>
      <w:r w:rsidRPr="6483B39A">
        <w:rPr>
          <w:rFonts w:ascii="Times" w:eastAsia="Times" w:hAnsi="Times" w:cs="Times"/>
        </w:rPr>
        <w:t xml:space="preserve">, M.L., </w:t>
      </w:r>
      <w:proofErr w:type="spellStart"/>
      <w:r w:rsidRPr="6483B39A">
        <w:rPr>
          <w:rFonts w:ascii="Times" w:eastAsia="Times" w:hAnsi="Times" w:cs="Times"/>
        </w:rPr>
        <w:t>Sabbe</w:t>
      </w:r>
      <w:proofErr w:type="spellEnd"/>
      <w:r w:rsidRPr="6483B39A">
        <w:rPr>
          <w:rFonts w:ascii="Times" w:eastAsia="Times" w:hAnsi="Times" w:cs="Times"/>
        </w:rPr>
        <w:t xml:space="preserve">, K., </w:t>
      </w:r>
      <w:proofErr w:type="spellStart"/>
      <w:r w:rsidRPr="6483B39A">
        <w:rPr>
          <w:rFonts w:ascii="Times" w:eastAsia="Times" w:hAnsi="Times" w:cs="Times"/>
        </w:rPr>
        <w:t>Stienen</w:t>
      </w:r>
      <w:proofErr w:type="spellEnd"/>
      <w:r w:rsidRPr="6483B39A">
        <w:rPr>
          <w:rFonts w:ascii="Times" w:eastAsia="Times" w:hAnsi="Times" w:cs="Times"/>
        </w:rPr>
        <w:t xml:space="preserve">, E.W.M., </w:t>
      </w:r>
      <w:proofErr w:type="spellStart"/>
      <w:r w:rsidRPr="6483B39A">
        <w:rPr>
          <w:rFonts w:ascii="Times" w:eastAsia="Times" w:hAnsi="Times" w:cs="Times"/>
        </w:rPr>
        <w:t>Degraer</w:t>
      </w:r>
      <w:proofErr w:type="spellEnd"/>
      <w:r w:rsidRPr="6483B39A">
        <w:rPr>
          <w:rFonts w:ascii="Times" w:eastAsia="Times" w:hAnsi="Times" w:cs="Times"/>
        </w:rPr>
        <w:t xml:space="preserve">, S., </w:t>
      </w:r>
      <w:proofErr w:type="spellStart"/>
      <w:r w:rsidRPr="6483B39A">
        <w:rPr>
          <w:rFonts w:ascii="Times" w:eastAsia="Times" w:hAnsi="Times" w:cs="Times"/>
        </w:rPr>
        <w:t>Vincx</w:t>
      </w:r>
      <w:proofErr w:type="spellEnd"/>
      <w:r w:rsidRPr="6483B39A">
        <w:rPr>
          <w:rFonts w:ascii="Times" w:eastAsia="Times" w:hAnsi="Times" w:cs="Times"/>
        </w:rPr>
        <w:t xml:space="preserve">, M., </w:t>
      </w:r>
      <w:proofErr w:type="spellStart"/>
      <w:r w:rsidRPr="6483B39A">
        <w:rPr>
          <w:rFonts w:ascii="Times" w:eastAsia="Times" w:hAnsi="Times" w:cs="Times"/>
        </w:rPr>
        <w:t>Bonte</w:t>
      </w:r>
      <w:proofErr w:type="spellEnd"/>
      <w:r w:rsidRPr="6483B39A">
        <w:rPr>
          <w:rFonts w:ascii="Times" w:eastAsia="Times" w:hAnsi="Times" w:cs="Times"/>
        </w:rPr>
        <w:t xml:space="preserve">, D., 2014. </w:t>
      </w:r>
      <w:r w:rsidR="56E35172" w:rsidRPr="6483B39A">
        <w:rPr>
          <w:rFonts w:ascii="Times" w:eastAsia="Times" w:hAnsi="Times" w:cs="Times"/>
        </w:rPr>
        <w:t>“</w:t>
      </w:r>
      <w:r w:rsidRPr="6483B39A">
        <w:rPr>
          <w:rFonts w:ascii="Times" w:eastAsia="Times" w:hAnsi="Times" w:cs="Times"/>
        </w:rPr>
        <w:t>Assessing the impact of beach nourishment on the intertidal food web through the development of a mechanistic-envelope model.</w:t>
      </w:r>
      <w:r w:rsidR="4B0458CF"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 xml:space="preserve">J Appl </w:t>
      </w:r>
      <w:proofErr w:type="spellStart"/>
      <w:r w:rsidRPr="6483B39A">
        <w:rPr>
          <w:rFonts w:ascii="Times" w:eastAsia="Times" w:hAnsi="Times" w:cs="Times"/>
          <w:i/>
          <w:iCs/>
        </w:rPr>
        <w:t>Ecol</w:t>
      </w:r>
      <w:proofErr w:type="spellEnd"/>
      <w:r w:rsidRPr="6483B39A">
        <w:rPr>
          <w:rFonts w:ascii="Times" w:eastAsia="Times" w:hAnsi="Times" w:cs="Times"/>
        </w:rPr>
        <w:t xml:space="preserve"> 51, 1304–1313.</w:t>
      </w:r>
    </w:p>
    <w:p w14:paraId="2FB5E3AA" w14:textId="770360AA" w:rsidR="1CA3F25F" w:rsidRDefault="1CA3F25F" w:rsidP="1CA3F25F">
      <w:pPr>
        <w:spacing w:line="480" w:lineRule="auto"/>
        <w:rPr>
          <w:rFonts w:ascii="Times" w:eastAsia="Times" w:hAnsi="Times" w:cs="Times"/>
        </w:rPr>
      </w:pPr>
    </w:p>
    <w:p w14:paraId="1938F426" w14:textId="270113A2" w:rsidR="47BA59B9" w:rsidRDefault="365258D0" w:rsidP="6483B39A">
      <w:pPr>
        <w:spacing w:line="480" w:lineRule="auto"/>
        <w:rPr>
          <w:rFonts w:ascii="Times" w:eastAsia="Times" w:hAnsi="Times" w:cs="Times"/>
        </w:rPr>
      </w:pPr>
      <w:r w:rsidRPr="6483B39A">
        <w:rPr>
          <w:rFonts w:ascii="Times" w:eastAsia="Times" w:hAnsi="Times" w:cs="Times"/>
        </w:rPr>
        <w:t xml:space="preserve">Viola, S.M., Hubbard, D.M., Dugan, J.E., Schooler, N.K., 2014. </w:t>
      </w:r>
      <w:r w:rsidR="0719CE35" w:rsidRPr="6483B39A">
        <w:rPr>
          <w:rFonts w:ascii="Times" w:eastAsia="Times" w:hAnsi="Times" w:cs="Times"/>
        </w:rPr>
        <w:t>“</w:t>
      </w:r>
      <w:r w:rsidRPr="6483B39A">
        <w:rPr>
          <w:rFonts w:ascii="Times" w:eastAsia="Times" w:hAnsi="Times" w:cs="Times"/>
        </w:rPr>
        <w:t>Burrowing inhibition by fine textured beach fill: Implications for recovery of beach ecosystems.</w:t>
      </w:r>
      <w:r w:rsidR="33FC9032"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 xml:space="preserve">Estuarine, Coastal and Shelf Science </w:t>
      </w:r>
      <w:r w:rsidRPr="6483B39A">
        <w:rPr>
          <w:rFonts w:ascii="Times" w:eastAsia="Times" w:hAnsi="Times" w:cs="Times"/>
        </w:rPr>
        <w:t>150, 142–148.</w:t>
      </w:r>
    </w:p>
    <w:p w14:paraId="7500373E" w14:textId="4D41B1CB" w:rsidR="1CA3F25F" w:rsidRDefault="1CA3F25F" w:rsidP="1CA3F25F">
      <w:pPr>
        <w:spacing w:line="480" w:lineRule="auto"/>
        <w:rPr>
          <w:rFonts w:ascii="Times" w:eastAsia="Times" w:hAnsi="Times" w:cs="Times"/>
        </w:rPr>
      </w:pPr>
    </w:p>
    <w:p w14:paraId="30AB3033" w14:textId="38F0248E" w:rsidR="47BA59B9" w:rsidRDefault="365258D0" w:rsidP="0BA1BB60">
      <w:pPr>
        <w:spacing w:line="480" w:lineRule="auto"/>
      </w:pPr>
      <w:r w:rsidRPr="1592D34B">
        <w:rPr>
          <w:rFonts w:ascii="Times" w:eastAsia="Times" w:hAnsi="Times" w:cs="Times"/>
        </w:rPr>
        <w:lastRenderedPageBreak/>
        <w:t xml:space="preserve">Wilber, D., Clarke, D., Ray, D., Van </w:t>
      </w:r>
      <w:proofErr w:type="spellStart"/>
      <w:r w:rsidRPr="1592D34B">
        <w:rPr>
          <w:rFonts w:ascii="Times" w:eastAsia="Times" w:hAnsi="Times" w:cs="Times"/>
        </w:rPr>
        <w:t>Dolah</w:t>
      </w:r>
      <w:proofErr w:type="spellEnd"/>
      <w:r w:rsidRPr="1592D34B">
        <w:rPr>
          <w:rFonts w:ascii="Times" w:eastAsia="Times" w:hAnsi="Times" w:cs="Times"/>
        </w:rPr>
        <w:t xml:space="preserve">, R., 2009. </w:t>
      </w:r>
      <w:r w:rsidR="125C07FF" w:rsidRPr="1592D34B">
        <w:rPr>
          <w:rFonts w:ascii="Times" w:eastAsia="Times" w:hAnsi="Times" w:cs="Times"/>
        </w:rPr>
        <w:t>“</w:t>
      </w:r>
      <w:r w:rsidRPr="1592D34B">
        <w:rPr>
          <w:rFonts w:ascii="Times" w:eastAsia="Times" w:hAnsi="Times" w:cs="Times"/>
        </w:rPr>
        <w:t>Lessons learned from biological monitoring of beach nourishment projects,</w:t>
      </w:r>
      <w:r w:rsidR="25CF04E6" w:rsidRPr="1592D34B">
        <w:rPr>
          <w:rFonts w:ascii="Times" w:eastAsia="Times" w:hAnsi="Times" w:cs="Times"/>
        </w:rPr>
        <w:t>”</w:t>
      </w:r>
      <w:r w:rsidRPr="1592D34B">
        <w:rPr>
          <w:rFonts w:ascii="Times" w:eastAsia="Times" w:hAnsi="Times" w:cs="Times"/>
        </w:rPr>
        <w:t xml:space="preserve"> in: </w:t>
      </w:r>
      <w:r w:rsidRPr="1592D34B">
        <w:rPr>
          <w:rFonts w:ascii="Times" w:eastAsia="Times" w:hAnsi="Times" w:cs="Times"/>
          <w:i/>
          <w:iCs/>
        </w:rPr>
        <w:t>Proceedings of the Western Dredging Association’s Twenty-Ninth Technical Conference</w:t>
      </w:r>
      <w:r w:rsidRPr="1592D34B">
        <w:rPr>
          <w:rFonts w:ascii="Times" w:eastAsia="Times" w:hAnsi="Times" w:cs="Times"/>
        </w:rPr>
        <w:t>. pp. 262–274.</w:t>
      </w:r>
    </w:p>
    <w:p w14:paraId="6A3822ED" w14:textId="16E8C88C" w:rsidR="1CA3F25F" w:rsidRDefault="1CA3F25F" w:rsidP="1CA3F25F">
      <w:pPr>
        <w:spacing w:line="480" w:lineRule="auto"/>
        <w:rPr>
          <w:rFonts w:ascii="Times" w:eastAsia="Times" w:hAnsi="Times" w:cs="Times"/>
        </w:rPr>
      </w:pPr>
    </w:p>
    <w:p w14:paraId="303FA3F6" w14:textId="0F52533F" w:rsidR="47BA59B9" w:rsidRDefault="365258D0" w:rsidP="0BA1BB60">
      <w:pPr>
        <w:spacing w:line="480" w:lineRule="auto"/>
      </w:pPr>
      <w:r w:rsidRPr="1592D34B">
        <w:rPr>
          <w:rFonts w:ascii="Times" w:eastAsia="Times" w:hAnsi="Times" w:cs="Times"/>
        </w:rPr>
        <w:t xml:space="preserve">Wilber, D., Clarke, D., Ray, G., Burlas, M., 2003. </w:t>
      </w:r>
      <w:r w:rsidR="1B64DC26" w:rsidRPr="1592D34B">
        <w:rPr>
          <w:rFonts w:ascii="Times" w:eastAsia="Times" w:hAnsi="Times" w:cs="Times"/>
        </w:rPr>
        <w:t>“</w:t>
      </w:r>
      <w:r w:rsidRPr="1592D34B">
        <w:rPr>
          <w:rFonts w:ascii="Times" w:eastAsia="Times" w:hAnsi="Times" w:cs="Times"/>
        </w:rPr>
        <w:t>Response of surf zone fish to beach nourishment operations on the northern coast of New Jersey, USA.</w:t>
      </w:r>
      <w:r w:rsidR="04DC757D"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Marine Ecology Progress</w:t>
      </w:r>
      <w:r w:rsidRPr="1592D34B">
        <w:rPr>
          <w:rFonts w:ascii="Times" w:eastAsia="Times" w:hAnsi="Times" w:cs="Times"/>
        </w:rPr>
        <w:t xml:space="preserve"> Series 250, 231–246.</w:t>
      </w:r>
    </w:p>
    <w:p w14:paraId="6F47010F" w14:textId="47B355E7" w:rsidR="1CA3F25F" w:rsidRDefault="1CA3F25F" w:rsidP="1CA3F25F">
      <w:pPr>
        <w:spacing w:line="480" w:lineRule="auto"/>
        <w:rPr>
          <w:rFonts w:ascii="Times" w:eastAsia="Times" w:hAnsi="Times" w:cs="Times"/>
        </w:rPr>
      </w:pPr>
    </w:p>
    <w:p w14:paraId="3689D340" w14:textId="775FBF73" w:rsidR="47BA59B9" w:rsidRDefault="365258D0" w:rsidP="0BA1BB60">
      <w:pPr>
        <w:spacing w:line="480" w:lineRule="auto"/>
      </w:pPr>
      <w:r w:rsidRPr="1592D34B">
        <w:rPr>
          <w:rFonts w:ascii="Times" w:eastAsia="Times" w:hAnsi="Times" w:cs="Times"/>
        </w:rPr>
        <w:t xml:space="preserve">Wilber, D.H., Clarke, D.G., Burlas, M.H., 2006. </w:t>
      </w:r>
      <w:r w:rsidR="7D36F4B3" w:rsidRPr="1592D34B">
        <w:rPr>
          <w:rFonts w:ascii="Times" w:eastAsia="Times" w:hAnsi="Times" w:cs="Times"/>
        </w:rPr>
        <w:t>“</w:t>
      </w:r>
      <w:r w:rsidRPr="1592D34B">
        <w:rPr>
          <w:rFonts w:ascii="Times" w:eastAsia="Times" w:hAnsi="Times" w:cs="Times"/>
        </w:rPr>
        <w:t xml:space="preserve">Suspended Sediment Concentrations Associated with a Beach Nourishment Project on the Northern Coast of New </w:t>
      </w:r>
      <w:proofErr w:type="spellStart"/>
      <w:r w:rsidRPr="1592D34B">
        <w:rPr>
          <w:rFonts w:ascii="Times" w:eastAsia="Times" w:hAnsi="Times" w:cs="Times"/>
        </w:rPr>
        <w:t>Jersey</w:t>
      </w:r>
      <w:r w:rsidR="227505E5" w:rsidRPr="1592D34B">
        <w:rPr>
          <w:rFonts w:ascii="Times" w:eastAsia="Times" w:hAnsi="Times" w:cs="Times"/>
        </w:rPr>
        <w:t>.</w:t>
      </w:r>
      <w:r w:rsidR="2FCF6713" w:rsidRPr="1592D34B">
        <w:rPr>
          <w:rFonts w:ascii="Times" w:eastAsia="Times" w:hAnsi="Times" w:cs="Times"/>
        </w:rPr>
        <w:t>”</w:t>
      </w:r>
      <w:r w:rsidRPr="1592D34B">
        <w:rPr>
          <w:rFonts w:ascii="Times" w:eastAsia="Times" w:hAnsi="Times" w:cs="Times"/>
          <w:i/>
          <w:iCs/>
        </w:rPr>
        <w:t>Journal</w:t>
      </w:r>
      <w:proofErr w:type="spellEnd"/>
      <w:r w:rsidRPr="1592D34B">
        <w:rPr>
          <w:rFonts w:ascii="Times" w:eastAsia="Times" w:hAnsi="Times" w:cs="Times"/>
          <w:i/>
          <w:iCs/>
        </w:rPr>
        <w:t xml:space="preserve"> of Coastal Research</w:t>
      </w:r>
      <w:r w:rsidRPr="1592D34B">
        <w:rPr>
          <w:rFonts w:ascii="Times" w:eastAsia="Times" w:hAnsi="Times" w:cs="Times"/>
        </w:rPr>
        <w:t xml:space="preserve"> 22, 1035–1042.</w:t>
      </w:r>
    </w:p>
    <w:p w14:paraId="3CD17E09" w14:textId="1E46D1E7" w:rsidR="1CA3F25F" w:rsidRDefault="1CA3F25F" w:rsidP="1CA3F25F">
      <w:pPr>
        <w:spacing w:line="480" w:lineRule="auto"/>
        <w:rPr>
          <w:rFonts w:ascii="Times" w:eastAsia="Times" w:hAnsi="Times" w:cs="Times"/>
        </w:rPr>
      </w:pPr>
    </w:p>
    <w:p w14:paraId="7B7DB355" w14:textId="74355BBE" w:rsidR="47BA59B9" w:rsidRDefault="365258D0" w:rsidP="6483B39A">
      <w:pPr>
        <w:spacing w:line="480" w:lineRule="auto"/>
        <w:rPr>
          <w:rFonts w:ascii="Times" w:eastAsia="Times" w:hAnsi="Times" w:cs="Times"/>
        </w:rPr>
      </w:pPr>
      <w:r w:rsidRPr="6483B39A">
        <w:rPr>
          <w:rFonts w:ascii="Times" w:eastAsia="Times" w:hAnsi="Times" w:cs="Times"/>
        </w:rPr>
        <w:t xml:space="preserve">Wood, D.W., Bjorndal, K.A., 2000. </w:t>
      </w:r>
      <w:r w:rsidR="075CDE04" w:rsidRPr="6483B39A">
        <w:rPr>
          <w:rFonts w:ascii="Times" w:eastAsia="Times" w:hAnsi="Times" w:cs="Times"/>
        </w:rPr>
        <w:t>“</w:t>
      </w:r>
      <w:r w:rsidRPr="6483B39A">
        <w:rPr>
          <w:rFonts w:ascii="Times" w:eastAsia="Times" w:hAnsi="Times" w:cs="Times"/>
        </w:rPr>
        <w:t>Relation of temperature, moisture, salinity, and slope to nest site selection in loggerhead sea turtles.</w:t>
      </w:r>
      <w:r w:rsidR="43578D4F" w:rsidRPr="6483B39A">
        <w:rPr>
          <w:rFonts w:ascii="Times" w:eastAsia="Times" w:hAnsi="Times" w:cs="Times"/>
        </w:rPr>
        <w:t>”</w:t>
      </w:r>
      <w:r w:rsidRPr="6483B39A">
        <w:rPr>
          <w:rFonts w:ascii="Times" w:eastAsia="Times" w:hAnsi="Times" w:cs="Times"/>
        </w:rPr>
        <w:t xml:space="preserve"> </w:t>
      </w:r>
      <w:proofErr w:type="spellStart"/>
      <w:r w:rsidRPr="6483B39A">
        <w:rPr>
          <w:rFonts w:ascii="Times" w:eastAsia="Times" w:hAnsi="Times" w:cs="Times"/>
          <w:i/>
          <w:iCs/>
        </w:rPr>
        <w:t>Copeia</w:t>
      </w:r>
      <w:proofErr w:type="spellEnd"/>
      <w:r w:rsidRPr="6483B39A">
        <w:rPr>
          <w:rFonts w:ascii="Times" w:eastAsia="Times" w:hAnsi="Times" w:cs="Times"/>
          <w:i/>
          <w:iCs/>
        </w:rPr>
        <w:t xml:space="preserve"> </w:t>
      </w:r>
      <w:r w:rsidRPr="6483B39A">
        <w:rPr>
          <w:rFonts w:ascii="Times" w:eastAsia="Times" w:hAnsi="Times" w:cs="Times"/>
        </w:rPr>
        <w:t>2000, 119–119.</w:t>
      </w:r>
    </w:p>
    <w:p w14:paraId="3C110404" w14:textId="18639434" w:rsidR="1CA3F25F" w:rsidRDefault="1CA3F25F" w:rsidP="6483B39A">
      <w:pPr>
        <w:spacing w:line="480" w:lineRule="auto"/>
        <w:rPr>
          <w:rFonts w:ascii="Times" w:eastAsia="Times" w:hAnsi="Times" w:cs="Times"/>
        </w:rPr>
      </w:pPr>
    </w:p>
    <w:p w14:paraId="2E0AE0D7" w14:textId="240D5AF5" w:rsidR="47BA59B9" w:rsidRDefault="365258D0" w:rsidP="0BA1BB60">
      <w:pPr>
        <w:spacing w:line="480" w:lineRule="auto"/>
      </w:pPr>
      <w:r w:rsidRPr="1592D34B">
        <w:rPr>
          <w:rFonts w:ascii="Times" w:eastAsia="Times" w:hAnsi="Times" w:cs="Times"/>
        </w:rPr>
        <w:t xml:space="preserve">Wooldridge, T., </w:t>
      </w:r>
      <w:proofErr w:type="spellStart"/>
      <w:r w:rsidRPr="1592D34B">
        <w:rPr>
          <w:rFonts w:ascii="Times" w:eastAsia="Times" w:hAnsi="Times" w:cs="Times"/>
        </w:rPr>
        <w:t>Henter</w:t>
      </w:r>
      <w:proofErr w:type="spellEnd"/>
      <w:r w:rsidRPr="1592D34B">
        <w:rPr>
          <w:rFonts w:ascii="Times" w:eastAsia="Times" w:hAnsi="Times" w:cs="Times"/>
        </w:rPr>
        <w:t xml:space="preserve">, H.J., Kohn, J.R., 2016. </w:t>
      </w:r>
      <w:r w:rsidR="5DFD05A6" w:rsidRPr="1592D34B">
        <w:rPr>
          <w:rFonts w:ascii="Times" w:eastAsia="Times" w:hAnsi="Times" w:cs="Times"/>
        </w:rPr>
        <w:t>“</w:t>
      </w:r>
      <w:r w:rsidRPr="1592D34B">
        <w:rPr>
          <w:rFonts w:ascii="Times" w:eastAsia="Times" w:hAnsi="Times" w:cs="Times"/>
        </w:rPr>
        <w:t>Effects of beach replenishment on intertidal invertebrates: A15-month, eight beach study.</w:t>
      </w:r>
      <w:r w:rsidR="3EBE0132" w:rsidRPr="1592D34B">
        <w:rPr>
          <w:rFonts w:ascii="Times" w:eastAsia="Times" w:hAnsi="Times" w:cs="Times"/>
        </w:rPr>
        <w:t>”</w:t>
      </w:r>
      <w:r w:rsidRPr="1592D34B">
        <w:rPr>
          <w:rFonts w:ascii="Times" w:eastAsia="Times" w:hAnsi="Times" w:cs="Times"/>
        </w:rPr>
        <w:t xml:space="preserve"> </w:t>
      </w:r>
      <w:r w:rsidRPr="1592D34B">
        <w:rPr>
          <w:rFonts w:ascii="Times" w:eastAsia="Times" w:hAnsi="Times" w:cs="Times"/>
          <w:i/>
          <w:iCs/>
        </w:rPr>
        <w:t>Estuarine, Coastal and Shelf Science</w:t>
      </w:r>
      <w:r w:rsidRPr="1592D34B">
        <w:rPr>
          <w:rFonts w:ascii="Times" w:eastAsia="Times" w:hAnsi="Times" w:cs="Times"/>
        </w:rPr>
        <w:t xml:space="preserve"> 175, 24–33.</w:t>
      </w:r>
    </w:p>
    <w:p w14:paraId="66DE8F23" w14:textId="61460531" w:rsidR="1CA3F25F" w:rsidRDefault="1CA3F25F" w:rsidP="1CA3F25F">
      <w:pPr>
        <w:spacing w:line="480" w:lineRule="auto"/>
        <w:rPr>
          <w:rFonts w:ascii="Times" w:eastAsia="Times" w:hAnsi="Times" w:cs="Times"/>
        </w:rPr>
      </w:pPr>
    </w:p>
    <w:p w14:paraId="780A11EA" w14:textId="5E082EC6" w:rsidR="1CA3F25F" w:rsidRDefault="365258D0" w:rsidP="1CA3F25F">
      <w:pPr>
        <w:spacing w:line="480" w:lineRule="auto"/>
      </w:pPr>
      <w:r w:rsidRPr="19B44959">
        <w:rPr>
          <w:rFonts w:ascii="Times" w:eastAsia="Times" w:hAnsi="Times" w:cs="Times"/>
        </w:rPr>
        <w:t xml:space="preserve">Woolridge, T.B., 2015. </w:t>
      </w:r>
      <w:r w:rsidRPr="19B44959">
        <w:rPr>
          <w:rFonts w:ascii="Times" w:eastAsia="Times" w:hAnsi="Times" w:cs="Times"/>
          <w:i/>
          <w:iCs/>
        </w:rPr>
        <w:t>Long-term effects of beach nourishment on intertidal invertebrates</w:t>
      </w:r>
      <w:r w:rsidRPr="19B44959">
        <w:rPr>
          <w:rFonts w:ascii="Times" w:eastAsia="Times" w:hAnsi="Times" w:cs="Times"/>
        </w:rPr>
        <w:t xml:space="preserve"> (</w:t>
      </w:r>
      <w:proofErr w:type="spellStart"/>
      <w:r w:rsidRPr="19B44959">
        <w:rPr>
          <w:rFonts w:ascii="Times" w:eastAsia="Times" w:hAnsi="Times" w:cs="Times"/>
        </w:rPr>
        <w:t>Masters</w:t>
      </w:r>
      <w:proofErr w:type="spellEnd"/>
      <w:r w:rsidRPr="19B44959">
        <w:rPr>
          <w:rFonts w:ascii="Times" w:eastAsia="Times" w:hAnsi="Times" w:cs="Times"/>
        </w:rPr>
        <w:t xml:space="preserve"> of Science in Biology). University of California, San Diego, San Diego, CA.</w:t>
      </w:r>
    </w:p>
    <w:p w14:paraId="50888F51" w14:textId="01F283A0" w:rsidR="19B44959" w:rsidRDefault="19B44959" w:rsidP="19B44959">
      <w:pPr>
        <w:spacing w:line="480" w:lineRule="auto"/>
        <w:rPr>
          <w:rFonts w:ascii="Times" w:eastAsia="Times" w:hAnsi="Times" w:cs="Times"/>
        </w:rPr>
      </w:pPr>
    </w:p>
    <w:p w14:paraId="0E435BDA" w14:textId="4E07C517" w:rsidR="1CA3F25F" w:rsidRDefault="365258D0" w:rsidP="19B44959">
      <w:pPr>
        <w:spacing w:line="480" w:lineRule="auto"/>
      </w:pPr>
      <w:r w:rsidRPr="19B44959">
        <w:rPr>
          <w:rFonts w:ascii="Times" w:eastAsia="Times" w:hAnsi="Times" w:cs="Times"/>
        </w:rPr>
        <w:t xml:space="preserve">World Travel and Tourism Council, 2020. </w:t>
      </w:r>
      <w:r w:rsidRPr="19B44959">
        <w:rPr>
          <w:rFonts w:ascii="Times" w:eastAsia="Times" w:hAnsi="Times" w:cs="Times"/>
          <w:i/>
          <w:iCs/>
        </w:rPr>
        <w:t>Travel and Tourism: Global Economic Impact &amp; Trends 2020</w:t>
      </w:r>
      <w:r w:rsidRPr="19B44959">
        <w:rPr>
          <w:rFonts w:ascii="Times" w:eastAsia="Times" w:hAnsi="Times" w:cs="Times"/>
        </w:rPr>
        <w:t>.</w:t>
      </w:r>
    </w:p>
    <w:p w14:paraId="72FF80E2" w14:textId="538892D2" w:rsidR="19B44959" w:rsidRDefault="19B44959" w:rsidP="19B44959">
      <w:pPr>
        <w:spacing w:line="480" w:lineRule="auto"/>
        <w:rPr>
          <w:rFonts w:ascii="Times" w:eastAsia="Times" w:hAnsi="Times" w:cs="Times"/>
        </w:rPr>
      </w:pPr>
    </w:p>
    <w:p w14:paraId="3D24CDCC" w14:textId="68F01136" w:rsidR="47BA59B9" w:rsidRDefault="365258D0" w:rsidP="0BA1BB60">
      <w:pPr>
        <w:spacing w:line="480" w:lineRule="auto"/>
        <w:rPr>
          <w:rFonts w:ascii="Times" w:eastAsia="Times" w:hAnsi="Times" w:cs="Times"/>
        </w:rPr>
      </w:pPr>
      <w:r w:rsidRPr="6483B39A">
        <w:rPr>
          <w:rFonts w:ascii="Times" w:eastAsia="Times" w:hAnsi="Times" w:cs="Times"/>
        </w:rPr>
        <w:t xml:space="preserve">Zhang, K., Douglas, B.C., Leatherman, S.P., 2004. </w:t>
      </w:r>
      <w:r w:rsidR="55A35421" w:rsidRPr="6483B39A">
        <w:rPr>
          <w:rFonts w:ascii="Times" w:eastAsia="Times" w:hAnsi="Times" w:cs="Times"/>
        </w:rPr>
        <w:t>“</w:t>
      </w:r>
      <w:r w:rsidRPr="6483B39A">
        <w:rPr>
          <w:rFonts w:ascii="Times" w:eastAsia="Times" w:hAnsi="Times" w:cs="Times"/>
        </w:rPr>
        <w:t>Global Warming and Coastal Erosion.</w:t>
      </w:r>
      <w:r w:rsidR="20DBF5E7" w:rsidRPr="6483B39A">
        <w:rPr>
          <w:rFonts w:ascii="Times" w:eastAsia="Times" w:hAnsi="Times" w:cs="Times"/>
        </w:rPr>
        <w:t>”</w:t>
      </w:r>
      <w:r w:rsidRPr="6483B39A">
        <w:rPr>
          <w:rFonts w:ascii="Times" w:eastAsia="Times" w:hAnsi="Times" w:cs="Times"/>
        </w:rPr>
        <w:t xml:space="preserve"> </w:t>
      </w:r>
      <w:r w:rsidRPr="6483B39A">
        <w:rPr>
          <w:rFonts w:ascii="Times" w:eastAsia="Times" w:hAnsi="Times" w:cs="Times"/>
          <w:i/>
          <w:iCs/>
        </w:rPr>
        <w:t>Climatic Change</w:t>
      </w:r>
      <w:r w:rsidRPr="6483B39A">
        <w:rPr>
          <w:rFonts w:ascii="Times" w:eastAsia="Times" w:hAnsi="Times" w:cs="Times"/>
        </w:rPr>
        <w:t xml:space="preserve"> 64</w:t>
      </w:r>
      <w:r w:rsidR="4C6A0B6D" w:rsidRPr="6483B39A">
        <w:rPr>
          <w:rFonts w:ascii="Times" w:eastAsia="Times" w:hAnsi="Times" w:cs="Times"/>
        </w:rPr>
        <w:t>, 41</w:t>
      </w:r>
      <w:r w:rsidR="235CC2B8" w:rsidRPr="6483B39A">
        <w:rPr>
          <w:rFonts w:ascii="Times" w:eastAsia="Times" w:hAnsi="Times" w:cs="Times"/>
        </w:rPr>
        <w:t>.</w:t>
      </w:r>
    </w:p>
    <w:p w14:paraId="386392FD" w14:textId="28EF2858" w:rsidR="47BA59B9" w:rsidRDefault="47BA59B9" w:rsidP="47BA59B9">
      <w:pPr>
        <w:spacing w:line="480" w:lineRule="auto"/>
        <w:rPr>
          <w:rFonts w:ascii="Times" w:eastAsia="Times" w:hAnsi="Times" w:cs="Times"/>
        </w:rPr>
      </w:pPr>
    </w:p>
    <w:sectPr w:rsidR="47BA59B9" w:rsidSect="0001696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orbett, Reide" w:date="2020-11-24T15:02:00Z" w:initials="CR">
    <w:p w14:paraId="57E9DCA8" w14:textId="60120B89" w:rsidR="00143234" w:rsidRDefault="00143234">
      <w:r>
        <w:t>Formatting...you start with Roman Numerals with the next section.  I sort of thought that was because it fit under the introduction.  If all sections have a designation (I. or 1. etc.) then the Intro does too!</w:t>
      </w:r>
      <w:r>
        <w:annotationRef/>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E9DC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32D66FA" w16cex:dateUtc="2020-11-24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E9DCA8" w16cid:durableId="432D66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WordHash hashCode="WO7rfZErkpBJEM" id="69YCoFLr"/>
    <int:WordHash hashCode="StwWm77PdcJQK3" id="kmw5AdcM"/>
    <int:WordHash hashCode="JnUvIALWBuwDjD" id="ojKMOAU+"/>
    <int:WordHash hashCode="TFfwyI2YRGMDJ2" id="mWjcLAFX"/>
    <int:WordHash hashCode="ICb6gW0aBnFK04" id="SkXHgT6/"/>
    <int:WordHash hashCode="Aihfca3d1rqX7T" id="LwaDpjbA"/>
    <int:WordHash hashCode="cLnyljRn3Cf3oO" id="xNmz0x6z"/>
    <int:WordHash hashCode="Jhs7BJybULndoY" id="963Y7lpV"/>
    <int:WordHash hashCode="6xX40Nbu8SUY24" id="tqjC0Wwy"/>
    <int:WordHash hashCode="Misg/15vGxeaYP" id="zAlGrMGG"/>
    <int:WordHash hashCode="dalNooyseA++F1" id="p1B6HZtk"/>
    <int:WordHash hashCode="IEEkdmk2qlIoq+" id="8Qb85u07"/>
  </int:Manifest>
  <int:Observations>
    <int:Content id="69YCoFLr">
      <int:Rejection type="AugLoop_Text_Critique"/>
    </int:Content>
    <int:Content id="kmw5AdcM">
      <int:Rejection type="AugLoop_Text_Critique"/>
    </int:Content>
    <int:Content id="ojKMOAU+">
      <int:Rejection type="AugLoop_Text_Critique"/>
    </int:Content>
    <int:Content id="mWjcLAFX">
      <int:Rejection type="AugLoop_Text_Critique"/>
    </int:Content>
    <int:Content id="SkXHgT6/">
      <int:Rejection type="AugLoop_Text_Critique"/>
    </int:Content>
    <int:Content id="LwaDpjbA">
      <int:Rejection type="AugLoop_Text_Critique"/>
    </int:Content>
    <int:Content id="xNmz0x6z">
      <int:Rejection type="AugLoop_Text_Critique"/>
    </int:Content>
    <int:Content id="963Y7lpV">
      <int:Rejection type="AugLoop_Text_Critique"/>
    </int:Content>
    <int:Content id="tqjC0Wwy">
      <int:Rejection type="AugLoop_Text_Critique"/>
    </int:Content>
    <int:Content id="zAlGrMGG">
      <int:Rejection type="AugLoop_Text_Critique"/>
    </int:Content>
    <int:Content id="p1B6HZtk">
      <int:Rejection type="AugLoop_Text_Critique"/>
    </int:Content>
    <int:Content id="8Qb85u07">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336AE6"/>
    <w:multiLevelType w:val="hybridMultilevel"/>
    <w:tmpl w:val="A210BB7C"/>
    <w:lvl w:ilvl="0" w:tplc="68B8C2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3C3B23"/>
    <w:multiLevelType w:val="hybridMultilevel"/>
    <w:tmpl w:val="F7DC6FDC"/>
    <w:lvl w:ilvl="0" w:tplc="F7FAF3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rbett, Reide">
    <w15:presenceInfo w15:providerId="AD" w15:userId="S::corbettd@ecu.edu::1f05bb1a-a6d6-4c77-a1da-2eff0f5f2f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63"/>
    <w:rsid w:val="000035C3"/>
    <w:rsid w:val="0000424D"/>
    <w:rsid w:val="00004EAA"/>
    <w:rsid w:val="00016964"/>
    <w:rsid w:val="00025681"/>
    <w:rsid w:val="00066D47"/>
    <w:rsid w:val="000B4EA3"/>
    <w:rsid w:val="000C405B"/>
    <w:rsid w:val="000F1632"/>
    <w:rsid w:val="000F429C"/>
    <w:rsid w:val="000F5CF1"/>
    <w:rsid w:val="00103117"/>
    <w:rsid w:val="00143234"/>
    <w:rsid w:val="001527A5"/>
    <w:rsid w:val="00152F1D"/>
    <w:rsid w:val="00173721"/>
    <w:rsid w:val="0018B70F"/>
    <w:rsid w:val="001C6C3F"/>
    <w:rsid w:val="001F4643"/>
    <w:rsid w:val="0020352C"/>
    <w:rsid w:val="00217089"/>
    <w:rsid w:val="0022745C"/>
    <w:rsid w:val="0023221A"/>
    <w:rsid w:val="00244DFB"/>
    <w:rsid w:val="00250A94"/>
    <w:rsid w:val="002722CD"/>
    <w:rsid w:val="002A2D56"/>
    <w:rsid w:val="002B32F5"/>
    <w:rsid w:val="002C48F0"/>
    <w:rsid w:val="002D514D"/>
    <w:rsid w:val="002D7478"/>
    <w:rsid w:val="002E1E23"/>
    <w:rsid w:val="00315FDE"/>
    <w:rsid w:val="00335E47"/>
    <w:rsid w:val="00337697"/>
    <w:rsid w:val="00384778"/>
    <w:rsid w:val="003900B5"/>
    <w:rsid w:val="00393224"/>
    <w:rsid w:val="003B2A5D"/>
    <w:rsid w:val="003D1C1E"/>
    <w:rsid w:val="003D1DBD"/>
    <w:rsid w:val="003E2205"/>
    <w:rsid w:val="00435A3C"/>
    <w:rsid w:val="00443A28"/>
    <w:rsid w:val="00473CFB"/>
    <w:rsid w:val="004861B1"/>
    <w:rsid w:val="004A636F"/>
    <w:rsid w:val="004D7594"/>
    <w:rsid w:val="004E7649"/>
    <w:rsid w:val="004F03A3"/>
    <w:rsid w:val="00526038"/>
    <w:rsid w:val="00536A15"/>
    <w:rsid w:val="005538A7"/>
    <w:rsid w:val="005878F5"/>
    <w:rsid w:val="005A1901"/>
    <w:rsid w:val="005BC757"/>
    <w:rsid w:val="005C6C82"/>
    <w:rsid w:val="005DEE98"/>
    <w:rsid w:val="005E0464"/>
    <w:rsid w:val="0064629E"/>
    <w:rsid w:val="00647D3B"/>
    <w:rsid w:val="0067050C"/>
    <w:rsid w:val="006A5468"/>
    <w:rsid w:val="006A68D0"/>
    <w:rsid w:val="006A78E2"/>
    <w:rsid w:val="006B386E"/>
    <w:rsid w:val="006C136E"/>
    <w:rsid w:val="006F4ADB"/>
    <w:rsid w:val="00711060"/>
    <w:rsid w:val="007270A3"/>
    <w:rsid w:val="00742821"/>
    <w:rsid w:val="00746968"/>
    <w:rsid w:val="007B659D"/>
    <w:rsid w:val="008225C9"/>
    <w:rsid w:val="008363EE"/>
    <w:rsid w:val="00857B08"/>
    <w:rsid w:val="00863345"/>
    <w:rsid w:val="008944E4"/>
    <w:rsid w:val="008A4335"/>
    <w:rsid w:val="008A6194"/>
    <w:rsid w:val="008B03AB"/>
    <w:rsid w:val="009010D1"/>
    <w:rsid w:val="00907353"/>
    <w:rsid w:val="00926890"/>
    <w:rsid w:val="009567E0"/>
    <w:rsid w:val="00975E42"/>
    <w:rsid w:val="00986637"/>
    <w:rsid w:val="00992C3E"/>
    <w:rsid w:val="009A20FD"/>
    <w:rsid w:val="009C68E7"/>
    <w:rsid w:val="009E5A98"/>
    <w:rsid w:val="00A21204"/>
    <w:rsid w:val="00A26A8D"/>
    <w:rsid w:val="00A37954"/>
    <w:rsid w:val="00A73082"/>
    <w:rsid w:val="00A74486"/>
    <w:rsid w:val="00A82553"/>
    <w:rsid w:val="00A9033C"/>
    <w:rsid w:val="00AC5F82"/>
    <w:rsid w:val="00AD0B95"/>
    <w:rsid w:val="00AE59F3"/>
    <w:rsid w:val="00AF0C2E"/>
    <w:rsid w:val="00AF16A8"/>
    <w:rsid w:val="00AF5D60"/>
    <w:rsid w:val="00B00A38"/>
    <w:rsid w:val="00B23BFD"/>
    <w:rsid w:val="00B30A18"/>
    <w:rsid w:val="00B3155D"/>
    <w:rsid w:val="00B44A5E"/>
    <w:rsid w:val="00B66A38"/>
    <w:rsid w:val="00B737EA"/>
    <w:rsid w:val="00B81CC7"/>
    <w:rsid w:val="00B84AE0"/>
    <w:rsid w:val="00B92073"/>
    <w:rsid w:val="00BB2017"/>
    <w:rsid w:val="00BD36BE"/>
    <w:rsid w:val="00BD5232"/>
    <w:rsid w:val="00C05D28"/>
    <w:rsid w:val="00C55CA2"/>
    <w:rsid w:val="00C7278C"/>
    <w:rsid w:val="00C83883"/>
    <w:rsid w:val="00C860FF"/>
    <w:rsid w:val="00C90037"/>
    <w:rsid w:val="00CA7843"/>
    <w:rsid w:val="00CB0D3C"/>
    <w:rsid w:val="00CBBA84"/>
    <w:rsid w:val="00CC0A67"/>
    <w:rsid w:val="00CCF1CA"/>
    <w:rsid w:val="00D0421F"/>
    <w:rsid w:val="00D04ACA"/>
    <w:rsid w:val="00D14883"/>
    <w:rsid w:val="00D34125"/>
    <w:rsid w:val="00D60762"/>
    <w:rsid w:val="00D62BAF"/>
    <w:rsid w:val="00D67B54"/>
    <w:rsid w:val="00D73F43"/>
    <w:rsid w:val="00D852F5"/>
    <w:rsid w:val="00DA14C5"/>
    <w:rsid w:val="00DB1E32"/>
    <w:rsid w:val="00DD1757"/>
    <w:rsid w:val="00DE5D67"/>
    <w:rsid w:val="00DE753C"/>
    <w:rsid w:val="00DF4148"/>
    <w:rsid w:val="00DF7D64"/>
    <w:rsid w:val="00E04E3B"/>
    <w:rsid w:val="00E35B38"/>
    <w:rsid w:val="00E531CA"/>
    <w:rsid w:val="00E8BC33"/>
    <w:rsid w:val="00EA5133"/>
    <w:rsid w:val="00F2254B"/>
    <w:rsid w:val="00F31763"/>
    <w:rsid w:val="00F40140"/>
    <w:rsid w:val="00F43625"/>
    <w:rsid w:val="00F60407"/>
    <w:rsid w:val="00F6801D"/>
    <w:rsid w:val="00F9739F"/>
    <w:rsid w:val="00FC0C3B"/>
    <w:rsid w:val="00FD2F99"/>
    <w:rsid w:val="00FD445C"/>
    <w:rsid w:val="00FF20F2"/>
    <w:rsid w:val="00FF37E8"/>
    <w:rsid w:val="01013415"/>
    <w:rsid w:val="0103E851"/>
    <w:rsid w:val="01099BA4"/>
    <w:rsid w:val="010B0A42"/>
    <w:rsid w:val="0124B727"/>
    <w:rsid w:val="0125C5DB"/>
    <w:rsid w:val="012C7883"/>
    <w:rsid w:val="012F193C"/>
    <w:rsid w:val="0138FE74"/>
    <w:rsid w:val="0149ABFF"/>
    <w:rsid w:val="0158B4C5"/>
    <w:rsid w:val="015F1E74"/>
    <w:rsid w:val="01603CAD"/>
    <w:rsid w:val="01605046"/>
    <w:rsid w:val="01833175"/>
    <w:rsid w:val="0197073A"/>
    <w:rsid w:val="01A4222E"/>
    <w:rsid w:val="01A9E98F"/>
    <w:rsid w:val="01C51536"/>
    <w:rsid w:val="01C6EE13"/>
    <w:rsid w:val="01CC6DE6"/>
    <w:rsid w:val="01EC061F"/>
    <w:rsid w:val="02097BC0"/>
    <w:rsid w:val="022C182E"/>
    <w:rsid w:val="022C8D44"/>
    <w:rsid w:val="023B96F0"/>
    <w:rsid w:val="0240733E"/>
    <w:rsid w:val="0247FCBA"/>
    <w:rsid w:val="0253D00B"/>
    <w:rsid w:val="0256E4E5"/>
    <w:rsid w:val="026588E5"/>
    <w:rsid w:val="026855B0"/>
    <w:rsid w:val="026B211B"/>
    <w:rsid w:val="027135E4"/>
    <w:rsid w:val="029B5837"/>
    <w:rsid w:val="02AFDB99"/>
    <w:rsid w:val="02C22721"/>
    <w:rsid w:val="02D9BC12"/>
    <w:rsid w:val="02EA2A27"/>
    <w:rsid w:val="02F5F4D0"/>
    <w:rsid w:val="030B2CEA"/>
    <w:rsid w:val="031D2D26"/>
    <w:rsid w:val="0343B420"/>
    <w:rsid w:val="034EE342"/>
    <w:rsid w:val="035CA406"/>
    <w:rsid w:val="038125F2"/>
    <w:rsid w:val="038F25C7"/>
    <w:rsid w:val="039877B0"/>
    <w:rsid w:val="039F0375"/>
    <w:rsid w:val="03B3F29D"/>
    <w:rsid w:val="03BA7C31"/>
    <w:rsid w:val="03C8BC5A"/>
    <w:rsid w:val="03DB454D"/>
    <w:rsid w:val="03DB4BBD"/>
    <w:rsid w:val="03F8AE92"/>
    <w:rsid w:val="03FE5C97"/>
    <w:rsid w:val="04213F1C"/>
    <w:rsid w:val="0430A35A"/>
    <w:rsid w:val="043A33B9"/>
    <w:rsid w:val="04441B70"/>
    <w:rsid w:val="0453194D"/>
    <w:rsid w:val="0468CECC"/>
    <w:rsid w:val="04704A28"/>
    <w:rsid w:val="0478F9C9"/>
    <w:rsid w:val="04827B31"/>
    <w:rsid w:val="048D702B"/>
    <w:rsid w:val="04923260"/>
    <w:rsid w:val="04A88C4A"/>
    <w:rsid w:val="04A92B43"/>
    <w:rsid w:val="04CB2BEA"/>
    <w:rsid w:val="04CCE93A"/>
    <w:rsid w:val="04DC757D"/>
    <w:rsid w:val="04F4C824"/>
    <w:rsid w:val="04F9D3CD"/>
    <w:rsid w:val="04F9D63F"/>
    <w:rsid w:val="050FAB15"/>
    <w:rsid w:val="0514CD01"/>
    <w:rsid w:val="051DB872"/>
    <w:rsid w:val="0528E633"/>
    <w:rsid w:val="0529D7C1"/>
    <w:rsid w:val="052D63DC"/>
    <w:rsid w:val="05327711"/>
    <w:rsid w:val="053B1775"/>
    <w:rsid w:val="0540410A"/>
    <w:rsid w:val="054871D9"/>
    <w:rsid w:val="054BE64A"/>
    <w:rsid w:val="05614176"/>
    <w:rsid w:val="056A69E6"/>
    <w:rsid w:val="056CECD4"/>
    <w:rsid w:val="056F35C8"/>
    <w:rsid w:val="057D5663"/>
    <w:rsid w:val="05863460"/>
    <w:rsid w:val="058B4AF2"/>
    <w:rsid w:val="058F349C"/>
    <w:rsid w:val="0594276B"/>
    <w:rsid w:val="05AAD9D3"/>
    <w:rsid w:val="05F180E5"/>
    <w:rsid w:val="05F2F395"/>
    <w:rsid w:val="05FC2145"/>
    <w:rsid w:val="060EDBE0"/>
    <w:rsid w:val="062D2F8E"/>
    <w:rsid w:val="0648EBB3"/>
    <w:rsid w:val="065CC240"/>
    <w:rsid w:val="066FC907"/>
    <w:rsid w:val="06719EC3"/>
    <w:rsid w:val="0682489A"/>
    <w:rsid w:val="06877F21"/>
    <w:rsid w:val="0692EE9A"/>
    <w:rsid w:val="06A0A5F2"/>
    <w:rsid w:val="06C3C7B1"/>
    <w:rsid w:val="06C480F2"/>
    <w:rsid w:val="06CC1F50"/>
    <w:rsid w:val="06D6A437"/>
    <w:rsid w:val="06E83C47"/>
    <w:rsid w:val="06EA61CA"/>
    <w:rsid w:val="070483D7"/>
    <w:rsid w:val="0719CE35"/>
    <w:rsid w:val="0726CB9F"/>
    <w:rsid w:val="072B04FD"/>
    <w:rsid w:val="072C18BE"/>
    <w:rsid w:val="07340A74"/>
    <w:rsid w:val="074AA080"/>
    <w:rsid w:val="075CDE04"/>
    <w:rsid w:val="076E4974"/>
    <w:rsid w:val="079D04A2"/>
    <w:rsid w:val="07C7D29C"/>
    <w:rsid w:val="07D3564F"/>
    <w:rsid w:val="07F056D1"/>
    <w:rsid w:val="07F36976"/>
    <w:rsid w:val="07F60FD0"/>
    <w:rsid w:val="07F902F1"/>
    <w:rsid w:val="07FF23E2"/>
    <w:rsid w:val="0806E672"/>
    <w:rsid w:val="08071E4E"/>
    <w:rsid w:val="08155A30"/>
    <w:rsid w:val="08310330"/>
    <w:rsid w:val="0840A319"/>
    <w:rsid w:val="08428010"/>
    <w:rsid w:val="08563C8A"/>
    <w:rsid w:val="085E40E8"/>
    <w:rsid w:val="086A0754"/>
    <w:rsid w:val="087CE5D7"/>
    <w:rsid w:val="087F3E9D"/>
    <w:rsid w:val="08835143"/>
    <w:rsid w:val="088AA01E"/>
    <w:rsid w:val="0898E238"/>
    <w:rsid w:val="08AD1BF3"/>
    <w:rsid w:val="08C08639"/>
    <w:rsid w:val="08C303E1"/>
    <w:rsid w:val="08D0C1DD"/>
    <w:rsid w:val="08F486B1"/>
    <w:rsid w:val="08F5D1D9"/>
    <w:rsid w:val="090560B5"/>
    <w:rsid w:val="0908DCA7"/>
    <w:rsid w:val="0915E28D"/>
    <w:rsid w:val="091C6528"/>
    <w:rsid w:val="093BD686"/>
    <w:rsid w:val="0945889B"/>
    <w:rsid w:val="0949439F"/>
    <w:rsid w:val="0949D98B"/>
    <w:rsid w:val="094F5BB3"/>
    <w:rsid w:val="095BB4A1"/>
    <w:rsid w:val="09764F58"/>
    <w:rsid w:val="09814DE3"/>
    <w:rsid w:val="09819BD6"/>
    <w:rsid w:val="0982F004"/>
    <w:rsid w:val="0999B53F"/>
    <w:rsid w:val="09A3B6D1"/>
    <w:rsid w:val="09CA8725"/>
    <w:rsid w:val="09DCA119"/>
    <w:rsid w:val="0A1D9871"/>
    <w:rsid w:val="0A22AC90"/>
    <w:rsid w:val="0A23E34A"/>
    <w:rsid w:val="0A2BD18B"/>
    <w:rsid w:val="0A2D8078"/>
    <w:rsid w:val="0A64DF73"/>
    <w:rsid w:val="0A8A02D6"/>
    <w:rsid w:val="0A8DEA9B"/>
    <w:rsid w:val="0AA0FF74"/>
    <w:rsid w:val="0AA3A7B7"/>
    <w:rsid w:val="0AB28FA4"/>
    <w:rsid w:val="0AB5DD04"/>
    <w:rsid w:val="0ABC3EBC"/>
    <w:rsid w:val="0AD0DBCD"/>
    <w:rsid w:val="0AD2EF7B"/>
    <w:rsid w:val="0B001CB4"/>
    <w:rsid w:val="0B1493C5"/>
    <w:rsid w:val="0B25AC8A"/>
    <w:rsid w:val="0B412241"/>
    <w:rsid w:val="0B413C4E"/>
    <w:rsid w:val="0B5F3135"/>
    <w:rsid w:val="0B728198"/>
    <w:rsid w:val="0B768BAD"/>
    <w:rsid w:val="0B87CC59"/>
    <w:rsid w:val="0B8908CB"/>
    <w:rsid w:val="0B9B12F6"/>
    <w:rsid w:val="0B9B334B"/>
    <w:rsid w:val="0BA1BB60"/>
    <w:rsid w:val="0BA25A86"/>
    <w:rsid w:val="0BAE79CB"/>
    <w:rsid w:val="0BAF6E52"/>
    <w:rsid w:val="0BB83231"/>
    <w:rsid w:val="0BBAE7C1"/>
    <w:rsid w:val="0BC5D428"/>
    <w:rsid w:val="0BE2C4C8"/>
    <w:rsid w:val="0BEC97E7"/>
    <w:rsid w:val="0C08629F"/>
    <w:rsid w:val="0C0AC22B"/>
    <w:rsid w:val="0C165AB1"/>
    <w:rsid w:val="0C2996F1"/>
    <w:rsid w:val="0C421DF6"/>
    <w:rsid w:val="0C620007"/>
    <w:rsid w:val="0C67DA08"/>
    <w:rsid w:val="0C8C13AB"/>
    <w:rsid w:val="0CA67708"/>
    <w:rsid w:val="0CADCA7B"/>
    <w:rsid w:val="0CB5F7A6"/>
    <w:rsid w:val="0CBBCB76"/>
    <w:rsid w:val="0CC7D311"/>
    <w:rsid w:val="0CC8F6AF"/>
    <w:rsid w:val="0CD05F51"/>
    <w:rsid w:val="0CD54CE7"/>
    <w:rsid w:val="0CF2EBDB"/>
    <w:rsid w:val="0CF99F28"/>
    <w:rsid w:val="0D1A1E34"/>
    <w:rsid w:val="0D3703AC"/>
    <w:rsid w:val="0D3E05B9"/>
    <w:rsid w:val="0D4D5D3F"/>
    <w:rsid w:val="0D5667B0"/>
    <w:rsid w:val="0D5E0514"/>
    <w:rsid w:val="0DD01EDA"/>
    <w:rsid w:val="0DD5E9FB"/>
    <w:rsid w:val="0DEC5729"/>
    <w:rsid w:val="0DF1FC6A"/>
    <w:rsid w:val="0DF55D9E"/>
    <w:rsid w:val="0DF72A57"/>
    <w:rsid w:val="0E58349B"/>
    <w:rsid w:val="0E61B28F"/>
    <w:rsid w:val="0E67D425"/>
    <w:rsid w:val="0E6FF381"/>
    <w:rsid w:val="0E743DB5"/>
    <w:rsid w:val="0E7D0625"/>
    <w:rsid w:val="0E93AB7C"/>
    <w:rsid w:val="0EB4EF53"/>
    <w:rsid w:val="0EBDBCD9"/>
    <w:rsid w:val="0EC23F76"/>
    <w:rsid w:val="0EC79368"/>
    <w:rsid w:val="0ECBB81E"/>
    <w:rsid w:val="0ED010BD"/>
    <w:rsid w:val="0ED8CB31"/>
    <w:rsid w:val="0EF33536"/>
    <w:rsid w:val="0EF9E1A2"/>
    <w:rsid w:val="0EFE2AF7"/>
    <w:rsid w:val="0F1C7802"/>
    <w:rsid w:val="0F1FA24B"/>
    <w:rsid w:val="0F281905"/>
    <w:rsid w:val="0F46F2B4"/>
    <w:rsid w:val="0F67789E"/>
    <w:rsid w:val="0F8C7397"/>
    <w:rsid w:val="0F90A80C"/>
    <w:rsid w:val="0F912DFF"/>
    <w:rsid w:val="0FA7DE25"/>
    <w:rsid w:val="0FBEF57C"/>
    <w:rsid w:val="0FCA41F1"/>
    <w:rsid w:val="0FD4F1B7"/>
    <w:rsid w:val="0FE342C9"/>
    <w:rsid w:val="0FF8CF8A"/>
    <w:rsid w:val="10009F6D"/>
    <w:rsid w:val="100510D2"/>
    <w:rsid w:val="101012F1"/>
    <w:rsid w:val="1016BA17"/>
    <w:rsid w:val="1019E740"/>
    <w:rsid w:val="101C3042"/>
    <w:rsid w:val="102F7BDD"/>
    <w:rsid w:val="103EBA8C"/>
    <w:rsid w:val="104B2FF3"/>
    <w:rsid w:val="106BE11E"/>
    <w:rsid w:val="1079F590"/>
    <w:rsid w:val="107C7D79"/>
    <w:rsid w:val="108B91E3"/>
    <w:rsid w:val="10ADEB04"/>
    <w:rsid w:val="10E9CBD4"/>
    <w:rsid w:val="112222CE"/>
    <w:rsid w:val="112F89B0"/>
    <w:rsid w:val="1143E6E8"/>
    <w:rsid w:val="11451F02"/>
    <w:rsid w:val="1148CABB"/>
    <w:rsid w:val="11529531"/>
    <w:rsid w:val="117B031E"/>
    <w:rsid w:val="117BC5B1"/>
    <w:rsid w:val="117EA50B"/>
    <w:rsid w:val="11824116"/>
    <w:rsid w:val="11ABDE77"/>
    <w:rsid w:val="11B8A3BF"/>
    <w:rsid w:val="11BF525F"/>
    <w:rsid w:val="11C3A163"/>
    <w:rsid w:val="11CB4C3E"/>
    <w:rsid w:val="11FAFB1F"/>
    <w:rsid w:val="12015C3B"/>
    <w:rsid w:val="1201E0B5"/>
    <w:rsid w:val="120AC597"/>
    <w:rsid w:val="12269C21"/>
    <w:rsid w:val="125BCDD8"/>
    <w:rsid w:val="125C07FF"/>
    <w:rsid w:val="12626494"/>
    <w:rsid w:val="1273EFD5"/>
    <w:rsid w:val="128B6C88"/>
    <w:rsid w:val="129AF607"/>
    <w:rsid w:val="12A8262D"/>
    <w:rsid w:val="12BEA090"/>
    <w:rsid w:val="12CC6418"/>
    <w:rsid w:val="12DDA100"/>
    <w:rsid w:val="13006EB8"/>
    <w:rsid w:val="13081BC1"/>
    <w:rsid w:val="1314D7D0"/>
    <w:rsid w:val="1325E307"/>
    <w:rsid w:val="133BE4AC"/>
    <w:rsid w:val="133E39D7"/>
    <w:rsid w:val="134DAF0F"/>
    <w:rsid w:val="135037A8"/>
    <w:rsid w:val="135C8F2A"/>
    <w:rsid w:val="13608D9D"/>
    <w:rsid w:val="1365B7DD"/>
    <w:rsid w:val="136CAB0B"/>
    <w:rsid w:val="137385E6"/>
    <w:rsid w:val="13768BBC"/>
    <w:rsid w:val="137ABCA1"/>
    <w:rsid w:val="137DFF5F"/>
    <w:rsid w:val="139E4C06"/>
    <w:rsid w:val="13A01137"/>
    <w:rsid w:val="13A92D1C"/>
    <w:rsid w:val="13AEECEB"/>
    <w:rsid w:val="13B7EF35"/>
    <w:rsid w:val="13D0A8A4"/>
    <w:rsid w:val="13D310ED"/>
    <w:rsid w:val="13EC7435"/>
    <w:rsid w:val="13F45989"/>
    <w:rsid w:val="140292A3"/>
    <w:rsid w:val="14097B7F"/>
    <w:rsid w:val="14144E8A"/>
    <w:rsid w:val="14197E3F"/>
    <w:rsid w:val="1429C1BA"/>
    <w:rsid w:val="14331CF0"/>
    <w:rsid w:val="14439106"/>
    <w:rsid w:val="14495A65"/>
    <w:rsid w:val="14554CC4"/>
    <w:rsid w:val="145C7E79"/>
    <w:rsid w:val="1476FB3D"/>
    <w:rsid w:val="1479D1C1"/>
    <w:rsid w:val="148B705E"/>
    <w:rsid w:val="149A4E3F"/>
    <w:rsid w:val="149DB061"/>
    <w:rsid w:val="14B5D8FE"/>
    <w:rsid w:val="14BFD1E0"/>
    <w:rsid w:val="14C75B78"/>
    <w:rsid w:val="14CB4723"/>
    <w:rsid w:val="14DF3394"/>
    <w:rsid w:val="14EA881B"/>
    <w:rsid w:val="14EF891F"/>
    <w:rsid w:val="14FC5DFE"/>
    <w:rsid w:val="15105407"/>
    <w:rsid w:val="1513A969"/>
    <w:rsid w:val="152CDFC4"/>
    <w:rsid w:val="1532F21A"/>
    <w:rsid w:val="1544E1A4"/>
    <w:rsid w:val="154FEE9C"/>
    <w:rsid w:val="1592D34B"/>
    <w:rsid w:val="159F3BE0"/>
    <w:rsid w:val="15E4531D"/>
    <w:rsid w:val="15EEA572"/>
    <w:rsid w:val="15F9A341"/>
    <w:rsid w:val="15FE8454"/>
    <w:rsid w:val="1609A8B4"/>
    <w:rsid w:val="160E7C50"/>
    <w:rsid w:val="16134D82"/>
    <w:rsid w:val="16226B55"/>
    <w:rsid w:val="163BCD4F"/>
    <w:rsid w:val="163D5F5C"/>
    <w:rsid w:val="164B9A9F"/>
    <w:rsid w:val="165037C1"/>
    <w:rsid w:val="1654EC66"/>
    <w:rsid w:val="165BC680"/>
    <w:rsid w:val="16649B61"/>
    <w:rsid w:val="16746E8C"/>
    <w:rsid w:val="168AE194"/>
    <w:rsid w:val="16A32548"/>
    <w:rsid w:val="16AB60A1"/>
    <w:rsid w:val="16D4CD5E"/>
    <w:rsid w:val="16F9C6A3"/>
    <w:rsid w:val="1706484E"/>
    <w:rsid w:val="17167AFF"/>
    <w:rsid w:val="17298287"/>
    <w:rsid w:val="172D9E98"/>
    <w:rsid w:val="17526E79"/>
    <w:rsid w:val="1774F632"/>
    <w:rsid w:val="17815930"/>
    <w:rsid w:val="17817B69"/>
    <w:rsid w:val="178310B9"/>
    <w:rsid w:val="178CF122"/>
    <w:rsid w:val="17941C41"/>
    <w:rsid w:val="1795237D"/>
    <w:rsid w:val="179A000F"/>
    <w:rsid w:val="17A37E31"/>
    <w:rsid w:val="17A5704E"/>
    <w:rsid w:val="17AD2323"/>
    <w:rsid w:val="17C35FBF"/>
    <w:rsid w:val="17C8D51F"/>
    <w:rsid w:val="17D7FBF3"/>
    <w:rsid w:val="17F75BEC"/>
    <w:rsid w:val="17F7D699"/>
    <w:rsid w:val="17FC03B0"/>
    <w:rsid w:val="1802F70E"/>
    <w:rsid w:val="182E9C95"/>
    <w:rsid w:val="183F5CCF"/>
    <w:rsid w:val="185988C7"/>
    <w:rsid w:val="18748324"/>
    <w:rsid w:val="18A16FBA"/>
    <w:rsid w:val="18B5D116"/>
    <w:rsid w:val="18CCF2B0"/>
    <w:rsid w:val="18D29546"/>
    <w:rsid w:val="18DC2283"/>
    <w:rsid w:val="18E33159"/>
    <w:rsid w:val="18E36722"/>
    <w:rsid w:val="18F7C1E3"/>
    <w:rsid w:val="18FE44CE"/>
    <w:rsid w:val="19177D19"/>
    <w:rsid w:val="19204A9F"/>
    <w:rsid w:val="1923F912"/>
    <w:rsid w:val="1928F7EC"/>
    <w:rsid w:val="1937486F"/>
    <w:rsid w:val="193EA678"/>
    <w:rsid w:val="193FFDCB"/>
    <w:rsid w:val="195046FB"/>
    <w:rsid w:val="1950BEDC"/>
    <w:rsid w:val="19642342"/>
    <w:rsid w:val="196A2B2E"/>
    <w:rsid w:val="197FB108"/>
    <w:rsid w:val="1981EC25"/>
    <w:rsid w:val="199765D2"/>
    <w:rsid w:val="1999997E"/>
    <w:rsid w:val="199B96D4"/>
    <w:rsid w:val="199E39CE"/>
    <w:rsid w:val="19B44959"/>
    <w:rsid w:val="19B8C81D"/>
    <w:rsid w:val="19BEDD17"/>
    <w:rsid w:val="19EB433A"/>
    <w:rsid w:val="19EBAD46"/>
    <w:rsid w:val="19F86FF8"/>
    <w:rsid w:val="1A0F5A28"/>
    <w:rsid w:val="1A12B7EA"/>
    <w:rsid w:val="1A3D28B0"/>
    <w:rsid w:val="1A48D168"/>
    <w:rsid w:val="1A4C5D5B"/>
    <w:rsid w:val="1A6DF62E"/>
    <w:rsid w:val="1A97DAE3"/>
    <w:rsid w:val="1AAC58C3"/>
    <w:rsid w:val="1AAF52AA"/>
    <w:rsid w:val="1AC743C4"/>
    <w:rsid w:val="1AE6262F"/>
    <w:rsid w:val="1AF15569"/>
    <w:rsid w:val="1B07E818"/>
    <w:rsid w:val="1B1D84AE"/>
    <w:rsid w:val="1B2EFCAE"/>
    <w:rsid w:val="1B30EBA3"/>
    <w:rsid w:val="1B515AE6"/>
    <w:rsid w:val="1B590273"/>
    <w:rsid w:val="1B5948AB"/>
    <w:rsid w:val="1B5F4D9E"/>
    <w:rsid w:val="1B64DC26"/>
    <w:rsid w:val="1B9F0CBB"/>
    <w:rsid w:val="1BA041E9"/>
    <w:rsid w:val="1BA9D8BD"/>
    <w:rsid w:val="1BAC69BF"/>
    <w:rsid w:val="1BC7EC4C"/>
    <w:rsid w:val="1BD88135"/>
    <w:rsid w:val="1BD8F911"/>
    <w:rsid w:val="1BE1D2AD"/>
    <w:rsid w:val="1BFF9B44"/>
    <w:rsid w:val="1C159794"/>
    <w:rsid w:val="1C22F3C6"/>
    <w:rsid w:val="1C48FCAC"/>
    <w:rsid w:val="1C4E9BF5"/>
    <w:rsid w:val="1C5027B7"/>
    <w:rsid w:val="1C56D183"/>
    <w:rsid w:val="1C573073"/>
    <w:rsid w:val="1C59D3B1"/>
    <w:rsid w:val="1C5BA686"/>
    <w:rsid w:val="1C66F6A8"/>
    <w:rsid w:val="1C6C7341"/>
    <w:rsid w:val="1C848346"/>
    <w:rsid w:val="1C885F9E"/>
    <w:rsid w:val="1C93039A"/>
    <w:rsid w:val="1C9AFE22"/>
    <w:rsid w:val="1C9B6715"/>
    <w:rsid w:val="1C9D1E1F"/>
    <w:rsid w:val="1CA30393"/>
    <w:rsid w:val="1CA3F25F"/>
    <w:rsid w:val="1CBD7FD2"/>
    <w:rsid w:val="1CC279F6"/>
    <w:rsid w:val="1CE17898"/>
    <w:rsid w:val="1CE5EBA3"/>
    <w:rsid w:val="1CE8E55B"/>
    <w:rsid w:val="1CE9746B"/>
    <w:rsid w:val="1CECB4EA"/>
    <w:rsid w:val="1CF50BA9"/>
    <w:rsid w:val="1D0745EE"/>
    <w:rsid w:val="1D0950C5"/>
    <w:rsid w:val="1D09BBAC"/>
    <w:rsid w:val="1D2596CF"/>
    <w:rsid w:val="1D2DB406"/>
    <w:rsid w:val="1D4AAF83"/>
    <w:rsid w:val="1D53E0AE"/>
    <w:rsid w:val="1D5481A1"/>
    <w:rsid w:val="1D56EE08"/>
    <w:rsid w:val="1D583FCE"/>
    <w:rsid w:val="1D65AABA"/>
    <w:rsid w:val="1D72D88F"/>
    <w:rsid w:val="1D80DD13"/>
    <w:rsid w:val="1DA1083E"/>
    <w:rsid w:val="1DAE4DA9"/>
    <w:rsid w:val="1DC40531"/>
    <w:rsid w:val="1DE0EE79"/>
    <w:rsid w:val="1DEAF051"/>
    <w:rsid w:val="1E04272A"/>
    <w:rsid w:val="1E136EEE"/>
    <w:rsid w:val="1E21ED8F"/>
    <w:rsid w:val="1E28729B"/>
    <w:rsid w:val="1E2DAAF4"/>
    <w:rsid w:val="1E320882"/>
    <w:rsid w:val="1E37366A"/>
    <w:rsid w:val="1E46CA03"/>
    <w:rsid w:val="1E487141"/>
    <w:rsid w:val="1E5A7279"/>
    <w:rsid w:val="1E5B7D5B"/>
    <w:rsid w:val="1E7193E3"/>
    <w:rsid w:val="1E765B1E"/>
    <w:rsid w:val="1EA37B65"/>
    <w:rsid w:val="1EB4B01A"/>
    <w:rsid w:val="1EBB890F"/>
    <w:rsid w:val="1EC2B977"/>
    <w:rsid w:val="1EC8411B"/>
    <w:rsid w:val="1EE7E8B7"/>
    <w:rsid w:val="1EEC5F55"/>
    <w:rsid w:val="1F213416"/>
    <w:rsid w:val="1F250A6B"/>
    <w:rsid w:val="1F335633"/>
    <w:rsid w:val="1F5056B5"/>
    <w:rsid w:val="1F755A14"/>
    <w:rsid w:val="1F872CAD"/>
    <w:rsid w:val="1F917473"/>
    <w:rsid w:val="1F93345E"/>
    <w:rsid w:val="1F9F0CAB"/>
    <w:rsid w:val="1FA0F393"/>
    <w:rsid w:val="1FAF3F4F"/>
    <w:rsid w:val="1FBE675D"/>
    <w:rsid w:val="1FC0DDE8"/>
    <w:rsid w:val="1FC5C963"/>
    <w:rsid w:val="1FC7C4ED"/>
    <w:rsid w:val="1FEBE81E"/>
    <w:rsid w:val="2021B5D6"/>
    <w:rsid w:val="20250DE6"/>
    <w:rsid w:val="2027CA64"/>
    <w:rsid w:val="2032495C"/>
    <w:rsid w:val="203A7EAF"/>
    <w:rsid w:val="2064117C"/>
    <w:rsid w:val="2075CF03"/>
    <w:rsid w:val="207D49E0"/>
    <w:rsid w:val="207DD54E"/>
    <w:rsid w:val="207F2CEE"/>
    <w:rsid w:val="20971EFE"/>
    <w:rsid w:val="209B14BC"/>
    <w:rsid w:val="20A29C76"/>
    <w:rsid w:val="20B620D5"/>
    <w:rsid w:val="20BBA989"/>
    <w:rsid w:val="20CED62A"/>
    <w:rsid w:val="20D450A0"/>
    <w:rsid w:val="20DBF5E7"/>
    <w:rsid w:val="20E01619"/>
    <w:rsid w:val="20E57E22"/>
    <w:rsid w:val="2153D70E"/>
    <w:rsid w:val="21771EA8"/>
    <w:rsid w:val="21A8D9E4"/>
    <w:rsid w:val="21AC6221"/>
    <w:rsid w:val="21C9E434"/>
    <w:rsid w:val="21E8AE4C"/>
    <w:rsid w:val="21F47E4C"/>
    <w:rsid w:val="21FFE1DD"/>
    <w:rsid w:val="22289D39"/>
    <w:rsid w:val="2256AF06"/>
    <w:rsid w:val="225A61A6"/>
    <w:rsid w:val="2271FD35"/>
    <w:rsid w:val="227505E5"/>
    <w:rsid w:val="227626E6"/>
    <w:rsid w:val="2297D4BA"/>
    <w:rsid w:val="22B6BE1B"/>
    <w:rsid w:val="22BFA3FB"/>
    <w:rsid w:val="22C3DEFF"/>
    <w:rsid w:val="22C47F14"/>
    <w:rsid w:val="22CD6FFE"/>
    <w:rsid w:val="22D0497A"/>
    <w:rsid w:val="22EBB507"/>
    <w:rsid w:val="22EE24AA"/>
    <w:rsid w:val="22EEA056"/>
    <w:rsid w:val="23061DC4"/>
    <w:rsid w:val="231023F8"/>
    <w:rsid w:val="231AF1E9"/>
    <w:rsid w:val="23289693"/>
    <w:rsid w:val="2334882F"/>
    <w:rsid w:val="2343EDC6"/>
    <w:rsid w:val="235CC2B8"/>
    <w:rsid w:val="2374E66E"/>
    <w:rsid w:val="237C968F"/>
    <w:rsid w:val="23910234"/>
    <w:rsid w:val="23EB3A89"/>
    <w:rsid w:val="23F67D3D"/>
    <w:rsid w:val="2415B32E"/>
    <w:rsid w:val="241EFF6C"/>
    <w:rsid w:val="2439AD81"/>
    <w:rsid w:val="24492D9C"/>
    <w:rsid w:val="244F1100"/>
    <w:rsid w:val="244FE120"/>
    <w:rsid w:val="245695D0"/>
    <w:rsid w:val="2470A09E"/>
    <w:rsid w:val="24798504"/>
    <w:rsid w:val="247E7A01"/>
    <w:rsid w:val="2480709D"/>
    <w:rsid w:val="2488D924"/>
    <w:rsid w:val="248BABF3"/>
    <w:rsid w:val="24A5E59F"/>
    <w:rsid w:val="24C466F4"/>
    <w:rsid w:val="24CD86DC"/>
    <w:rsid w:val="24CF3FCF"/>
    <w:rsid w:val="24E37D82"/>
    <w:rsid w:val="24F3F740"/>
    <w:rsid w:val="251FC37B"/>
    <w:rsid w:val="252A7D81"/>
    <w:rsid w:val="252CBDA5"/>
    <w:rsid w:val="252CC5DC"/>
    <w:rsid w:val="2565C53C"/>
    <w:rsid w:val="258D72F5"/>
    <w:rsid w:val="25AC6429"/>
    <w:rsid w:val="25B3A9FE"/>
    <w:rsid w:val="25B5C65A"/>
    <w:rsid w:val="25CF04E6"/>
    <w:rsid w:val="25D95CD4"/>
    <w:rsid w:val="25DA4BD3"/>
    <w:rsid w:val="25DFA7DF"/>
    <w:rsid w:val="25FA2B3E"/>
    <w:rsid w:val="25FA5D14"/>
    <w:rsid w:val="25FC1E1C"/>
    <w:rsid w:val="261A4C4F"/>
    <w:rsid w:val="261C40FE"/>
    <w:rsid w:val="263E6225"/>
    <w:rsid w:val="264050B9"/>
    <w:rsid w:val="264DBE6A"/>
    <w:rsid w:val="26549FE6"/>
    <w:rsid w:val="2657F307"/>
    <w:rsid w:val="265FB3DA"/>
    <w:rsid w:val="266661F1"/>
    <w:rsid w:val="267B6D93"/>
    <w:rsid w:val="267B6DFF"/>
    <w:rsid w:val="268134CF"/>
    <w:rsid w:val="2682B8D2"/>
    <w:rsid w:val="26868D14"/>
    <w:rsid w:val="268E7949"/>
    <w:rsid w:val="269A215F"/>
    <w:rsid w:val="26A00345"/>
    <w:rsid w:val="26B400D1"/>
    <w:rsid w:val="26CCEA33"/>
    <w:rsid w:val="26E65251"/>
    <w:rsid w:val="27072166"/>
    <w:rsid w:val="270D29B0"/>
    <w:rsid w:val="271E9C7A"/>
    <w:rsid w:val="27278FB2"/>
    <w:rsid w:val="272EC227"/>
    <w:rsid w:val="2732B66C"/>
    <w:rsid w:val="27393994"/>
    <w:rsid w:val="2739CA39"/>
    <w:rsid w:val="2750F1AF"/>
    <w:rsid w:val="27585212"/>
    <w:rsid w:val="27614D36"/>
    <w:rsid w:val="276E083B"/>
    <w:rsid w:val="2787859E"/>
    <w:rsid w:val="278EC663"/>
    <w:rsid w:val="27AE07B4"/>
    <w:rsid w:val="27AF75A2"/>
    <w:rsid w:val="27FC07B6"/>
    <w:rsid w:val="2800ECA3"/>
    <w:rsid w:val="280927AA"/>
    <w:rsid w:val="28099F05"/>
    <w:rsid w:val="281F9E24"/>
    <w:rsid w:val="2829C2A2"/>
    <w:rsid w:val="282BBF2C"/>
    <w:rsid w:val="2832FE9B"/>
    <w:rsid w:val="2843CE37"/>
    <w:rsid w:val="286C3983"/>
    <w:rsid w:val="287C444D"/>
    <w:rsid w:val="2890494B"/>
    <w:rsid w:val="2898573E"/>
    <w:rsid w:val="289BD56F"/>
    <w:rsid w:val="28B3D502"/>
    <w:rsid w:val="28B9DF85"/>
    <w:rsid w:val="28C829FC"/>
    <w:rsid w:val="28F32FEF"/>
    <w:rsid w:val="28FCF1FA"/>
    <w:rsid w:val="290D26F7"/>
    <w:rsid w:val="2921C0B1"/>
    <w:rsid w:val="29236A82"/>
    <w:rsid w:val="2924DCB7"/>
    <w:rsid w:val="2939C891"/>
    <w:rsid w:val="2946A8E0"/>
    <w:rsid w:val="2954E16F"/>
    <w:rsid w:val="295803F1"/>
    <w:rsid w:val="298A2D35"/>
    <w:rsid w:val="29918248"/>
    <w:rsid w:val="2992BDB1"/>
    <w:rsid w:val="29AA9E78"/>
    <w:rsid w:val="29B5C38A"/>
    <w:rsid w:val="29B981BF"/>
    <w:rsid w:val="29BBCDBC"/>
    <w:rsid w:val="29D4D75D"/>
    <w:rsid w:val="29E8683C"/>
    <w:rsid w:val="29E963ED"/>
    <w:rsid w:val="29ECDEA6"/>
    <w:rsid w:val="2A17AC57"/>
    <w:rsid w:val="2A533833"/>
    <w:rsid w:val="2A55747C"/>
    <w:rsid w:val="2A5B072F"/>
    <w:rsid w:val="2A5F91E1"/>
    <w:rsid w:val="2A6AFB65"/>
    <w:rsid w:val="2A6F7447"/>
    <w:rsid w:val="2A7EE316"/>
    <w:rsid w:val="2A9141DB"/>
    <w:rsid w:val="2A98C25B"/>
    <w:rsid w:val="2A9D4DFF"/>
    <w:rsid w:val="2ACBFCAE"/>
    <w:rsid w:val="2AD259BF"/>
    <w:rsid w:val="2AD336D3"/>
    <w:rsid w:val="2AD39418"/>
    <w:rsid w:val="2AD919DA"/>
    <w:rsid w:val="2AEA2831"/>
    <w:rsid w:val="2AFC9115"/>
    <w:rsid w:val="2B0C4516"/>
    <w:rsid w:val="2B10C144"/>
    <w:rsid w:val="2B1D4BEE"/>
    <w:rsid w:val="2B20D806"/>
    <w:rsid w:val="2B223984"/>
    <w:rsid w:val="2B2320CB"/>
    <w:rsid w:val="2B3E8153"/>
    <w:rsid w:val="2B5A61D5"/>
    <w:rsid w:val="2B6338C4"/>
    <w:rsid w:val="2B63E2DE"/>
    <w:rsid w:val="2B668D25"/>
    <w:rsid w:val="2B70C67A"/>
    <w:rsid w:val="2B84B9CD"/>
    <w:rsid w:val="2B95A946"/>
    <w:rsid w:val="2BB4E307"/>
    <w:rsid w:val="2BBA8320"/>
    <w:rsid w:val="2BD12A81"/>
    <w:rsid w:val="2BF299A2"/>
    <w:rsid w:val="2C1FF603"/>
    <w:rsid w:val="2C3492BC"/>
    <w:rsid w:val="2C4B85C7"/>
    <w:rsid w:val="2C6974A1"/>
    <w:rsid w:val="2C6B559F"/>
    <w:rsid w:val="2CA5FDE7"/>
    <w:rsid w:val="2CBD3650"/>
    <w:rsid w:val="2CC9230A"/>
    <w:rsid w:val="2CD53E7D"/>
    <w:rsid w:val="2CDFDD36"/>
    <w:rsid w:val="2CE23F3A"/>
    <w:rsid w:val="2CEA55CB"/>
    <w:rsid w:val="2D10B122"/>
    <w:rsid w:val="2D1A63D7"/>
    <w:rsid w:val="2D1D3CDB"/>
    <w:rsid w:val="2D2BFE5A"/>
    <w:rsid w:val="2D52B66C"/>
    <w:rsid w:val="2D55A691"/>
    <w:rsid w:val="2D576555"/>
    <w:rsid w:val="2D5C79A9"/>
    <w:rsid w:val="2D633F9C"/>
    <w:rsid w:val="2D6488E5"/>
    <w:rsid w:val="2D66EB1C"/>
    <w:rsid w:val="2D6E907B"/>
    <w:rsid w:val="2D834D9D"/>
    <w:rsid w:val="2D905CDF"/>
    <w:rsid w:val="2DA3B173"/>
    <w:rsid w:val="2DD92EF7"/>
    <w:rsid w:val="2DDFC14D"/>
    <w:rsid w:val="2E0474C3"/>
    <w:rsid w:val="2E0E2A86"/>
    <w:rsid w:val="2E0F8EF0"/>
    <w:rsid w:val="2E1EE5E8"/>
    <w:rsid w:val="2E2E19C5"/>
    <w:rsid w:val="2E3C39E8"/>
    <w:rsid w:val="2E3D0FE9"/>
    <w:rsid w:val="2E3D858F"/>
    <w:rsid w:val="2E4D2DD4"/>
    <w:rsid w:val="2E4D5A34"/>
    <w:rsid w:val="2E4FD2F3"/>
    <w:rsid w:val="2E661822"/>
    <w:rsid w:val="2E687FA9"/>
    <w:rsid w:val="2E767C83"/>
    <w:rsid w:val="2E9090B4"/>
    <w:rsid w:val="2EA43CB2"/>
    <w:rsid w:val="2EA7F748"/>
    <w:rsid w:val="2EADB21F"/>
    <w:rsid w:val="2EF48740"/>
    <w:rsid w:val="2F005946"/>
    <w:rsid w:val="2F14E232"/>
    <w:rsid w:val="2F28DF36"/>
    <w:rsid w:val="2F382E13"/>
    <w:rsid w:val="2F59540E"/>
    <w:rsid w:val="2F5AA06C"/>
    <w:rsid w:val="2F6FB608"/>
    <w:rsid w:val="2F732A70"/>
    <w:rsid w:val="2F8E6FE0"/>
    <w:rsid w:val="2FACD02F"/>
    <w:rsid w:val="2FAE265D"/>
    <w:rsid w:val="2FBE96D7"/>
    <w:rsid w:val="2FC3D976"/>
    <w:rsid w:val="2FC56FCC"/>
    <w:rsid w:val="2FCF6713"/>
    <w:rsid w:val="2FD0C8A4"/>
    <w:rsid w:val="2FE0A8F8"/>
    <w:rsid w:val="2FE43267"/>
    <w:rsid w:val="3000B79F"/>
    <w:rsid w:val="30015833"/>
    <w:rsid w:val="30061474"/>
    <w:rsid w:val="300C5003"/>
    <w:rsid w:val="30137041"/>
    <w:rsid w:val="3020BA16"/>
    <w:rsid w:val="302DBF11"/>
    <w:rsid w:val="3030A8A7"/>
    <w:rsid w:val="3033AB8C"/>
    <w:rsid w:val="3043313D"/>
    <w:rsid w:val="30530A42"/>
    <w:rsid w:val="306CEE15"/>
    <w:rsid w:val="30756DFB"/>
    <w:rsid w:val="308222CC"/>
    <w:rsid w:val="3085267F"/>
    <w:rsid w:val="30888349"/>
    <w:rsid w:val="309014A6"/>
    <w:rsid w:val="30941A6B"/>
    <w:rsid w:val="30D038FE"/>
    <w:rsid w:val="30E80C1C"/>
    <w:rsid w:val="30E9F93C"/>
    <w:rsid w:val="30EC47F3"/>
    <w:rsid w:val="30F43291"/>
    <w:rsid w:val="30F4E4A8"/>
    <w:rsid w:val="31063826"/>
    <w:rsid w:val="310F1EC2"/>
    <w:rsid w:val="31310023"/>
    <w:rsid w:val="31355869"/>
    <w:rsid w:val="31546B20"/>
    <w:rsid w:val="31879543"/>
    <w:rsid w:val="31A3621A"/>
    <w:rsid w:val="31B5B05D"/>
    <w:rsid w:val="31BC5327"/>
    <w:rsid w:val="31E8D482"/>
    <w:rsid w:val="31FD0B13"/>
    <w:rsid w:val="320D6380"/>
    <w:rsid w:val="320FB36E"/>
    <w:rsid w:val="321F0F23"/>
    <w:rsid w:val="32223E41"/>
    <w:rsid w:val="3222BE3C"/>
    <w:rsid w:val="322D1448"/>
    <w:rsid w:val="323AD4E0"/>
    <w:rsid w:val="327A78BE"/>
    <w:rsid w:val="3283DC7D"/>
    <w:rsid w:val="32A3CCE3"/>
    <w:rsid w:val="32ACA01A"/>
    <w:rsid w:val="32B7688B"/>
    <w:rsid w:val="32CC4993"/>
    <w:rsid w:val="32D1E1FF"/>
    <w:rsid w:val="32DC2E77"/>
    <w:rsid w:val="32E40004"/>
    <w:rsid w:val="32F4BEBD"/>
    <w:rsid w:val="32F91F73"/>
    <w:rsid w:val="3347620D"/>
    <w:rsid w:val="335180BE"/>
    <w:rsid w:val="3352EAF3"/>
    <w:rsid w:val="3363E43F"/>
    <w:rsid w:val="33A25513"/>
    <w:rsid w:val="33A738A5"/>
    <w:rsid w:val="33E0E9D7"/>
    <w:rsid w:val="33FC67A3"/>
    <w:rsid w:val="33FC9032"/>
    <w:rsid w:val="3413FBFB"/>
    <w:rsid w:val="341C9AB6"/>
    <w:rsid w:val="343BC34E"/>
    <w:rsid w:val="344F3464"/>
    <w:rsid w:val="34515805"/>
    <w:rsid w:val="346B15BF"/>
    <w:rsid w:val="349CD048"/>
    <w:rsid w:val="349CFD7A"/>
    <w:rsid w:val="34A13B7E"/>
    <w:rsid w:val="34A185CE"/>
    <w:rsid w:val="34A598FB"/>
    <w:rsid w:val="34ABF38E"/>
    <w:rsid w:val="34BEE6A0"/>
    <w:rsid w:val="34C6474E"/>
    <w:rsid w:val="34DB02DC"/>
    <w:rsid w:val="34DB6C2C"/>
    <w:rsid w:val="34E3AABC"/>
    <w:rsid w:val="34E56399"/>
    <w:rsid w:val="352F7B89"/>
    <w:rsid w:val="355A5EFE"/>
    <w:rsid w:val="3564B50A"/>
    <w:rsid w:val="35658390"/>
    <w:rsid w:val="356DDC62"/>
    <w:rsid w:val="35841134"/>
    <w:rsid w:val="35996BF5"/>
    <w:rsid w:val="35A69964"/>
    <w:rsid w:val="35ADDC68"/>
    <w:rsid w:val="35DDA0F0"/>
    <w:rsid w:val="35E440DC"/>
    <w:rsid w:val="35E44E1E"/>
    <w:rsid w:val="35EEEA97"/>
    <w:rsid w:val="3616A7FC"/>
    <w:rsid w:val="362639D1"/>
    <w:rsid w:val="36289494"/>
    <w:rsid w:val="362DEA22"/>
    <w:rsid w:val="365258D0"/>
    <w:rsid w:val="36648DB8"/>
    <w:rsid w:val="3675E72E"/>
    <w:rsid w:val="368133FA"/>
    <w:rsid w:val="369876BE"/>
    <w:rsid w:val="36A0CCC8"/>
    <w:rsid w:val="36AE0B90"/>
    <w:rsid w:val="36BA8EBC"/>
    <w:rsid w:val="36BD0FEB"/>
    <w:rsid w:val="36BF7065"/>
    <w:rsid w:val="36CD29FA"/>
    <w:rsid w:val="36E63C9B"/>
    <w:rsid w:val="36EAE99E"/>
    <w:rsid w:val="3700856B"/>
    <w:rsid w:val="370DC61D"/>
    <w:rsid w:val="370F5327"/>
    <w:rsid w:val="37225E24"/>
    <w:rsid w:val="372DA170"/>
    <w:rsid w:val="373934EA"/>
    <w:rsid w:val="373BB0AE"/>
    <w:rsid w:val="3750B2AF"/>
    <w:rsid w:val="3757BB6B"/>
    <w:rsid w:val="375C28FE"/>
    <w:rsid w:val="375E80E2"/>
    <w:rsid w:val="3762A37E"/>
    <w:rsid w:val="3763BC16"/>
    <w:rsid w:val="377B0C86"/>
    <w:rsid w:val="37831157"/>
    <w:rsid w:val="37B896FF"/>
    <w:rsid w:val="37C3F018"/>
    <w:rsid w:val="37C87995"/>
    <w:rsid w:val="37CC1EE0"/>
    <w:rsid w:val="37CDF724"/>
    <w:rsid w:val="37DD70BA"/>
    <w:rsid w:val="37F5682A"/>
    <w:rsid w:val="381BB9A3"/>
    <w:rsid w:val="3824F1E1"/>
    <w:rsid w:val="38362CB8"/>
    <w:rsid w:val="383D3440"/>
    <w:rsid w:val="385A2020"/>
    <w:rsid w:val="386AA3D9"/>
    <w:rsid w:val="3874D195"/>
    <w:rsid w:val="387C4933"/>
    <w:rsid w:val="389A0B07"/>
    <w:rsid w:val="38AF509E"/>
    <w:rsid w:val="38E011E7"/>
    <w:rsid w:val="38E7E5F5"/>
    <w:rsid w:val="38F7F95F"/>
    <w:rsid w:val="3900E81A"/>
    <w:rsid w:val="39061BDD"/>
    <w:rsid w:val="39106937"/>
    <w:rsid w:val="3917CD06"/>
    <w:rsid w:val="391C5662"/>
    <w:rsid w:val="3923AD02"/>
    <w:rsid w:val="393FB5FE"/>
    <w:rsid w:val="395329B5"/>
    <w:rsid w:val="3964C48B"/>
    <w:rsid w:val="396CD8C8"/>
    <w:rsid w:val="399C32DE"/>
    <w:rsid w:val="39B0B5BF"/>
    <w:rsid w:val="39BB7FDF"/>
    <w:rsid w:val="39C4FD86"/>
    <w:rsid w:val="39C9AAE1"/>
    <w:rsid w:val="39CC04CA"/>
    <w:rsid w:val="39D5FA7A"/>
    <w:rsid w:val="39DCD1D5"/>
    <w:rsid w:val="39E0DBA5"/>
    <w:rsid w:val="3A04E8F6"/>
    <w:rsid w:val="3A0A0263"/>
    <w:rsid w:val="3A300457"/>
    <w:rsid w:val="3A3376E0"/>
    <w:rsid w:val="3A46DFF5"/>
    <w:rsid w:val="3A488EE3"/>
    <w:rsid w:val="3A4AA0B6"/>
    <w:rsid w:val="3A4AC596"/>
    <w:rsid w:val="3A5A39B0"/>
    <w:rsid w:val="3A71BCD6"/>
    <w:rsid w:val="3A7F8594"/>
    <w:rsid w:val="3A82D50F"/>
    <w:rsid w:val="3A889677"/>
    <w:rsid w:val="3A8F45E9"/>
    <w:rsid w:val="3AB0A046"/>
    <w:rsid w:val="3AB319CF"/>
    <w:rsid w:val="3AB3FF16"/>
    <w:rsid w:val="3ABFA478"/>
    <w:rsid w:val="3ACE871F"/>
    <w:rsid w:val="3AD1344D"/>
    <w:rsid w:val="3AE411D1"/>
    <w:rsid w:val="3AF9D3D9"/>
    <w:rsid w:val="3B03BFA2"/>
    <w:rsid w:val="3B0CB746"/>
    <w:rsid w:val="3B2FDD68"/>
    <w:rsid w:val="3B31D960"/>
    <w:rsid w:val="3B354ABB"/>
    <w:rsid w:val="3B42FA25"/>
    <w:rsid w:val="3B4D3403"/>
    <w:rsid w:val="3B54A51D"/>
    <w:rsid w:val="3B585E5B"/>
    <w:rsid w:val="3B596CD7"/>
    <w:rsid w:val="3B5ACB9F"/>
    <w:rsid w:val="3B67ACF3"/>
    <w:rsid w:val="3B7C6402"/>
    <w:rsid w:val="3BA55E0F"/>
    <w:rsid w:val="3BA6A9D5"/>
    <w:rsid w:val="3BA9C26F"/>
    <w:rsid w:val="3BB46EC5"/>
    <w:rsid w:val="3BB695B4"/>
    <w:rsid w:val="3BBE5AC1"/>
    <w:rsid w:val="3BDD8661"/>
    <w:rsid w:val="3BE2EDA9"/>
    <w:rsid w:val="3BE4E2EC"/>
    <w:rsid w:val="3BEECEDC"/>
    <w:rsid w:val="3C0F3B67"/>
    <w:rsid w:val="3C14DD39"/>
    <w:rsid w:val="3C1D7481"/>
    <w:rsid w:val="3C1EA570"/>
    <w:rsid w:val="3C3C83D1"/>
    <w:rsid w:val="3C7FE232"/>
    <w:rsid w:val="3C820BF2"/>
    <w:rsid w:val="3C897FDC"/>
    <w:rsid w:val="3C9C04D6"/>
    <w:rsid w:val="3C9C50FB"/>
    <w:rsid w:val="3CA1ED84"/>
    <w:rsid w:val="3CA7EE44"/>
    <w:rsid w:val="3CB0BAE7"/>
    <w:rsid w:val="3CC5D95D"/>
    <w:rsid w:val="3CE8FF69"/>
    <w:rsid w:val="3CFF81CB"/>
    <w:rsid w:val="3D0521D1"/>
    <w:rsid w:val="3D0DAC8F"/>
    <w:rsid w:val="3D130EC5"/>
    <w:rsid w:val="3D2225CE"/>
    <w:rsid w:val="3D26B670"/>
    <w:rsid w:val="3D3A10B1"/>
    <w:rsid w:val="3D4EAE76"/>
    <w:rsid w:val="3D5F8DBA"/>
    <w:rsid w:val="3D74F2D0"/>
    <w:rsid w:val="3D7CE758"/>
    <w:rsid w:val="3D829A35"/>
    <w:rsid w:val="3D8D660F"/>
    <w:rsid w:val="3DAE39E6"/>
    <w:rsid w:val="3DB2928F"/>
    <w:rsid w:val="3DB4CD64"/>
    <w:rsid w:val="3E02A80B"/>
    <w:rsid w:val="3E0C27E0"/>
    <w:rsid w:val="3E12A942"/>
    <w:rsid w:val="3E1BB293"/>
    <w:rsid w:val="3E26F815"/>
    <w:rsid w:val="3E2E9DA7"/>
    <w:rsid w:val="3E5B7262"/>
    <w:rsid w:val="3E7FD193"/>
    <w:rsid w:val="3E81F5CD"/>
    <w:rsid w:val="3E8C45DF"/>
    <w:rsid w:val="3E8E1DA0"/>
    <w:rsid w:val="3E906521"/>
    <w:rsid w:val="3E92C61A"/>
    <w:rsid w:val="3E96B487"/>
    <w:rsid w:val="3E9B65FD"/>
    <w:rsid w:val="3EB13C1E"/>
    <w:rsid w:val="3EB66BE2"/>
    <w:rsid w:val="3EBE0132"/>
    <w:rsid w:val="3ECD2CCC"/>
    <w:rsid w:val="3EDE08FB"/>
    <w:rsid w:val="3EE00D32"/>
    <w:rsid w:val="3EEA7BF0"/>
    <w:rsid w:val="3EEF7BA5"/>
    <w:rsid w:val="3EF9A717"/>
    <w:rsid w:val="3F07DC53"/>
    <w:rsid w:val="3F16B572"/>
    <w:rsid w:val="3F229851"/>
    <w:rsid w:val="3F28B097"/>
    <w:rsid w:val="3F2B3457"/>
    <w:rsid w:val="3F391D77"/>
    <w:rsid w:val="3F481AC3"/>
    <w:rsid w:val="3F8342CA"/>
    <w:rsid w:val="3F8701E1"/>
    <w:rsid w:val="3FB9267C"/>
    <w:rsid w:val="3FC2EC25"/>
    <w:rsid w:val="3FC9C606"/>
    <w:rsid w:val="3FD42F1A"/>
    <w:rsid w:val="3FD4EB2B"/>
    <w:rsid w:val="3FDE0BCF"/>
    <w:rsid w:val="3FFBEAFC"/>
    <w:rsid w:val="3FFCFF21"/>
    <w:rsid w:val="40015241"/>
    <w:rsid w:val="4005ACBF"/>
    <w:rsid w:val="4044A117"/>
    <w:rsid w:val="4056DB1A"/>
    <w:rsid w:val="405782AB"/>
    <w:rsid w:val="4059C690"/>
    <w:rsid w:val="4078006B"/>
    <w:rsid w:val="407CCDBB"/>
    <w:rsid w:val="40A15B15"/>
    <w:rsid w:val="40A5F49D"/>
    <w:rsid w:val="40C26502"/>
    <w:rsid w:val="40CEC7B5"/>
    <w:rsid w:val="40E3B138"/>
    <w:rsid w:val="40F21693"/>
    <w:rsid w:val="40F96385"/>
    <w:rsid w:val="410695ED"/>
    <w:rsid w:val="41180209"/>
    <w:rsid w:val="4120788E"/>
    <w:rsid w:val="41234358"/>
    <w:rsid w:val="412565CC"/>
    <w:rsid w:val="4130B75C"/>
    <w:rsid w:val="4134F5FD"/>
    <w:rsid w:val="4140C343"/>
    <w:rsid w:val="416A3771"/>
    <w:rsid w:val="416C3E38"/>
    <w:rsid w:val="417CA681"/>
    <w:rsid w:val="4189519A"/>
    <w:rsid w:val="41899F31"/>
    <w:rsid w:val="41B7C461"/>
    <w:rsid w:val="41C2BC24"/>
    <w:rsid w:val="41C7906E"/>
    <w:rsid w:val="41CF229D"/>
    <w:rsid w:val="41D51B31"/>
    <w:rsid w:val="41E0CA07"/>
    <w:rsid w:val="41E8DCE0"/>
    <w:rsid w:val="420AE0E7"/>
    <w:rsid w:val="4215B1BF"/>
    <w:rsid w:val="42160F29"/>
    <w:rsid w:val="42312230"/>
    <w:rsid w:val="425AA20B"/>
    <w:rsid w:val="425F3904"/>
    <w:rsid w:val="429C7583"/>
    <w:rsid w:val="42ABD6A5"/>
    <w:rsid w:val="42AC2A84"/>
    <w:rsid w:val="42BF942F"/>
    <w:rsid w:val="42C41702"/>
    <w:rsid w:val="42C85CEF"/>
    <w:rsid w:val="42D61141"/>
    <w:rsid w:val="42DC93A4"/>
    <w:rsid w:val="42E15742"/>
    <w:rsid w:val="42ECB235"/>
    <w:rsid w:val="42FC3671"/>
    <w:rsid w:val="430BF99E"/>
    <w:rsid w:val="4332555C"/>
    <w:rsid w:val="435669B1"/>
    <w:rsid w:val="43578D4F"/>
    <w:rsid w:val="435DDACE"/>
    <w:rsid w:val="4361B399"/>
    <w:rsid w:val="4380C152"/>
    <w:rsid w:val="43963C98"/>
    <w:rsid w:val="4398E34F"/>
    <w:rsid w:val="439AFB5D"/>
    <w:rsid w:val="439FB877"/>
    <w:rsid w:val="43A48456"/>
    <w:rsid w:val="43B47238"/>
    <w:rsid w:val="43C4BC72"/>
    <w:rsid w:val="43ED4875"/>
    <w:rsid w:val="43F35CC4"/>
    <w:rsid w:val="43FB01B2"/>
    <w:rsid w:val="440661B2"/>
    <w:rsid w:val="44251B11"/>
    <w:rsid w:val="4429B755"/>
    <w:rsid w:val="44345DAA"/>
    <w:rsid w:val="443AAC06"/>
    <w:rsid w:val="443D96E6"/>
    <w:rsid w:val="44401D2B"/>
    <w:rsid w:val="4455F56E"/>
    <w:rsid w:val="44760C8F"/>
    <w:rsid w:val="4479679A"/>
    <w:rsid w:val="448497AD"/>
    <w:rsid w:val="44888296"/>
    <w:rsid w:val="44A85C4E"/>
    <w:rsid w:val="44AF4CFD"/>
    <w:rsid w:val="44EA80AF"/>
    <w:rsid w:val="44FA5262"/>
    <w:rsid w:val="450E6971"/>
    <w:rsid w:val="451D0246"/>
    <w:rsid w:val="451EE945"/>
    <w:rsid w:val="45585742"/>
    <w:rsid w:val="45597769"/>
    <w:rsid w:val="456BC968"/>
    <w:rsid w:val="456BF459"/>
    <w:rsid w:val="456FED5D"/>
    <w:rsid w:val="4570FFB2"/>
    <w:rsid w:val="4577CB17"/>
    <w:rsid w:val="457C8163"/>
    <w:rsid w:val="45A0E8AC"/>
    <w:rsid w:val="45B8FF0A"/>
    <w:rsid w:val="45E10A73"/>
    <w:rsid w:val="45E4E999"/>
    <w:rsid w:val="45E6A6E2"/>
    <w:rsid w:val="45E6E59A"/>
    <w:rsid w:val="45F051B2"/>
    <w:rsid w:val="45FB6C82"/>
    <w:rsid w:val="4614D0FB"/>
    <w:rsid w:val="462A975D"/>
    <w:rsid w:val="4643D2B9"/>
    <w:rsid w:val="46742A21"/>
    <w:rsid w:val="46861CED"/>
    <w:rsid w:val="46865110"/>
    <w:rsid w:val="46901983"/>
    <w:rsid w:val="4690C533"/>
    <w:rsid w:val="46996007"/>
    <w:rsid w:val="4699BC65"/>
    <w:rsid w:val="46AE28BF"/>
    <w:rsid w:val="46B16767"/>
    <w:rsid w:val="46B218DD"/>
    <w:rsid w:val="46B953F2"/>
    <w:rsid w:val="46C223CB"/>
    <w:rsid w:val="46CF1F02"/>
    <w:rsid w:val="46EC57C5"/>
    <w:rsid w:val="46FA8D8A"/>
    <w:rsid w:val="4722366E"/>
    <w:rsid w:val="47229936"/>
    <w:rsid w:val="47232328"/>
    <w:rsid w:val="4728FB66"/>
    <w:rsid w:val="4742A49C"/>
    <w:rsid w:val="4778A711"/>
    <w:rsid w:val="477CDAD4"/>
    <w:rsid w:val="4793A3FC"/>
    <w:rsid w:val="47A23AA0"/>
    <w:rsid w:val="47A5C76B"/>
    <w:rsid w:val="47A851C8"/>
    <w:rsid w:val="47BA59B9"/>
    <w:rsid w:val="47CBF8ED"/>
    <w:rsid w:val="47CFEAA0"/>
    <w:rsid w:val="47D089AD"/>
    <w:rsid w:val="47D0C0B8"/>
    <w:rsid w:val="47EB3126"/>
    <w:rsid w:val="48042731"/>
    <w:rsid w:val="4816FD23"/>
    <w:rsid w:val="48372586"/>
    <w:rsid w:val="483DF737"/>
    <w:rsid w:val="4862A2F9"/>
    <w:rsid w:val="4868EBE0"/>
    <w:rsid w:val="486BA267"/>
    <w:rsid w:val="487D0959"/>
    <w:rsid w:val="488B21B7"/>
    <w:rsid w:val="4893DF28"/>
    <w:rsid w:val="489D2F6F"/>
    <w:rsid w:val="48A82DDF"/>
    <w:rsid w:val="48AC5B10"/>
    <w:rsid w:val="48BD398E"/>
    <w:rsid w:val="48BDA5A5"/>
    <w:rsid w:val="48E4FADA"/>
    <w:rsid w:val="48EA5FD0"/>
    <w:rsid w:val="49061E1E"/>
    <w:rsid w:val="49094559"/>
    <w:rsid w:val="49112F51"/>
    <w:rsid w:val="4918AB35"/>
    <w:rsid w:val="49515DAD"/>
    <w:rsid w:val="49522E93"/>
    <w:rsid w:val="4952E5C3"/>
    <w:rsid w:val="495F813C"/>
    <w:rsid w:val="4969EF17"/>
    <w:rsid w:val="496BB154"/>
    <w:rsid w:val="496C5A0E"/>
    <w:rsid w:val="49732218"/>
    <w:rsid w:val="4989DBAB"/>
    <w:rsid w:val="49937B5A"/>
    <w:rsid w:val="499AC211"/>
    <w:rsid w:val="499BE67D"/>
    <w:rsid w:val="49A9AA85"/>
    <w:rsid w:val="49B28F58"/>
    <w:rsid w:val="49BCF3D8"/>
    <w:rsid w:val="49BDF1D2"/>
    <w:rsid w:val="49CB8065"/>
    <w:rsid w:val="49DF05A7"/>
    <w:rsid w:val="49E433E8"/>
    <w:rsid w:val="49E768EE"/>
    <w:rsid w:val="4A01E01C"/>
    <w:rsid w:val="4A1C1EDC"/>
    <w:rsid w:val="4A41663C"/>
    <w:rsid w:val="4A4703B6"/>
    <w:rsid w:val="4A5C3F1E"/>
    <w:rsid w:val="4A619816"/>
    <w:rsid w:val="4A6B881A"/>
    <w:rsid w:val="4A8F476A"/>
    <w:rsid w:val="4A9796C4"/>
    <w:rsid w:val="4A985845"/>
    <w:rsid w:val="4A98F8D9"/>
    <w:rsid w:val="4AA2824C"/>
    <w:rsid w:val="4AA40F92"/>
    <w:rsid w:val="4AD8C369"/>
    <w:rsid w:val="4AFB519D"/>
    <w:rsid w:val="4B0458CF"/>
    <w:rsid w:val="4B11BBA1"/>
    <w:rsid w:val="4B17F1E8"/>
    <w:rsid w:val="4B1958A7"/>
    <w:rsid w:val="4B1D01AE"/>
    <w:rsid w:val="4B2313ED"/>
    <w:rsid w:val="4B2A9C45"/>
    <w:rsid w:val="4B2BDA3D"/>
    <w:rsid w:val="4B504ABD"/>
    <w:rsid w:val="4B6F3B66"/>
    <w:rsid w:val="4B8003EE"/>
    <w:rsid w:val="4B82A3AF"/>
    <w:rsid w:val="4B8B4065"/>
    <w:rsid w:val="4B95EDC3"/>
    <w:rsid w:val="4B9B66B2"/>
    <w:rsid w:val="4BABE16D"/>
    <w:rsid w:val="4BB24FEB"/>
    <w:rsid w:val="4BD05BDA"/>
    <w:rsid w:val="4BD187CC"/>
    <w:rsid w:val="4BD63273"/>
    <w:rsid w:val="4BDC1AE6"/>
    <w:rsid w:val="4BDE617B"/>
    <w:rsid w:val="4BE19764"/>
    <w:rsid w:val="4BEA5BD0"/>
    <w:rsid w:val="4C05EE18"/>
    <w:rsid w:val="4C1699CD"/>
    <w:rsid w:val="4C3C2614"/>
    <w:rsid w:val="4C47A47C"/>
    <w:rsid w:val="4C50011B"/>
    <w:rsid w:val="4C6A0B6D"/>
    <w:rsid w:val="4C70C5ED"/>
    <w:rsid w:val="4C723147"/>
    <w:rsid w:val="4CAC8878"/>
    <w:rsid w:val="4CB0A574"/>
    <w:rsid w:val="4CDBFF2E"/>
    <w:rsid w:val="4CDC6A37"/>
    <w:rsid w:val="4CE307EA"/>
    <w:rsid w:val="4CEC9713"/>
    <w:rsid w:val="4CF75B97"/>
    <w:rsid w:val="4CF838B1"/>
    <w:rsid w:val="4D087109"/>
    <w:rsid w:val="4D0E7E0F"/>
    <w:rsid w:val="4D0F1EE0"/>
    <w:rsid w:val="4D289576"/>
    <w:rsid w:val="4D3002FF"/>
    <w:rsid w:val="4D6173E1"/>
    <w:rsid w:val="4D77463E"/>
    <w:rsid w:val="4D8455EF"/>
    <w:rsid w:val="4D9B3288"/>
    <w:rsid w:val="4DA43AAD"/>
    <w:rsid w:val="4DA8BE63"/>
    <w:rsid w:val="4DAB651A"/>
    <w:rsid w:val="4DC7F13E"/>
    <w:rsid w:val="4DE7BBCC"/>
    <w:rsid w:val="4DE7F935"/>
    <w:rsid w:val="4DE92164"/>
    <w:rsid w:val="4DE98019"/>
    <w:rsid w:val="4DF07020"/>
    <w:rsid w:val="4DF2F46A"/>
    <w:rsid w:val="4E0C2F5A"/>
    <w:rsid w:val="4E0C5DCF"/>
    <w:rsid w:val="4E138498"/>
    <w:rsid w:val="4E1778FD"/>
    <w:rsid w:val="4E30DB04"/>
    <w:rsid w:val="4E347D79"/>
    <w:rsid w:val="4E3580C6"/>
    <w:rsid w:val="4E3DA941"/>
    <w:rsid w:val="4E432475"/>
    <w:rsid w:val="4E589533"/>
    <w:rsid w:val="4E6FF96D"/>
    <w:rsid w:val="4E865DFE"/>
    <w:rsid w:val="4E912ED2"/>
    <w:rsid w:val="4EAE378B"/>
    <w:rsid w:val="4EAE661A"/>
    <w:rsid w:val="4EB31AFE"/>
    <w:rsid w:val="4EB814C8"/>
    <w:rsid w:val="4EBD0978"/>
    <w:rsid w:val="4EC3FFB1"/>
    <w:rsid w:val="4EC99A7B"/>
    <w:rsid w:val="4EE39FBD"/>
    <w:rsid w:val="4EE3F47D"/>
    <w:rsid w:val="4EE87CD1"/>
    <w:rsid w:val="4EE898AF"/>
    <w:rsid w:val="4F18C7C3"/>
    <w:rsid w:val="4F213985"/>
    <w:rsid w:val="4F319CFC"/>
    <w:rsid w:val="4F3D39A1"/>
    <w:rsid w:val="4F52D035"/>
    <w:rsid w:val="4F73B6EE"/>
    <w:rsid w:val="4F900C15"/>
    <w:rsid w:val="4FB59A63"/>
    <w:rsid w:val="4FDE3001"/>
    <w:rsid w:val="4FE11B68"/>
    <w:rsid w:val="4FF462AD"/>
    <w:rsid w:val="4FFF6DAB"/>
    <w:rsid w:val="50082DD3"/>
    <w:rsid w:val="50155DFB"/>
    <w:rsid w:val="501666ED"/>
    <w:rsid w:val="501727D2"/>
    <w:rsid w:val="5018665C"/>
    <w:rsid w:val="505729C1"/>
    <w:rsid w:val="506D2AE4"/>
    <w:rsid w:val="507A6D73"/>
    <w:rsid w:val="50D1EC34"/>
    <w:rsid w:val="50D4289B"/>
    <w:rsid w:val="50EE188E"/>
    <w:rsid w:val="50F40CEB"/>
    <w:rsid w:val="510118B8"/>
    <w:rsid w:val="5102A832"/>
    <w:rsid w:val="512BDC76"/>
    <w:rsid w:val="513610B0"/>
    <w:rsid w:val="51446E3E"/>
    <w:rsid w:val="515D09A9"/>
    <w:rsid w:val="516972AE"/>
    <w:rsid w:val="518904F6"/>
    <w:rsid w:val="518DD005"/>
    <w:rsid w:val="518DF02C"/>
    <w:rsid w:val="5191E11A"/>
    <w:rsid w:val="51942569"/>
    <w:rsid w:val="51B43FF4"/>
    <w:rsid w:val="51B65A2C"/>
    <w:rsid w:val="51CEDED4"/>
    <w:rsid w:val="51D841A1"/>
    <w:rsid w:val="51DF49A3"/>
    <w:rsid w:val="51E8965B"/>
    <w:rsid w:val="522175BC"/>
    <w:rsid w:val="52290B10"/>
    <w:rsid w:val="522E0CAD"/>
    <w:rsid w:val="522F62AA"/>
    <w:rsid w:val="52401A3B"/>
    <w:rsid w:val="525544B4"/>
    <w:rsid w:val="525F6E54"/>
    <w:rsid w:val="52639910"/>
    <w:rsid w:val="526558E9"/>
    <w:rsid w:val="526CB72A"/>
    <w:rsid w:val="526D207A"/>
    <w:rsid w:val="527A2DA8"/>
    <w:rsid w:val="527EFEDA"/>
    <w:rsid w:val="527FF146"/>
    <w:rsid w:val="52868D3E"/>
    <w:rsid w:val="5289804C"/>
    <w:rsid w:val="528E71FF"/>
    <w:rsid w:val="528F318B"/>
    <w:rsid w:val="529135C4"/>
    <w:rsid w:val="52A777D4"/>
    <w:rsid w:val="52D10A41"/>
    <w:rsid w:val="52D15E21"/>
    <w:rsid w:val="52D1ECFB"/>
    <w:rsid w:val="52DCF258"/>
    <w:rsid w:val="52E3D4AF"/>
    <w:rsid w:val="52E87637"/>
    <w:rsid w:val="52E91360"/>
    <w:rsid w:val="530A0DA0"/>
    <w:rsid w:val="5311FCB1"/>
    <w:rsid w:val="5312DDF9"/>
    <w:rsid w:val="5324B2A6"/>
    <w:rsid w:val="534D8062"/>
    <w:rsid w:val="53515956"/>
    <w:rsid w:val="535F1710"/>
    <w:rsid w:val="5386CD64"/>
    <w:rsid w:val="5387986B"/>
    <w:rsid w:val="53913C3A"/>
    <w:rsid w:val="53A1BBEE"/>
    <w:rsid w:val="53C37240"/>
    <w:rsid w:val="53F5960E"/>
    <w:rsid w:val="53FD64D8"/>
    <w:rsid w:val="5404C832"/>
    <w:rsid w:val="54101D47"/>
    <w:rsid w:val="542550AD"/>
    <w:rsid w:val="5435B800"/>
    <w:rsid w:val="5436732D"/>
    <w:rsid w:val="5442ED2D"/>
    <w:rsid w:val="544D72BD"/>
    <w:rsid w:val="546B7580"/>
    <w:rsid w:val="546DA81A"/>
    <w:rsid w:val="547F885C"/>
    <w:rsid w:val="54AEAE5A"/>
    <w:rsid w:val="54C014FB"/>
    <w:rsid w:val="54C5B277"/>
    <w:rsid w:val="54E17820"/>
    <w:rsid w:val="54E69475"/>
    <w:rsid w:val="55108C67"/>
    <w:rsid w:val="5526F7C3"/>
    <w:rsid w:val="55285FC5"/>
    <w:rsid w:val="5528B2CC"/>
    <w:rsid w:val="552E2BBB"/>
    <w:rsid w:val="552F9F7E"/>
    <w:rsid w:val="55324589"/>
    <w:rsid w:val="55447204"/>
    <w:rsid w:val="554DF209"/>
    <w:rsid w:val="558D2A0B"/>
    <w:rsid w:val="55A35421"/>
    <w:rsid w:val="55A6795B"/>
    <w:rsid w:val="55B2430B"/>
    <w:rsid w:val="55C229B5"/>
    <w:rsid w:val="55CA3453"/>
    <w:rsid w:val="55CEBD03"/>
    <w:rsid w:val="55ECB792"/>
    <w:rsid w:val="5601B218"/>
    <w:rsid w:val="56056E20"/>
    <w:rsid w:val="56061182"/>
    <w:rsid w:val="56066BC2"/>
    <w:rsid w:val="563695B0"/>
    <w:rsid w:val="568D4328"/>
    <w:rsid w:val="56A42E3D"/>
    <w:rsid w:val="56B404F0"/>
    <w:rsid w:val="56D5A7F9"/>
    <w:rsid w:val="56E35172"/>
    <w:rsid w:val="573D5817"/>
    <w:rsid w:val="574D811D"/>
    <w:rsid w:val="575D3CF3"/>
    <w:rsid w:val="5768B0A7"/>
    <w:rsid w:val="5781F59D"/>
    <w:rsid w:val="57882410"/>
    <w:rsid w:val="5789DF8E"/>
    <w:rsid w:val="5796B628"/>
    <w:rsid w:val="57982D9E"/>
    <w:rsid w:val="57ACC812"/>
    <w:rsid w:val="57ADCB62"/>
    <w:rsid w:val="57B6058C"/>
    <w:rsid w:val="57BC0600"/>
    <w:rsid w:val="58285386"/>
    <w:rsid w:val="58373440"/>
    <w:rsid w:val="5842414D"/>
    <w:rsid w:val="587080EF"/>
    <w:rsid w:val="58854C99"/>
    <w:rsid w:val="5890D2F3"/>
    <w:rsid w:val="589BDDC9"/>
    <w:rsid w:val="58B79D95"/>
    <w:rsid w:val="58C27873"/>
    <w:rsid w:val="58CEE8CA"/>
    <w:rsid w:val="58E1F556"/>
    <w:rsid w:val="5902116B"/>
    <w:rsid w:val="5912C429"/>
    <w:rsid w:val="59144663"/>
    <w:rsid w:val="591A9934"/>
    <w:rsid w:val="592197B2"/>
    <w:rsid w:val="5940D381"/>
    <w:rsid w:val="5948DCC4"/>
    <w:rsid w:val="59584C69"/>
    <w:rsid w:val="596CEBD7"/>
    <w:rsid w:val="596EBF32"/>
    <w:rsid w:val="598D9C29"/>
    <w:rsid w:val="59994C72"/>
    <w:rsid w:val="59A9022E"/>
    <w:rsid w:val="59BBE62A"/>
    <w:rsid w:val="59CDF8E4"/>
    <w:rsid w:val="59CF140B"/>
    <w:rsid w:val="59D5B93A"/>
    <w:rsid w:val="5A00B90F"/>
    <w:rsid w:val="5A0470B5"/>
    <w:rsid w:val="5A137AF7"/>
    <w:rsid w:val="5A176DA4"/>
    <w:rsid w:val="5A19E417"/>
    <w:rsid w:val="5A3D971D"/>
    <w:rsid w:val="5A3DFF85"/>
    <w:rsid w:val="5A45271A"/>
    <w:rsid w:val="5A4F239A"/>
    <w:rsid w:val="5A51DFEF"/>
    <w:rsid w:val="5A58E63D"/>
    <w:rsid w:val="5A643F9E"/>
    <w:rsid w:val="5A6C8D14"/>
    <w:rsid w:val="5A728AED"/>
    <w:rsid w:val="5A74321A"/>
    <w:rsid w:val="5A75EEE5"/>
    <w:rsid w:val="5A7963BC"/>
    <w:rsid w:val="5A96B9EF"/>
    <w:rsid w:val="5AAA677A"/>
    <w:rsid w:val="5AB66995"/>
    <w:rsid w:val="5ABD43AF"/>
    <w:rsid w:val="5ABEF035"/>
    <w:rsid w:val="5AD0737C"/>
    <w:rsid w:val="5AD68902"/>
    <w:rsid w:val="5AF720FC"/>
    <w:rsid w:val="5B07C717"/>
    <w:rsid w:val="5B0A2A33"/>
    <w:rsid w:val="5B0B170E"/>
    <w:rsid w:val="5B16FB7F"/>
    <w:rsid w:val="5B19F7E5"/>
    <w:rsid w:val="5B23B5E6"/>
    <w:rsid w:val="5B296C8A"/>
    <w:rsid w:val="5B2C6C77"/>
    <w:rsid w:val="5B2E4E7C"/>
    <w:rsid w:val="5B3C9FD1"/>
    <w:rsid w:val="5B4F1A7A"/>
    <w:rsid w:val="5B71899B"/>
    <w:rsid w:val="5B75171B"/>
    <w:rsid w:val="5B7A4E6C"/>
    <w:rsid w:val="5B86FE03"/>
    <w:rsid w:val="5B9C8970"/>
    <w:rsid w:val="5BA48D78"/>
    <w:rsid w:val="5BAE0A00"/>
    <w:rsid w:val="5BC4362F"/>
    <w:rsid w:val="5C0A8FEB"/>
    <w:rsid w:val="5C0C662F"/>
    <w:rsid w:val="5C20F240"/>
    <w:rsid w:val="5C3662B2"/>
    <w:rsid w:val="5C52DA8A"/>
    <w:rsid w:val="5C5332DA"/>
    <w:rsid w:val="5C896272"/>
    <w:rsid w:val="5C8F580E"/>
    <w:rsid w:val="5CB24D4D"/>
    <w:rsid w:val="5CB3BF9F"/>
    <w:rsid w:val="5CBED8A1"/>
    <w:rsid w:val="5CCE7EF4"/>
    <w:rsid w:val="5CD42AE4"/>
    <w:rsid w:val="5CDEB6EE"/>
    <w:rsid w:val="5CE6BA3B"/>
    <w:rsid w:val="5CE752AB"/>
    <w:rsid w:val="5CF1D9B9"/>
    <w:rsid w:val="5CF2CDA8"/>
    <w:rsid w:val="5CF7B394"/>
    <w:rsid w:val="5D0B8E12"/>
    <w:rsid w:val="5D3B7B93"/>
    <w:rsid w:val="5D3EE027"/>
    <w:rsid w:val="5D3FBA60"/>
    <w:rsid w:val="5D4E16F2"/>
    <w:rsid w:val="5D92BF8D"/>
    <w:rsid w:val="5DA265BB"/>
    <w:rsid w:val="5DA4E96C"/>
    <w:rsid w:val="5DB6C154"/>
    <w:rsid w:val="5DC14CAB"/>
    <w:rsid w:val="5DC32FF4"/>
    <w:rsid w:val="5DD4E1FA"/>
    <w:rsid w:val="5DF716FD"/>
    <w:rsid w:val="5DFB5B6F"/>
    <w:rsid w:val="5DFD05A6"/>
    <w:rsid w:val="5E05E265"/>
    <w:rsid w:val="5E11E7E8"/>
    <w:rsid w:val="5E30BEEA"/>
    <w:rsid w:val="5E3C24BB"/>
    <w:rsid w:val="5E4E9C41"/>
    <w:rsid w:val="5E60424E"/>
    <w:rsid w:val="5E6135C5"/>
    <w:rsid w:val="5E6E2625"/>
    <w:rsid w:val="5E77BA30"/>
    <w:rsid w:val="5E7E6CAD"/>
    <w:rsid w:val="5E8DFB64"/>
    <w:rsid w:val="5EA5B8BB"/>
    <w:rsid w:val="5EC07AF9"/>
    <w:rsid w:val="5ED42A32"/>
    <w:rsid w:val="5F044FBD"/>
    <w:rsid w:val="5F17E32B"/>
    <w:rsid w:val="5F23354A"/>
    <w:rsid w:val="5F23B0BF"/>
    <w:rsid w:val="5F36ADB1"/>
    <w:rsid w:val="5F3FEC1F"/>
    <w:rsid w:val="5F4F677F"/>
    <w:rsid w:val="5F5B61E7"/>
    <w:rsid w:val="5F65A563"/>
    <w:rsid w:val="5F7EEA36"/>
    <w:rsid w:val="5F86AEB8"/>
    <w:rsid w:val="5F97256A"/>
    <w:rsid w:val="5F9E5A76"/>
    <w:rsid w:val="5FA4FED4"/>
    <w:rsid w:val="5FA957DE"/>
    <w:rsid w:val="5FBFFF9F"/>
    <w:rsid w:val="60036866"/>
    <w:rsid w:val="600789DC"/>
    <w:rsid w:val="601322D6"/>
    <w:rsid w:val="60218E05"/>
    <w:rsid w:val="606B2C77"/>
    <w:rsid w:val="607690F0"/>
    <w:rsid w:val="6084797E"/>
    <w:rsid w:val="60A81CD0"/>
    <w:rsid w:val="60A970B9"/>
    <w:rsid w:val="60E1E31A"/>
    <w:rsid w:val="60E58154"/>
    <w:rsid w:val="60ECD316"/>
    <w:rsid w:val="60F71B52"/>
    <w:rsid w:val="610175C4"/>
    <w:rsid w:val="611443AE"/>
    <w:rsid w:val="61179B5A"/>
    <w:rsid w:val="611B6D39"/>
    <w:rsid w:val="61227F19"/>
    <w:rsid w:val="613085F6"/>
    <w:rsid w:val="615C6B9C"/>
    <w:rsid w:val="618B35FA"/>
    <w:rsid w:val="6198D687"/>
    <w:rsid w:val="61A69367"/>
    <w:rsid w:val="61ABB580"/>
    <w:rsid w:val="61BDBB55"/>
    <w:rsid w:val="61BF9E14"/>
    <w:rsid w:val="61DD7BB1"/>
    <w:rsid w:val="61E300C6"/>
    <w:rsid w:val="61F1E004"/>
    <w:rsid w:val="61F7E53A"/>
    <w:rsid w:val="61FBBF0D"/>
    <w:rsid w:val="62169095"/>
    <w:rsid w:val="62338CBB"/>
    <w:rsid w:val="624F8749"/>
    <w:rsid w:val="629280E8"/>
    <w:rsid w:val="62979E39"/>
    <w:rsid w:val="6297AB48"/>
    <w:rsid w:val="62A8F3B1"/>
    <w:rsid w:val="62AFE2E3"/>
    <w:rsid w:val="62B48757"/>
    <w:rsid w:val="62DA5D77"/>
    <w:rsid w:val="62F4B98D"/>
    <w:rsid w:val="62F84429"/>
    <w:rsid w:val="6313CE1D"/>
    <w:rsid w:val="6323F6AA"/>
    <w:rsid w:val="632798AA"/>
    <w:rsid w:val="632F12E2"/>
    <w:rsid w:val="633EBD8B"/>
    <w:rsid w:val="6343C525"/>
    <w:rsid w:val="635F8DB1"/>
    <w:rsid w:val="636547C6"/>
    <w:rsid w:val="6379E33E"/>
    <w:rsid w:val="637B99F2"/>
    <w:rsid w:val="6395C3DD"/>
    <w:rsid w:val="639A2DAC"/>
    <w:rsid w:val="639C1610"/>
    <w:rsid w:val="639CBFED"/>
    <w:rsid w:val="63AA9045"/>
    <w:rsid w:val="63BD0B4E"/>
    <w:rsid w:val="63C53442"/>
    <w:rsid w:val="63CDBD6B"/>
    <w:rsid w:val="63D1A9A9"/>
    <w:rsid w:val="63FA77BB"/>
    <w:rsid w:val="6400E542"/>
    <w:rsid w:val="6403FAF4"/>
    <w:rsid w:val="641B7628"/>
    <w:rsid w:val="641DA137"/>
    <w:rsid w:val="643F5CA0"/>
    <w:rsid w:val="6446CFD5"/>
    <w:rsid w:val="6449F553"/>
    <w:rsid w:val="644DFC38"/>
    <w:rsid w:val="646CECE3"/>
    <w:rsid w:val="646D211A"/>
    <w:rsid w:val="647B6037"/>
    <w:rsid w:val="647C6619"/>
    <w:rsid w:val="6480F864"/>
    <w:rsid w:val="6483B39A"/>
    <w:rsid w:val="648740F7"/>
    <w:rsid w:val="6487F8EA"/>
    <w:rsid w:val="6488F4C4"/>
    <w:rsid w:val="648F5F2E"/>
    <w:rsid w:val="648FA2FD"/>
    <w:rsid w:val="648FB886"/>
    <w:rsid w:val="64C95BC7"/>
    <w:rsid w:val="64D2AF76"/>
    <w:rsid w:val="64DF9586"/>
    <w:rsid w:val="64E4D70A"/>
    <w:rsid w:val="651AA188"/>
    <w:rsid w:val="654F7B97"/>
    <w:rsid w:val="6557D88B"/>
    <w:rsid w:val="65614E78"/>
    <w:rsid w:val="656C0359"/>
    <w:rsid w:val="656DAC20"/>
    <w:rsid w:val="65779330"/>
    <w:rsid w:val="6594E47A"/>
    <w:rsid w:val="65CA8C75"/>
    <w:rsid w:val="65CF3EFB"/>
    <w:rsid w:val="65DE5ED7"/>
    <w:rsid w:val="65F12EB6"/>
    <w:rsid w:val="65F67340"/>
    <w:rsid w:val="65FA9A21"/>
    <w:rsid w:val="66047BBC"/>
    <w:rsid w:val="6608F17B"/>
    <w:rsid w:val="6625587E"/>
    <w:rsid w:val="6633449D"/>
    <w:rsid w:val="6653F2A2"/>
    <w:rsid w:val="666C47AA"/>
    <w:rsid w:val="6672CF9A"/>
    <w:rsid w:val="6675613A"/>
    <w:rsid w:val="66877751"/>
    <w:rsid w:val="668C1EA8"/>
    <w:rsid w:val="669C47ED"/>
    <w:rsid w:val="66BE5681"/>
    <w:rsid w:val="66C27785"/>
    <w:rsid w:val="66D2B1CF"/>
    <w:rsid w:val="66E0E72B"/>
    <w:rsid w:val="66E7B4F6"/>
    <w:rsid w:val="66ECBB90"/>
    <w:rsid w:val="67049C26"/>
    <w:rsid w:val="67093515"/>
    <w:rsid w:val="670C890B"/>
    <w:rsid w:val="67136391"/>
    <w:rsid w:val="672932FE"/>
    <w:rsid w:val="67431BAD"/>
    <w:rsid w:val="674F2BC4"/>
    <w:rsid w:val="67B8605A"/>
    <w:rsid w:val="67D65674"/>
    <w:rsid w:val="67DC20E8"/>
    <w:rsid w:val="67E1E170"/>
    <w:rsid w:val="67F6C8F8"/>
    <w:rsid w:val="67F79B83"/>
    <w:rsid w:val="68060B91"/>
    <w:rsid w:val="68126066"/>
    <w:rsid w:val="68562268"/>
    <w:rsid w:val="6856C269"/>
    <w:rsid w:val="6861FCBA"/>
    <w:rsid w:val="686D7278"/>
    <w:rsid w:val="68706FC8"/>
    <w:rsid w:val="6870B587"/>
    <w:rsid w:val="68737E46"/>
    <w:rsid w:val="68857EB9"/>
    <w:rsid w:val="6895BBE6"/>
    <w:rsid w:val="68D84A5D"/>
    <w:rsid w:val="68F6F6B4"/>
    <w:rsid w:val="68FAD334"/>
    <w:rsid w:val="69028041"/>
    <w:rsid w:val="69145978"/>
    <w:rsid w:val="6943222F"/>
    <w:rsid w:val="694B5B0F"/>
    <w:rsid w:val="695EF204"/>
    <w:rsid w:val="69961DD3"/>
    <w:rsid w:val="699695F2"/>
    <w:rsid w:val="69A1C8FD"/>
    <w:rsid w:val="69A7DFEF"/>
    <w:rsid w:val="69BC829D"/>
    <w:rsid w:val="69D9E5F7"/>
    <w:rsid w:val="69ECF95F"/>
    <w:rsid w:val="6A02162D"/>
    <w:rsid w:val="6A1516B4"/>
    <w:rsid w:val="6A15E61A"/>
    <w:rsid w:val="6A34DBE6"/>
    <w:rsid w:val="6A3D222F"/>
    <w:rsid w:val="6A5BD97A"/>
    <w:rsid w:val="6A5D2D8B"/>
    <w:rsid w:val="6A5F7D92"/>
    <w:rsid w:val="6A8AE803"/>
    <w:rsid w:val="6A8DE2C9"/>
    <w:rsid w:val="6A8F2130"/>
    <w:rsid w:val="6AB1593A"/>
    <w:rsid w:val="6ABC6B5C"/>
    <w:rsid w:val="6AC80056"/>
    <w:rsid w:val="6AD2FD71"/>
    <w:rsid w:val="6AE173E5"/>
    <w:rsid w:val="6AF9B6C5"/>
    <w:rsid w:val="6B090C78"/>
    <w:rsid w:val="6B19ECAD"/>
    <w:rsid w:val="6B2367F6"/>
    <w:rsid w:val="6B280A9D"/>
    <w:rsid w:val="6B2FF22B"/>
    <w:rsid w:val="6B34D02F"/>
    <w:rsid w:val="6B4A3799"/>
    <w:rsid w:val="6B5BD22C"/>
    <w:rsid w:val="6B70AAA8"/>
    <w:rsid w:val="6B9DE68E"/>
    <w:rsid w:val="6BA6B00A"/>
    <w:rsid w:val="6BA7C889"/>
    <w:rsid w:val="6BC80084"/>
    <w:rsid w:val="6BCBB419"/>
    <w:rsid w:val="6BD02591"/>
    <w:rsid w:val="6BD51CC7"/>
    <w:rsid w:val="6BEAA7F3"/>
    <w:rsid w:val="6C23DF51"/>
    <w:rsid w:val="6C2D9155"/>
    <w:rsid w:val="6C4542FF"/>
    <w:rsid w:val="6C46D0B0"/>
    <w:rsid w:val="6C5A158A"/>
    <w:rsid w:val="6C64FE7F"/>
    <w:rsid w:val="6C69CC97"/>
    <w:rsid w:val="6C8302D4"/>
    <w:rsid w:val="6C977B1D"/>
    <w:rsid w:val="6C9B3114"/>
    <w:rsid w:val="6C9C238E"/>
    <w:rsid w:val="6CA1577C"/>
    <w:rsid w:val="6CAC4FEC"/>
    <w:rsid w:val="6CC8EFAA"/>
    <w:rsid w:val="6CD7D18F"/>
    <w:rsid w:val="6CE655C5"/>
    <w:rsid w:val="6D0C7B09"/>
    <w:rsid w:val="6D1B813D"/>
    <w:rsid w:val="6D1FA0B1"/>
    <w:rsid w:val="6D26D099"/>
    <w:rsid w:val="6D2C0C7A"/>
    <w:rsid w:val="6D47FB38"/>
    <w:rsid w:val="6D4CB776"/>
    <w:rsid w:val="6D6DBBB1"/>
    <w:rsid w:val="6D7DF5F7"/>
    <w:rsid w:val="6D851C58"/>
    <w:rsid w:val="6DA5A21A"/>
    <w:rsid w:val="6DB5582F"/>
    <w:rsid w:val="6DB60004"/>
    <w:rsid w:val="6DB9FA84"/>
    <w:rsid w:val="6DC377E4"/>
    <w:rsid w:val="6DCE4F07"/>
    <w:rsid w:val="6DFEE9DD"/>
    <w:rsid w:val="6E03F16E"/>
    <w:rsid w:val="6E1568F8"/>
    <w:rsid w:val="6E1A0600"/>
    <w:rsid w:val="6E3BDA19"/>
    <w:rsid w:val="6E42408E"/>
    <w:rsid w:val="6E5F8395"/>
    <w:rsid w:val="6E8A4BD4"/>
    <w:rsid w:val="6EA29246"/>
    <w:rsid w:val="6EAE2E3A"/>
    <w:rsid w:val="6ECE13D3"/>
    <w:rsid w:val="6ED8D8E6"/>
    <w:rsid w:val="6EF6BDBA"/>
    <w:rsid w:val="6F051A93"/>
    <w:rsid w:val="6F15842B"/>
    <w:rsid w:val="6F1BDB28"/>
    <w:rsid w:val="6F3444E3"/>
    <w:rsid w:val="6F57183A"/>
    <w:rsid w:val="6F71127B"/>
    <w:rsid w:val="6F8776B9"/>
    <w:rsid w:val="6F89C98E"/>
    <w:rsid w:val="6F8C4E26"/>
    <w:rsid w:val="6FA9BCCB"/>
    <w:rsid w:val="6FC30B0C"/>
    <w:rsid w:val="6FD8F83E"/>
    <w:rsid w:val="6FDA464C"/>
    <w:rsid w:val="6FE7B003"/>
    <w:rsid w:val="70130B8B"/>
    <w:rsid w:val="701A38F1"/>
    <w:rsid w:val="703553DA"/>
    <w:rsid w:val="7035DD07"/>
    <w:rsid w:val="70372BF8"/>
    <w:rsid w:val="7042830B"/>
    <w:rsid w:val="7062114F"/>
    <w:rsid w:val="707B90B7"/>
    <w:rsid w:val="7092560F"/>
    <w:rsid w:val="7096EE3F"/>
    <w:rsid w:val="709892BC"/>
    <w:rsid w:val="70ABBE63"/>
    <w:rsid w:val="70BC7C8D"/>
    <w:rsid w:val="70D0DBF2"/>
    <w:rsid w:val="70D3C7E2"/>
    <w:rsid w:val="70DA1338"/>
    <w:rsid w:val="7102A1B9"/>
    <w:rsid w:val="711177DC"/>
    <w:rsid w:val="71238751"/>
    <w:rsid w:val="71253CD3"/>
    <w:rsid w:val="71272441"/>
    <w:rsid w:val="712BB442"/>
    <w:rsid w:val="7135B91E"/>
    <w:rsid w:val="714B2421"/>
    <w:rsid w:val="7152A4FC"/>
    <w:rsid w:val="715EDB6D"/>
    <w:rsid w:val="71737ADB"/>
    <w:rsid w:val="719A3E06"/>
    <w:rsid w:val="71ABBA85"/>
    <w:rsid w:val="71BEB8C3"/>
    <w:rsid w:val="71CBD7B0"/>
    <w:rsid w:val="71DCC4FE"/>
    <w:rsid w:val="720A9710"/>
    <w:rsid w:val="72335116"/>
    <w:rsid w:val="7255AAD6"/>
    <w:rsid w:val="72814AC4"/>
    <w:rsid w:val="72870C30"/>
    <w:rsid w:val="7290C66F"/>
    <w:rsid w:val="72AAEA09"/>
    <w:rsid w:val="72ABD6D4"/>
    <w:rsid w:val="72AD22B5"/>
    <w:rsid w:val="72D0D319"/>
    <w:rsid w:val="72F49932"/>
    <w:rsid w:val="73219982"/>
    <w:rsid w:val="732DED59"/>
    <w:rsid w:val="7334AB91"/>
    <w:rsid w:val="7346C82B"/>
    <w:rsid w:val="735F9D4A"/>
    <w:rsid w:val="7364391B"/>
    <w:rsid w:val="73688EB5"/>
    <w:rsid w:val="73739988"/>
    <w:rsid w:val="73746354"/>
    <w:rsid w:val="7387CA84"/>
    <w:rsid w:val="73A72CE2"/>
    <w:rsid w:val="73A813BC"/>
    <w:rsid w:val="73B181E5"/>
    <w:rsid w:val="73B2DA6E"/>
    <w:rsid w:val="73C20F19"/>
    <w:rsid w:val="73D0337E"/>
    <w:rsid w:val="73D4AF88"/>
    <w:rsid w:val="73F4FFBF"/>
    <w:rsid w:val="73F6621D"/>
    <w:rsid w:val="73FFBCD9"/>
    <w:rsid w:val="74048C7D"/>
    <w:rsid w:val="742E7ED8"/>
    <w:rsid w:val="7430ED18"/>
    <w:rsid w:val="7449189E"/>
    <w:rsid w:val="745BC34E"/>
    <w:rsid w:val="747482BE"/>
    <w:rsid w:val="747650D0"/>
    <w:rsid w:val="7493FBCA"/>
    <w:rsid w:val="74967C2F"/>
    <w:rsid w:val="749AA4BE"/>
    <w:rsid w:val="74A8618E"/>
    <w:rsid w:val="74CB1F02"/>
    <w:rsid w:val="74E0E80C"/>
    <w:rsid w:val="751F0FA9"/>
    <w:rsid w:val="754854A9"/>
    <w:rsid w:val="754971E6"/>
    <w:rsid w:val="7554E455"/>
    <w:rsid w:val="755DDF7A"/>
    <w:rsid w:val="757707D7"/>
    <w:rsid w:val="757B0FCA"/>
    <w:rsid w:val="75918A39"/>
    <w:rsid w:val="759E8CEA"/>
    <w:rsid w:val="75A469A0"/>
    <w:rsid w:val="75ACC6C5"/>
    <w:rsid w:val="75B0C3E4"/>
    <w:rsid w:val="75D4852A"/>
    <w:rsid w:val="75F92881"/>
    <w:rsid w:val="7615DD3D"/>
    <w:rsid w:val="761F91F5"/>
    <w:rsid w:val="763484F1"/>
    <w:rsid w:val="7637F3BD"/>
    <w:rsid w:val="764C393B"/>
    <w:rsid w:val="76522B2D"/>
    <w:rsid w:val="7652551C"/>
    <w:rsid w:val="76849B91"/>
    <w:rsid w:val="769EF2C2"/>
    <w:rsid w:val="770429BC"/>
    <w:rsid w:val="770FF39C"/>
    <w:rsid w:val="773174E1"/>
    <w:rsid w:val="77434258"/>
    <w:rsid w:val="774977F7"/>
    <w:rsid w:val="777C5EE2"/>
    <w:rsid w:val="777E4206"/>
    <w:rsid w:val="77854CA4"/>
    <w:rsid w:val="778630F0"/>
    <w:rsid w:val="778D2533"/>
    <w:rsid w:val="779D2E4C"/>
    <w:rsid w:val="77A0B44C"/>
    <w:rsid w:val="77A94AED"/>
    <w:rsid w:val="77D5029A"/>
    <w:rsid w:val="77DECBE3"/>
    <w:rsid w:val="77F74DA7"/>
    <w:rsid w:val="780432DA"/>
    <w:rsid w:val="781389BB"/>
    <w:rsid w:val="782D18D1"/>
    <w:rsid w:val="783670B3"/>
    <w:rsid w:val="786925C5"/>
    <w:rsid w:val="786F6B8F"/>
    <w:rsid w:val="7872E49C"/>
    <w:rsid w:val="78750BEE"/>
    <w:rsid w:val="789098CA"/>
    <w:rsid w:val="789FC00B"/>
    <w:rsid w:val="78A274E8"/>
    <w:rsid w:val="78ABC3FD"/>
    <w:rsid w:val="78C92AFB"/>
    <w:rsid w:val="78DDCEA0"/>
    <w:rsid w:val="78E52F4F"/>
    <w:rsid w:val="78FC54AF"/>
    <w:rsid w:val="790FF24E"/>
    <w:rsid w:val="79190DC9"/>
    <w:rsid w:val="79297F86"/>
    <w:rsid w:val="7929C564"/>
    <w:rsid w:val="792C8E3F"/>
    <w:rsid w:val="7951DFE8"/>
    <w:rsid w:val="79604593"/>
    <w:rsid w:val="797E83C1"/>
    <w:rsid w:val="7980BE73"/>
    <w:rsid w:val="79971AC5"/>
    <w:rsid w:val="79AAE818"/>
    <w:rsid w:val="79C4AF3A"/>
    <w:rsid w:val="79C752A0"/>
    <w:rsid w:val="79D1A9D9"/>
    <w:rsid w:val="79D4919C"/>
    <w:rsid w:val="79E5AD12"/>
    <w:rsid w:val="79F280CC"/>
    <w:rsid w:val="7A09EA36"/>
    <w:rsid w:val="7A16ECF9"/>
    <w:rsid w:val="7A217B5E"/>
    <w:rsid w:val="7A24EB63"/>
    <w:rsid w:val="7A297511"/>
    <w:rsid w:val="7A417787"/>
    <w:rsid w:val="7A62DF1D"/>
    <w:rsid w:val="7A6B4C59"/>
    <w:rsid w:val="7A8037E8"/>
    <w:rsid w:val="7A8E893D"/>
    <w:rsid w:val="7AA51B76"/>
    <w:rsid w:val="7AA86F25"/>
    <w:rsid w:val="7ABD0D7E"/>
    <w:rsid w:val="7AE94E60"/>
    <w:rsid w:val="7AF17F53"/>
    <w:rsid w:val="7AFD4944"/>
    <w:rsid w:val="7B079B39"/>
    <w:rsid w:val="7B1A5D21"/>
    <w:rsid w:val="7B1B40B1"/>
    <w:rsid w:val="7B300E19"/>
    <w:rsid w:val="7B32BD33"/>
    <w:rsid w:val="7B3D0E27"/>
    <w:rsid w:val="7B40FC59"/>
    <w:rsid w:val="7B4B0105"/>
    <w:rsid w:val="7B4B1282"/>
    <w:rsid w:val="7B4E454D"/>
    <w:rsid w:val="7B668F07"/>
    <w:rsid w:val="7B6ABA7D"/>
    <w:rsid w:val="7B79E275"/>
    <w:rsid w:val="7B8E310C"/>
    <w:rsid w:val="7BA45132"/>
    <w:rsid w:val="7BBA87BE"/>
    <w:rsid w:val="7BE364BF"/>
    <w:rsid w:val="7C01182D"/>
    <w:rsid w:val="7C0F99D4"/>
    <w:rsid w:val="7C19D801"/>
    <w:rsid w:val="7C21F5CE"/>
    <w:rsid w:val="7C431650"/>
    <w:rsid w:val="7C786BC5"/>
    <w:rsid w:val="7C91270D"/>
    <w:rsid w:val="7CAA32FE"/>
    <w:rsid w:val="7CC85F22"/>
    <w:rsid w:val="7CEB31F5"/>
    <w:rsid w:val="7D15827C"/>
    <w:rsid w:val="7D36F4B3"/>
    <w:rsid w:val="7D3F8BC9"/>
    <w:rsid w:val="7D4B4501"/>
    <w:rsid w:val="7D4E4DDD"/>
    <w:rsid w:val="7D6C74A3"/>
    <w:rsid w:val="7D767923"/>
    <w:rsid w:val="7D7A2B8C"/>
    <w:rsid w:val="7D7D5284"/>
    <w:rsid w:val="7DA0B665"/>
    <w:rsid w:val="7DD33F34"/>
    <w:rsid w:val="7DD4952F"/>
    <w:rsid w:val="7DDD26C0"/>
    <w:rsid w:val="7DE4E1BF"/>
    <w:rsid w:val="7DFD3687"/>
    <w:rsid w:val="7E25510B"/>
    <w:rsid w:val="7E2A9442"/>
    <w:rsid w:val="7E2B07AF"/>
    <w:rsid w:val="7E425DBD"/>
    <w:rsid w:val="7E4BD007"/>
    <w:rsid w:val="7E8E31BF"/>
    <w:rsid w:val="7E93D2BC"/>
    <w:rsid w:val="7E9C545D"/>
    <w:rsid w:val="7EDB02A3"/>
    <w:rsid w:val="7EE70B0D"/>
    <w:rsid w:val="7EED331E"/>
    <w:rsid w:val="7EED5969"/>
    <w:rsid w:val="7EF89AA7"/>
    <w:rsid w:val="7F0EF324"/>
    <w:rsid w:val="7F1712D4"/>
    <w:rsid w:val="7F1A6A68"/>
    <w:rsid w:val="7F1C21D6"/>
    <w:rsid w:val="7F1F4422"/>
    <w:rsid w:val="7F2104F0"/>
    <w:rsid w:val="7F66C3B6"/>
    <w:rsid w:val="7F93FA03"/>
    <w:rsid w:val="7FA2C1F5"/>
    <w:rsid w:val="7FAFD852"/>
    <w:rsid w:val="7FB6224C"/>
    <w:rsid w:val="7FC23EDA"/>
    <w:rsid w:val="7FD7F588"/>
    <w:rsid w:val="7FDE11BB"/>
    <w:rsid w:val="7FEB7FEF"/>
    <w:rsid w:val="7FF5BBCA"/>
    <w:rsid w:val="7FFFD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A65CB"/>
  <w15:chartTrackingRefBased/>
  <w15:docId w15:val="{0A3C8DDE-C4BA-1D44-A858-DDA5B4922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E3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763"/>
    <w:pPr>
      <w:ind w:left="720"/>
      <w:contextualSpacing/>
    </w:pPr>
    <w:rPr>
      <w:rFonts w:asciiTheme="minorHAnsi" w:eastAsiaTheme="minorHAnsi" w:hAnsiTheme="minorHAnsi" w:cstheme="minorBidi"/>
    </w:rPr>
  </w:style>
  <w:style w:type="character" w:styleId="LineNumber">
    <w:name w:val="line number"/>
    <w:basedOn w:val="DefaultParagraphFont"/>
    <w:uiPriority w:val="99"/>
    <w:semiHidden/>
    <w:unhideWhenUsed/>
    <w:rsid w:val="00016964"/>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A7843"/>
    <w:rPr>
      <w:rFonts w:eastAsiaTheme="minorHAnsi"/>
      <w:sz w:val="18"/>
      <w:szCs w:val="18"/>
    </w:rPr>
  </w:style>
  <w:style w:type="character" w:customStyle="1" w:styleId="BalloonTextChar">
    <w:name w:val="Balloon Text Char"/>
    <w:basedOn w:val="DefaultParagraphFont"/>
    <w:link w:val="BalloonText"/>
    <w:uiPriority w:val="99"/>
    <w:semiHidden/>
    <w:rsid w:val="00CA7843"/>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CA7843"/>
    <w:rPr>
      <w:b/>
      <w:bCs/>
    </w:rPr>
  </w:style>
  <w:style w:type="character" w:customStyle="1" w:styleId="CommentSubjectChar">
    <w:name w:val="Comment Subject Char"/>
    <w:basedOn w:val="CommentTextChar"/>
    <w:link w:val="CommentSubject"/>
    <w:uiPriority w:val="99"/>
    <w:semiHidden/>
    <w:rsid w:val="00CA7843"/>
    <w:rPr>
      <w:b/>
      <w:bCs/>
      <w:sz w:val="20"/>
      <w:szCs w:val="20"/>
    </w:rPr>
  </w:style>
  <w:style w:type="character" w:customStyle="1" w:styleId="apple-converted-space">
    <w:name w:val="apple-converted-space"/>
    <w:basedOn w:val="DefaultParagraphFont"/>
    <w:rsid w:val="00B30A18"/>
  </w:style>
  <w:style w:type="paragraph" w:styleId="NormalWeb">
    <w:name w:val="Normal (Web)"/>
    <w:basedOn w:val="Normal"/>
    <w:uiPriority w:val="99"/>
    <w:semiHidden/>
    <w:unhideWhenUsed/>
    <w:rsid w:val="003900B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591669">
      <w:bodyDiv w:val="1"/>
      <w:marLeft w:val="0"/>
      <w:marRight w:val="0"/>
      <w:marTop w:val="0"/>
      <w:marBottom w:val="0"/>
      <w:divBdr>
        <w:top w:val="none" w:sz="0" w:space="0" w:color="auto"/>
        <w:left w:val="none" w:sz="0" w:space="0" w:color="auto"/>
        <w:bottom w:val="none" w:sz="0" w:space="0" w:color="auto"/>
        <w:right w:val="none" w:sz="0" w:space="0" w:color="auto"/>
      </w:divBdr>
      <w:divsChild>
        <w:div w:id="2047899534">
          <w:marLeft w:val="480"/>
          <w:marRight w:val="0"/>
          <w:marTop w:val="0"/>
          <w:marBottom w:val="0"/>
          <w:divBdr>
            <w:top w:val="none" w:sz="0" w:space="0" w:color="auto"/>
            <w:left w:val="none" w:sz="0" w:space="0" w:color="auto"/>
            <w:bottom w:val="none" w:sz="0" w:space="0" w:color="auto"/>
            <w:right w:val="none" w:sz="0" w:space="0" w:color="auto"/>
          </w:divBdr>
          <w:divsChild>
            <w:div w:id="16321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8806">
      <w:bodyDiv w:val="1"/>
      <w:marLeft w:val="0"/>
      <w:marRight w:val="0"/>
      <w:marTop w:val="0"/>
      <w:marBottom w:val="0"/>
      <w:divBdr>
        <w:top w:val="none" w:sz="0" w:space="0" w:color="auto"/>
        <w:left w:val="none" w:sz="0" w:space="0" w:color="auto"/>
        <w:bottom w:val="none" w:sz="0" w:space="0" w:color="auto"/>
        <w:right w:val="none" w:sz="0" w:space="0" w:color="auto"/>
      </w:divBdr>
      <w:divsChild>
        <w:div w:id="1029455341">
          <w:marLeft w:val="480"/>
          <w:marRight w:val="0"/>
          <w:marTop w:val="0"/>
          <w:marBottom w:val="0"/>
          <w:divBdr>
            <w:top w:val="none" w:sz="0" w:space="0" w:color="auto"/>
            <w:left w:val="none" w:sz="0" w:space="0" w:color="auto"/>
            <w:bottom w:val="none" w:sz="0" w:space="0" w:color="auto"/>
            <w:right w:val="none" w:sz="0" w:space="0" w:color="auto"/>
          </w:divBdr>
          <w:divsChild>
            <w:div w:id="20493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0727">
      <w:bodyDiv w:val="1"/>
      <w:marLeft w:val="0"/>
      <w:marRight w:val="0"/>
      <w:marTop w:val="0"/>
      <w:marBottom w:val="0"/>
      <w:divBdr>
        <w:top w:val="none" w:sz="0" w:space="0" w:color="auto"/>
        <w:left w:val="none" w:sz="0" w:space="0" w:color="auto"/>
        <w:bottom w:val="none" w:sz="0" w:space="0" w:color="auto"/>
        <w:right w:val="none" w:sz="0" w:space="0" w:color="auto"/>
      </w:divBdr>
      <w:divsChild>
        <w:div w:id="2135097750">
          <w:marLeft w:val="0"/>
          <w:marRight w:val="0"/>
          <w:marTop w:val="0"/>
          <w:marBottom w:val="0"/>
          <w:divBdr>
            <w:top w:val="none" w:sz="0" w:space="0" w:color="auto"/>
            <w:left w:val="none" w:sz="0" w:space="0" w:color="auto"/>
            <w:bottom w:val="none" w:sz="0" w:space="0" w:color="auto"/>
            <w:right w:val="none" w:sz="0" w:space="0" w:color="auto"/>
          </w:divBdr>
          <w:divsChild>
            <w:div w:id="1160846665">
              <w:marLeft w:val="0"/>
              <w:marRight w:val="0"/>
              <w:marTop w:val="0"/>
              <w:marBottom w:val="0"/>
              <w:divBdr>
                <w:top w:val="none" w:sz="0" w:space="0" w:color="auto"/>
                <w:left w:val="none" w:sz="0" w:space="0" w:color="auto"/>
                <w:bottom w:val="none" w:sz="0" w:space="0" w:color="auto"/>
                <w:right w:val="none" w:sz="0" w:space="0" w:color="auto"/>
              </w:divBdr>
              <w:divsChild>
                <w:div w:id="181148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6246">
      <w:bodyDiv w:val="1"/>
      <w:marLeft w:val="0"/>
      <w:marRight w:val="0"/>
      <w:marTop w:val="0"/>
      <w:marBottom w:val="0"/>
      <w:divBdr>
        <w:top w:val="none" w:sz="0" w:space="0" w:color="auto"/>
        <w:left w:val="none" w:sz="0" w:space="0" w:color="auto"/>
        <w:bottom w:val="none" w:sz="0" w:space="0" w:color="auto"/>
        <w:right w:val="none" w:sz="0" w:space="0" w:color="auto"/>
      </w:divBdr>
      <w:divsChild>
        <w:div w:id="53043586">
          <w:marLeft w:val="480"/>
          <w:marRight w:val="0"/>
          <w:marTop w:val="0"/>
          <w:marBottom w:val="0"/>
          <w:divBdr>
            <w:top w:val="none" w:sz="0" w:space="0" w:color="auto"/>
            <w:left w:val="none" w:sz="0" w:space="0" w:color="auto"/>
            <w:bottom w:val="none" w:sz="0" w:space="0" w:color="auto"/>
            <w:right w:val="none" w:sz="0" w:space="0" w:color="auto"/>
          </w:divBdr>
          <w:divsChild>
            <w:div w:id="9836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1227">
      <w:bodyDiv w:val="1"/>
      <w:marLeft w:val="0"/>
      <w:marRight w:val="0"/>
      <w:marTop w:val="0"/>
      <w:marBottom w:val="0"/>
      <w:divBdr>
        <w:top w:val="none" w:sz="0" w:space="0" w:color="auto"/>
        <w:left w:val="none" w:sz="0" w:space="0" w:color="auto"/>
        <w:bottom w:val="none" w:sz="0" w:space="0" w:color="auto"/>
        <w:right w:val="none" w:sz="0" w:space="0" w:color="auto"/>
      </w:divBdr>
      <w:divsChild>
        <w:div w:id="543517863">
          <w:marLeft w:val="480"/>
          <w:marRight w:val="0"/>
          <w:marTop w:val="0"/>
          <w:marBottom w:val="0"/>
          <w:divBdr>
            <w:top w:val="none" w:sz="0" w:space="0" w:color="auto"/>
            <w:left w:val="none" w:sz="0" w:space="0" w:color="auto"/>
            <w:bottom w:val="none" w:sz="0" w:space="0" w:color="auto"/>
            <w:right w:val="none" w:sz="0" w:space="0" w:color="auto"/>
          </w:divBdr>
          <w:divsChild>
            <w:div w:id="13420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comments" Target="comments.xml"/><Relationship Id="R3e7f4752f8bc4b58"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hyperlink" Target="https://www.coastalstudiesinstitut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78B37657B095449C4DC11BB7037FF8" ma:contentTypeVersion="10" ma:contentTypeDescription="Create a new document." ma:contentTypeScope="" ma:versionID="ce543263164124b016ce3b275d59039b">
  <xsd:schema xmlns:xsd="http://www.w3.org/2001/XMLSchema" xmlns:xs="http://www.w3.org/2001/XMLSchema" xmlns:p="http://schemas.microsoft.com/office/2006/metadata/properties" xmlns:ns2="50c137f2-665e-435a-8765-e9718a200e4d" targetNamespace="http://schemas.microsoft.com/office/2006/metadata/properties" ma:root="true" ma:fieldsID="95578ea8b50936e5bec3752a9b18e379" ns2:_="">
    <xsd:import namespace="50c137f2-665e-435a-8765-e9718a200e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137f2-665e-435a-8765-e9718a200e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4DC550-0C74-443E-9A80-E7ECFCC56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137f2-665e-435a-8765-e9718a200e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9C95BE-F426-384B-9127-46F1CFB8ED2B}">
  <ds:schemaRefs>
    <ds:schemaRef ds:uri="http://schemas.openxmlformats.org/officeDocument/2006/bibliography"/>
  </ds:schemaRefs>
</ds:datastoreItem>
</file>

<file path=customXml/itemProps3.xml><?xml version="1.0" encoding="utf-8"?>
<ds:datastoreItem xmlns:ds="http://schemas.openxmlformats.org/officeDocument/2006/customXml" ds:itemID="{86572BBC-3D1D-4815-846A-4710BD28833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89FF02-AD5B-408C-92BB-5D80377DE8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46</Pages>
  <Words>10379</Words>
  <Characters>59474</Characters>
  <Application>Microsoft Office Word</Application>
  <DocSecurity>0</DocSecurity>
  <Lines>1062</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Paul</dc:creator>
  <cp:keywords/>
  <dc:description/>
  <cp:lastModifiedBy>Paris, Paul</cp:lastModifiedBy>
  <cp:revision>101</cp:revision>
  <dcterms:created xsi:type="dcterms:W3CDTF">2020-11-19T17:03:00Z</dcterms:created>
  <dcterms:modified xsi:type="dcterms:W3CDTF">2020-12-15T00:44:00Z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0x0101006F78B37657B095449C4DC11BB7037FF8</vt:lpwstr>
  </property>
</Properties>
</file>